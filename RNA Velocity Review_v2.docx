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115AE" w14:textId="77777777" w:rsidR="00234018" w:rsidRDefault="00234018" w:rsidP="0083544C">
      <w:pPr>
        <w:jc w:val="center"/>
        <w:rPr>
          <w:rFonts w:ascii="Times New Roman" w:hAnsi="Times New Roman" w:cs="Times New Roman"/>
          <w:b/>
          <w:bCs/>
          <w:sz w:val="36"/>
          <w:szCs w:val="44"/>
        </w:rPr>
      </w:pPr>
      <w:r w:rsidRPr="00234018">
        <w:rPr>
          <w:rFonts w:ascii="Times New Roman" w:hAnsi="Times New Roman" w:cs="Times New Roman"/>
          <w:b/>
          <w:bCs/>
          <w:sz w:val="36"/>
          <w:szCs w:val="44"/>
        </w:rPr>
        <w:t>Paradigms, Innovations, and Biological Applications of RNA Velocity: A Comprehensive Review</w:t>
      </w:r>
    </w:p>
    <w:p w14:paraId="04815C48" w14:textId="77777777" w:rsidR="005E54D4" w:rsidRPr="002939E6" w:rsidRDefault="005E54D4" w:rsidP="007D4BFF">
      <w:pPr>
        <w:spacing w:line="480" w:lineRule="auto"/>
        <w:rPr>
          <w:rFonts w:ascii="Times New Roman" w:hAnsi="Times New Roman" w:cs="Times New Roman"/>
          <w:b/>
          <w:bCs/>
          <w:sz w:val="28"/>
          <w:szCs w:val="28"/>
        </w:rPr>
      </w:pPr>
    </w:p>
    <w:p w14:paraId="5873A3EA" w14:textId="42B4D830" w:rsidR="00A6217D" w:rsidRPr="002939E6" w:rsidRDefault="00A6217D" w:rsidP="00A6217D">
      <w:pPr>
        <w:spacing w:line="480" w:lineRule="auto"/>
        <w:jc w:val="center"/>
        <w:rPr>
          <w:rFonts w:ascii="Times New Roman" w:hAnsi="Times New Roman" w:cs="Times New Roman"/>
          <w:szCs w:val="21"/>
        </w:rPr>
      </w:pPr>
      <w:r w:rsidRPr="002939E6">
        <w:rPr>
          <w:rFonts w:ascii="Times New Roman" w:hAnsi="Times New Roman" w:cs="Times New Roman"/>
          <w:szCs w:val="21"/>
        </w:rPr>
        <w:t>Yajunzi Wang</w:t>
      </w:r>
      <w:r w:rsidR="0083544C" w:rsidRPr="002939E6">
        <w:rPr>
          <w:rFonts w:ascii="Times New Roman" w:hAnsi="Times New Roman" w:cs="Times New Roman"/>
          <w:szCs w:val="21"/>
          <w:vertAlign w:val="superscript"/>
        </w:rPr>
        <w:t>1</w:t>
      </w:r>
    </w:p>
    <w:p w14:paraId="087EBE7C" w14:textId="4795AFEC" w:rsidR="00A6217D" w:rsidRPr="002939E6" w:rsidRDefault="00A6217D" w:rsidP="00A6217D">
      <w:pPr>
        <w:spacing w:line="480" w:lineRule="auto"/>
        <w:jc w:val="center"/>
        <w:rPr>
          <w:rFonts w:ascii="Times New Roman" w:hAnsi="Times New Roman" w:cs="Times New Roman"/>
          <w:szCs w:val="21"/>
        </w:rPr>
      </w:pPr>
      <w:r w:rsidRPr="002939E6">
        <w:rPr>
          <w:rFonts w:ascii="Times New Roman" w:hAnsi="Times New Roman" w:cs="Times New Roman"/>
          <w:szCs w:val="21"/>
        </w:rPr>
        <w:t xml:space="preserve">1.       </w:t>
      </w:r>
      <w:bookmarkStart w:id="0" w:name="_Hlk195128080"/>
      <w:r w:rsidRPr="002939E6">
        <w:rPr>
          <w:rFonts w:ascii="Times New Roman" w:hAnsi="Times New Roman" w:cs="Times New Roman"/>
          <w:szCs w:val="21"/>
        </w:rPr>
        <w:t>Wisdom Lake Academy of Pharmacy</w:t>
      </w:r>
      <w:bookmarkEnd w:id="0"/>
      <w:r w:rsidRPr="002939E6">
        <w:rPr>
          <w:rFonts w:ascii="Times New Roman" w:hAnsi="Times New Roman" w:cs="Times New Roman"/>
          <w:szCs w:val="21"/>
        </w:rPr>
        <w:t>, Xi'an Jiaotong-Liverpool University, Suzhou 215123, China</w:t>
      </w:r>
    </w:p>
    <w:p w14:paraId="015E4563" w14:textId="66BB9BCF" w:rsidR="00A6217D" w:rsidRPr="002939E6" w:rsidRDefault="00A6217D" w:rsidP="00A6217D">
      <w:pPr>
        <w:spacing w:line="480" w:lineRule="auto"/>
        <w:jc w:val="center"/>
        <w:rPr>
          <w:rFonts w:ascii="Times New Roman" w:hAnsi="Times New Roman" w:cs="Times New Roman"/>
          <w:szCs w:val="21"/>
        </w:rPr>
      </w:pPr>
      <w:r w:rsidRPr="002939E6">
        <w:rPr>
          <w:rFonts w:ascii="Times New Roman" w:hAnsi="Times New Roman" w:cs="Times New Roman"/>
          <w:szCs w:val="21"/>
        </w:rPr>
        <w:t>2.</w:t>
      </w:r>
      <w:r w:rsidRPr="002939E6">
        <w:rPr>
          <w:rFonts w:ascii="Times New Roman" w:hAnsi="Times New Roman" w:cs="Times New Roman"/>
          <w:szCs w:val="21"/>
        </w:rPr>
        <w:tab/>
      </w:r>
      <w:r w:rsidR="0083544C" w:rsidRPr="002939E6">
        <w:rPr>
          <w:rFonts w:ascii="Times New Roman" w:hAnsi="Times New Roman" w:cs="Times New Roman"/>
          <w:szCs w:val="21"/>
        </w:rPr>
        <w:t>Institute of Systems, Molecular and Integrative Biology, University of Liverpool, Liverpool L69 7ZX, UK</w:t>
      </w:r>
    </w:p>
    <w:p w14:paraId="0F3954FC" w14:textId="40ADC171" w:rsidR="009C3492" w:rsidRPr="002939E6" w:rsidRDefault="00A6217D" w:rsidP="009C3492">
      <w:pPr>
        <w:spacing w:line="480" w:lineRule="auto"/>
        <w:jc w:val="center"/>
        <w:rPr>
          <w:rStyle w:val="a7"/>
          <w:rFonts w:ascii="Times New Roman" w:hAnsi="Times New Roman" w:cs="Times New Roman"/>
          <w:color w:val="auto"/>
          <w:szCs w:val="21"/>
          <w:u w:val="none"/>
        </w:rPr>
      </w:pPr>
      <w:r w:rsidRPr="002939E6">
        <w:rPr>
          <w:rFonts w:ascii="Times New Roman" w:hAnsi="Times New Roman" w:cs="Times New Roman"/>
          <w:szCs w:val="21"/>
        </w:rPr>
        <w:t xml:space="preserve">Email: </w:t>
      </w:r>
      <w:hyperlink r:id="rId8" w:history="1">
        <w:r w:rsidR="0083544C" w:rsidRPr="002939E6">
          <w:rPr>
            <w:rStyle w:val="a7"/>
            <w:rFonts w:ascii="Times New Roman" w:hAnsi="Times New Roman" w:cs="Times New Roman"/>
            <w:szCs w:val="21"/>
          </w:rPr>
          <w:t>Yajunzi.Wang17@student.xjtlu.edu.cn</w:t>
        </w:r>
      </w:hyperlink>
    </w:p>
    <w:p w14:paraId="2F44AB6D" w14:textId="68D85728" w:rsidR="00A6217D" w:rsidRPr="002939E6" w:rsidRDefault="0083544C" w:rsidP="00A6217D">
      <w:pPr>
        <w:spacing w:line="480" w:lineRule="auto"/>
        <w:jc w:val="center"/>
        <w:rPr>
          <w:rFonts w:ascii="Times New Roman" w:hAnsi="Times New Roman" w:cs="Times New Roman"/>
          <w:szCs w:val="21"/>
        </w:rPr>
      </w:pPr>
      <w:r w:rsidRPr="002939E6">
        <w:rPr>
          <w:rFonts w:ascii="Times New Roman" w:hAnsi="Times New Roman" w:cs="Times New Roman"/>
          <w:szCs w:val="21"/>
        </w:rPr>
        <w:t>Jing LI</w:t>
      </w:r>
      <w:r w:rsidRPr="002939E6">
        <w:rPr>
          <w:rFonts w:ascii="Times New Roman" w:hAnsi="Times New Roman" w:cs="Times New Roman"/>
          <w:szCs w:val="21"/>
          <w:vertAlign w:val="superscript"/>
        </w:rPr>
        <w:t>1</w:t>
      </w:r>
    </w:p>
    <w:p w14:paraId="28C26432" w14:textId="77777777" w:rsidR="00361090" w:rsidRPr="002939E6" w:rsidRDefault="00361090" w:rsidP="00361090">
      <w:pPr>
        <w:pStyle w:val="aa"/>
        <w:numPr>
          <w:ilvl w:val="0"/>
          <w:numId w:val="17"/>
        </w:numPr>
        <w:spacing w:line="480" w:lineRule="auto"/>
        <w:jc w:val="center"/>
        <w:rPr>
          <w:rFonts w:ascii="Times New Roman" w:hAnsi="Times New Roman" w:cs="Times New Roman"/>
          <w:szCs w:val="21"/>
        </w:rPr>
      </w:pPr>
      <w:r w:rsidRPr="002939E6">
        <w:rPr>
          <w:rFonts w:ascii="Times New Roman" w:hAnsi="Times New Roman" w:cs="Times New Roman"/>
          <w:szCs w:val="21"/>
        </w:rPr>
        <w:t>State Key Laboratory of Common Mechanism Research for Major Diseases, Suzhou Institute of Systems Medicine, Chinese Academy of Medical Sciences &amp; Peking Union Medical College, Suzhou 215123, China</w:t>
      </w:r>
    </w:p>
    <w:p w14:paraId="2B0CA6E5" w14:textId="3ACD0119" w:rsidR="0061553C" w:rsidRPr="002939E6" w:rsidRDefault="0061553C" w:rsidP="0061553C">
      <w:pPr>
        <w:pStyle w:val="aa"/>
        <w:numPr>
          <w:ilvl w:val="0"/>
          <w:numId w:val="17"/>
        </w:numPr>
        <w:spacing w:line="480" w:lineRule="auto"/>
        <w:jc w:val="center"/>
        <w:rPr>
          <w:rFonts w:ascii="Times New Roman" w:hAnsi="Times New Roman" w:cs="Times New Roman"/>
          <w:szCs w:val="21"/>
        </w:rPr>
      </w:pPr>
      <w:r w:rsidRPr="002939E6">
        <w:rPr>
          <w:rFonts w:ascii="Times New Roman" w:hAnsi="Times New Roman" w:cs="Times New Roman"/>
          <w:szCs w:val="21"/>
        </w:rPr>
        <w:t>Wisdom Lake Academy of Pharmacy, Xi'an Jiaotong-Liverpool University, Suzhou 215123, China</w:t>
      </w:r>
    </w:p>
    <w:p w14:paraId="70D10A37" w14:textId="2A22466B" w:rsidR="0061553C" w:rsidRPr="002939E6" w:rsidRDefault="0061553C" w:rsidP="0061553C">
      <w:pPr>
        <w:pStyle w:val="aa"/>
        <w:numPr>
          <w:ilvl w:val="0"/>
          <w:numId w:val="17"/>
        </w:numPr>
        <w:spacing w:line="480" w:lineRule="auto"/>
        <w:jc w:val="center"/>
        <w:rPr>
          <w:rFonts w:ascii="Times New Roman" w:hAnsi="Times New Roman" w:cs="Times New Roman"/>
          <w:szCs w:val="21"/>
        </w:rPr>
      </w:pPr>
      <w:r w:rsidRPr="002939E6">
        <w:rPr>
          <w:rFonts w:ascii="Times New Roman" w:hAnsi="Times New Roman" w:cs="Times New Roman"/>
          <w:szCs w:val="21"/>
        </w:rPr>
        <w:t>Institute of Systems, Molecular and Integrative Biology, University of Liverpool, Liverpool L69 7ZX, UK</w:t>
      </w:r>
    </w:p>
    <w:p w14:paraId="1568D4AF" w14:textId="28C962C4" w:rsidR="00361090" w:rsidRPr="002939E6" w:rsidRDefault="00361090" w:rsidP="00361090">
      <w:pPr>
        <w:spacing w:line="480" w:lineRule="auto"/>
        <w:jc w:val="center"/>
        <w:rPr>
          <w:rFonts w:ascii="Times New Roman" w:hAnsi="Times New Roman" w:cs="Times New Roman"/>
          <w:color w:val="0000FF"/>
          <w:szCs w:val="21"/>
          <w:u w:val="single"/>
        </w:rPr>
      </w:pPr>
      <w:r w:rsidRPr="002939E6">
        <w:rPr>
          <w:rFonts w:ascii="Times New Roman" w:hAnsi="Times New Roman" w:cs="Times New Roman"/>
          <w:szCs w:val="21"/>
        </w:rPr>
        <w:t xml:space="preserve">Email: </w:t>
      </w:r>
      <w:hyperlink r:id="rId9" w:history="1">
        <w:r w:rsidRPr="002939E6">
          <w:rPr>
            <w:rFonts w:ascii="Times New Roman" w:hAnsi="Times New Roman" w:cs="Times New Roman"/>
          </w:rPr>
          <w:t xml:space="preserve"> </w:t>
        </w:r>
        <w:r w:rsidRPr="002939E6">
          <w:rPr>
            <w:rStyle w:val="a7"/>
            <w:rFonts w:ascii="Times New Roman" w:hAnsi="Times New Roman" w:cs="Times New Roman"/>
            <w:szCs w:val="21"/>
          </w:rPr>
          <w:t>lj@ism.cams.cn</w:t>
        </w:r>
      </w:hyperlink>
    </w:p>
    <w:p w14:paraId="752F49CD" w14:textId="4A0F783B" w:rsidR="00A6217D" w:rsidRPr="002939E6" w:rsidRDefault="0083544C" w:rsidP="00A6217D">
      <w:pPr>
        <w:pStyle w:val="aa"/>
        <w:spacing w:line="480" w:lineRule="auto"/>
        <w:ind w:left="360" w:firstLine="0"/>
        <w:jc w:val="center"/>
        <w:rPr>
          <w:rFonts w:ascii="Times New Roman" w:eastAsiaTheme="minorEastAsia" w:hAnsi="Times New Roman" w:cs="Times New Roman"/>
          <w:szCs w:val="21"/>
          <w:lang w:eastAsia="zh-CN"/>
        </w:rPr>
      </w:pPr>
      <w:r w:rsidRPr="002939E6">
        <w:rPr>
          <w:rFonts w:ascii="Times New Roman" w:hAnsi="Times New Roman" w:cs="Times New Roman"/>
          <w:szCs w:val="21"/>
        </w:rPr>
        <w:t>Haoruo Zha</w:t>
      </w:r>
    </w:p>
    <w:p w14:paraId="1E37CC79" w14:textId="77777777" w:rsidR="0083544C" w:rsidRPr="002939E6" w:rsidRDefault="0083544C" w:rsidP="0083544C">
      <w:pPr>
        <w:spacing w:line="480" w:lineRule="auto"/>
        <w:jc w:val="center"/>
        <w:rPr>
          <w:rFonts w:ascii="Times New Roman" w:hAnsi="Times New Roman" w:cs="Times New Roman"/>
          <w:szCs w:val="21"/>
        </w:rPr>
      </w:pPr>
      <w:r w:rsidRPr="002939E6">
        <w:rPr>
          <w:rFonts w:ascii="Times New Roman" w:hAnsi="Times New Roman" w:cs="Times New Roman"/>
          <w:szCs w:val="21"/>
        </w:rPr>
        <w:t>1.       Wisdom Lake Academy of Pharmacy, Xi'an Jiaotong-Liverpool University, Suzhou 215123, China</w:t>
      </w:r>
    </w:p>
    <w:p w14:paraId="5DAC048A" w14:textId="77777777" w:rsidR="0083544C" w:rsidRPr="002939E6" w:rsidRDefault="0083544C" w:rsidP="0083544C">
      <w:pPr>
        <w:spacing w:line="480" w:lineRule="auto"/>
        <w:jc w:val="center"/>
        <w:rPr>
          <w:rFonts w:ascii="Times New Roman" w:hAnsi="Times New Roman" w:cs="Times New Roman"/>
          <w:szCs w:val="21"/>
        </w:rPr>
      </w:pPr>
      <w:r w:rsidRPr="002939E6">
        <w:rPr>
          <w:rFonts w:ascii="Times New Roman" w:hAnsi="Times New Roman" w:cs="Times New Roman"/>
          <w:szCs w:val="21"/>
        </w:rPr>
        <w:t>2.</w:t>
      </w:r>
      <w:r w:rsidRPr="002939E6">
        <w:rPr>
          <w:rFonts w:ascii="Times New Roman" w:hAnsi="Times New Roman" w:cs="Times New Roman"/>
          <w:szCs w:val="21"/>
        </w:rPr>
        <w:tab/>
        <w:t xml:space="preserve">Institute of Systems, Molecular and Integrative Biology, University of Liverpool, Liverpool </w:t>
      </w:r>
      <w:r w:rsidRPr="002939E6">
        <w:rPr>
          <w:rFonts w:ascii="Times New Roman" w:hAnsi="Times New Roman" w:cs="Times New Roman"/>
          <w:szCs w:val="21"/>
        </w:rPr>
        <w:lastRenderedPageBreak/>
        <w:t>L69 7ZX, UK</w:t>
      </w:r>
    </w:p>
    <w:p w14:paraId="0E0300E5" w14:textId="45CAE80A" w:rsidR="009C3492" w:rsidRPr="002939E6" w:rsidRDefault="0083544C" w:rsidP="009C3492">
      <w:pPr>
        <w:spacing w:line="480" w:lineRule="auto"/>
        <w:jc w:val="center"/>
        <w:rPr>
          <w:rFonts w:ascii="Times New Roman" w:hAnsi="Times New Roman" w:cs="Times New Roman"/>
          <w:szCs w:val="21"/>
        </w:rPr>
      </w:pPr>
      <w:r w:rsidRPr="002939E6">
        <w:rPr>
          <w:rFonts w:ascii="Times New Roman" w:hAnsi="Times New Roman" w:cs="Times New Roman"/>
          <w:szCs w:val="21"/>
        </w:rPr>
        <w:t xml:space="preserve">Email: </w:t>
      </w:r>
      <w:hyperlink r:id="rId10" w:history="1">
        <w:r w:rsidR="009C3492" w:rsidRPr="002939E6">
          <w:rPr>
            <w:rStyle w:val="a7"/>
            <w:rFonts w:ascii="Times New Roman" w:hAnsi="Times New Roman" w:cs="Times New Roman"/>
            <w:szCs w:val="21"/>
          </w:rPr>
          <w:t>Haoruo.Zha20@student.xjtlu.edu.cn</w:t>
        </w:r>
      </w:hyperlink>
    </w:p>
    <w:p w14:paraId="07DFC92C" w14:textId="77777777" w:rsidR="009C3492" w:rsidRPr="002939E6" w:rsidRDefault="009C3492" w:rsidP="009C3492">
      <w:pPr>
        <w:spacing w:line="480" w:lineRule="auto"/>
        <w:jc w:val="center"/>
        <w:rPr>
          <w:rFonts w:ascii="Times New Roman" w:hAnsi="Times New Roman" w:cs="Times New Roman"/>
          <w:szCs w:val="21"/>
        </w:rPr>
      </w:pPr>
      <w:r w:rsidRPr="002939E6">
        <w:rPr>
          <w:rFonts w:ascii="Times New Roman" w:hAnsi="Times New Roman" w:cs="Times New Roman"/>
          <w:szCs w:val="21"/>
        </w:rPr>
        <w:t>Shuhe Liu</w:t>
      </w:r>
    </w:p>
    <w:p w14:paraId="294BA856" w14:textId="68EEF1CC" w:rsidR="009C3492" w:rsidRPr="002939E6" w:rsidRDefault="009C3492" w:rsidP="0061553C">
      <w:pPr>
        <w:pStyle w:val="aa"/>
        <w:numPr>
          <w:ilvl w:val="0"/>
          <w:numId w:val="18"/>
        </w:numPr>
        <w:spacing w:line="480" w:lineRule="auto"/>
        <w:jc w:val="center"/>
        <w:rPr>
          <w:rFonts w:ascii="Times New Roman" w:hAnsi="Times New Roman" w:cs="Times New Roman"/>
          <w:szCs w:val="21"/>
        </w:rPr>
      </w:pPr>
      <w:r w:rsidRPr="002939E6">
        <w:rPr>
          <w:rFonts w:ascii="Times New Roman" w:hAnsi="Times New Roman" w:cs="Times New Roman"/>
          <w:szCs w:val="21"/>
        </w:rPr>
        <w:t>Department of Biological Sciences, School of Science, Xi’an Jiaotong-Liverpool University, Suzhou, Jiangsu 215123, China</w:t>
      </w:r>
    </w:p>
    <w:p w14:paraId="73218B6E" w14:textId="327289C4" w:rsidR="0061553C" w:rsidRPr="002939E6" w:rsidRDefault="0061553C" w:rsidP="0061553C">
      <w:pPr>
        <w:pStyle w:val="aa"/>
        <w:numPr>
          <w:ilvl w:val="0"/>
          <w:numId w:val="18"/>
        </w:numPr>
        <w:spacing w:line="480" w:lineRule="auto"/>
        <w:jc w:val="center"/>
        <w:rPr>
          <w:rFonts w:ascii="Times New Roman" w:hAnsi="Times New Roman" w:cs="Times New Roman"/>
          <w:szCs w:val="21"/>
        </w:rPr>
      </w:pPr>
      <w:r w:rsidRPr="002939E6">
        <w:rPr>
          <w:rFonts w:ascii="Times New Roman" w:hAnsi="Times New Roman" w:cs="Times New Roman"/>
          <w:szCs w:val="21"/>
        </w:rPr>
        <w:t>Suzhou Municipal Key Lab of AI4Health, Suzhou, Jiangsu 215123, China</w:t>
      </w:r>
    </w:p>
    <w:p w14:paraId="69BECB17" w14:textId="1D83B97A" w:rsidR="0061553C" w:rsidRPr="002939E6" w:rsidRDefault="0061553C" w:rsidP="0061553C">
      <w:pPr>
        <w:spacing w:line="480" w:lineRule="auto"/>
        <w:jc w:val="center"/>
        <w:rPr>
          <w:rFonts w:ascii="Times New Roman" w:hAnsi="Times New Roman" w:cs="Times New Roman"/>
          <w:szCs w:val="21"/>
        </w:rPr>
      </w:pPr>
      <w:r w:rsidRPr="002939E6">
        <w:rPr>
          <w:rFonts w:ascii="Times New Roman" w:hAnsi="Times New Roman" w:cs="Times New Roman"/>
          <w:szCs w:val="21"/>
        </w:rPr>
        <w:t>3</w:t>
      </w:r>
      <w:r w:rsidR="009C3492" w:rsidRPr="002939E6">
        <w:rPr>
          <w:rFonts w:ascii="Times New Roman" w:hAnsi="Times New Roman" w:cs="Times New Roman"/>
          <w:szCs w:val="21"/>
        </w:rPr>
        <w:t>.</w:t>
      </w:r>
      <w:r w:rsidR="009C3492" w:rsidRPr="002939E6">
        <w:rPr>
          <w:rFonts w:ascii="Times New Roman" w:hAnsi="Times New Roman" w:cs="Times New Roman"/>
          <w:szCs w:val="21"/>
        </w:rPr>
        <w:tab/>
        <w:t>Institute of Systems, Molecular and Integrative Biology, University of Liverpool, L7 8TX Liverpool, UK</w:t>
      </w:r>
    </w:p>
    <w:p w14:paraId="2FD16767" w14:textId="0F78AA72" w:rsidR="009C3492" w:rsidRPr="002939E6" w:rsidRDefault="009C3492" w:rsidP="009C3492">
      <w:pPr>
        <w:spacing w:line="480" w:lineRule="auto"/>
        <w:jc w:val="center"/>
        <w:rPr>
          <w:rStyle w:val="a7"/>
          <w:rFonts w:ascii="Times New Roman" w:hAnsi="Times New Roman" w:cs="Times New Roman"/>
          <w:szCs w:val="21"/>
        </w:rPr>
      </w:pPr>
      <w:r w:rsidRPr="002939E6">
        <w:rPr>
          <w:rFonts w:ascii="Times New Roman" w:hAnsi="Times New Roman" w:cs="Times New Roman"/>
          <w:szCs w:val="21"/>
        </w:rPr>
        <w:t xml:space="preserve">Email: </w:t>
      </w:r>
      <w:hyperlink r:id="rId11" w:history="1">
        <w:r w:rsidRPr="002939E6">
          <w:rPr>
            <w:rStyle w:val="a7"/>
            <w:rFonts w:ascii="Times New Roman" w:hAnsi="Times New Roman" w:cs="Times New Roman"/>
            <w:szCs w:val="21"/>
          </w:rPr>
          <w:t>Shuhe.Liu21@student.xjtlu.edu.cn</w:t>
        </w:r>
      </w:hyperlink>
    </w:p>
    <w:p w14:paraId="58B7A98F" w14:textId="74019FD9" w:rsidR="009C3492" w:rsidRPr="002939E6" w:rsidRDefault="009C3492" w:rsidP="009C3492">
      <w:pPr>
        <w:pStyle w:val="aa"/>
        <w:spacing w:line="480" w:lineRule="auto"/>
        <w:ind w:left="360" w:firstLine="0"/>
        <w:jc w:val="center"/>
        <w:rPr>
          <w:rFonts w:ascii="Times New Roman" w:eastAsiaTheme="minorEastAsia" w:hAnsi="Times New Roman" w:cs="Times New Roman"/>
          <w:szCs w:val="21"/>
          <w:lang w:eastAsia="zh-CN"/>
        </w:rPr>
      </w:pPr>
      <w:r w:rsidRPr="002939E6">
        <w:rPr>
          <w:rFonts w:ascii="Times New Roman" w:eastAsiaTheme="minorEastAsia" w:hAnsi="Times New Roman" w:cs="Times New Roman"/>
          <w:szCs w:val="21"/>
          <w:lang w:eastAsia="zh-CN"/>
        </w:rPr>
        <w:t>Daiyun Huang</w:t>
      </w:r>
    </w:p>
    <w:p w14:paraId="4EACAA0A" w14:textId="40239E29" w:rsidR="009C3492" w:rsidRPr="002939E6" w:rsidRDefault="009C3492" w:rsidP="009C3492">
      <w:pPr>
        <w:pStyle w:val="aa"/>
        <w:numPr>
          <w:ilvl w:val="0"/>
          <w:numId w:val="13"/>
        </w:numPr>
        <w:spacing w:line="480" w:lineRule="auto"/>
        <w:jc w:val="center"/>
        <w:rPr>
          <w:rFonts w:ascii="Times New Roman" w:hAnsi="Times New Roman" w:cs="Times New Roman"/>
          <w:color w:val="0000FF"/>
          <w:szCs w:val="21"/>
          <w:u w:val="single"/>
        </w:rPr>
      </w:pPr>
      <w:r w:rsidRPr="002939E6">
        <w:rPr>
          <w:rFonts w:ascii="Times New Roman" w:hAnsi="Times New Roman" w:cs="Times New Roman"/>
          <w:szCs w:val="21"/>
        </w:rPr>
        <w:t>Wisdom Lake Academy of Pharmacy, Xi'an Jiaotong-Liverpool University, Suzhou 215123, China</w:t>
      </w:r>
    </w:p>
    <w:p w14:paraId="60F2C1D4" w14:textId="184F7286" w:rsidR="009C3492" w:rsidRPr="002939E6" w:rsidRDefault="009C3492" w:rsidP="009C3492">
      <w:pPr>
        <w:pStyle w:val="aa"/>
        <w:spacing w:line="480" w:lineRule="auto"/>
        <w:ind w:left="360" w:firstLine="0"/>
        <w:jc w:val="center"/>
        <w:rPr>
          <w:rFonts w:ascii="Times New Roman" w:eastAsiaTheme="minorEastAsia" w:hAnsi="Times New Roman" w:cs="Times New Roman"/>
          <w:szCs w:val="21"/>
          <w:lang w:eastAsia="zh-CN"/>
        </w:rPr>
      </w:pPr>
      <w:bookmarkStart w:id="1" w:name="_Hlk195050762"/>
      <w:r w:rsidRPr="002939E6">
        <w:rPr>
          <w:rFonts w:ascii="Times New Roman" w:hAnsi="Times New Roman" w:cs="Times New Roman"/>
          <w:szCs w:val="21"/>
        </w:rPr>
        <w:t>Email:</w:t>
      </w:r>
      <w:r w:rsidRPr="002939E6">
        <w:rPr>
          <w:rFonts w:ascii="Times New Roman" w:eastAsiaTheme="minorEastAsia" w:hAnsi="Times New Roman" w:cs="Times New Roman"/>
          <w:szCs w:val="21"/>
          <w:lang w:eastAsia="zh-CN"/>
        </w:rPr>
        <w:t xml:space="preserve"> </w:t>
      </w:r>
      <w:hyperlink r:id="rId12" w:history="1">
        <w:r w:rsidRPr="002939E6">
          <w:rPr>
            <w:rStyle w:val="a7"/>
            <w:rFonts w:ascii="Times New Roman" w:eastAsiaTheme="minorEastAsia" w:hAnsi="Times New Roman" w:cs="Times New Roman"/>
            <w:szCs w:val="21"/>
            <w:lang w:eastAsia="zh-CN"/>
          </w:rPr>
          <w:t>Daiyun.Huang@xjtlu.edu.cn</w:t>
        </w:r>
      </w:hyperlink>
    </w:p>
    <w:bookmarkEnd w:id="1"/>
    <w:p w14:paraId="776C4C2F" w14:textId="78A58150" w:rsidR="009C3492" w:rsidRPr="002939E6" w:rsidRDefault="009C3492" w:rsidP="009C3492">
      <w:pPr>
        <w:pStyle w:val="aa"/>
        <w:spacing w:line="480" w:lineRule="auto"/>
        <w:ind w:left="360" w:firstLine="0"/>
        <w:jc w:val="center"/>
        <w:rPr>
          <w:rFonts w:ascii="Times New Roman" w:eastAsiaTheme="minorEastAsia" w:hAnsi="Times New Roman" w:cs="Times New Roman"/>
          <w:szCs w:val="21"/>
          <w:lang w:eastAsia="zh-CN"/>
        </w:rPr>
      </w:pPr>
      <w:r w:rsidRPr="002939E6">
        <w:rPr>
          <w:rFonts w:ascii="Times New Roman" w:eastAsiaTheme="minorEastAsia" w:hAnsi="Times New Roman" w:cs="Times New Roman"/>
          <w:szCs w:val="21"/>
          <w:lang w:eastAsia="zh-CN"/>
        </w:rPr>
        <w:t>Lei F</w:t>
      </w:r>
      <w:r w:rsidR="00693E96" w:rsidRPr="002939E6">
        <w:rPr>
          <w:rFonts w:ascii="Times New Roman" w:eastAsiaTheme="minorEastAsia" w:hAnsi="Times New Roman" w:cs="Times New Roman"/>
          <w:szCs w:val="21"/>
          <w:lang w:eastAsia="zh-CN"/>
        </w:rPr>
        <w:t>u</w:t>
      </w:r>
    </w:p>
    <w:p w14:paraId="10B39C31" w14:textId="77777777" w:rsidR="009C3492" w:rsidRPr="002939E6" w:rsidRDefault="009C3492" w:rsidP="009C3492">
      <w:pPr>
        <w:pStyle w:val="aa"/>
        <w:numPr>
          <w:ilvl w:val="0"/>
          <w:numId w:val="14"/>
        </w:numPr>
        <w:spacing w:line="480" w:lineRule="auto"/>
        <w:jc w:val="center"/>
        <w:rPr>
          <w:rFonts w:ascii="Times New Roman" w:hAnsi="Times New Roman" w:cs="Times New Roman"/>
          <w:color w:val="0000FF"/>
          <w:szCs w:val="21"/>
          <w:u w:val="single"/>
        </w:rPr>
      </w:pPr>
      <w:r w:rsidRPr="002939E6">
        <w:rPr>
          <w:rFonts w:ascii="Times New Roman" w:hAnsi="Times New Roman" w:cs="Times New Roman"/>
          <w:szCs w:val="21"/>
        </w:rPr>
        <w:t>Wisdom Lake Academy of Pharmacy, Xi'an Jiaotong-Liverpool University, Suzhou 215123, China</w:t>
      </w:r>
    </w:p>
    <w:p w14:paraId="289157BF" w14:textId="29ACDD3A" w:rsidR="009C3492" w:rsidRPr="002939E6" w:rsidRDefault="009C3492" w:rsidP="009C3492">
      <w:pPr>
        <w:pStyle w:val="aa"/>
        <w:spacing w:line="480" w:lineRule="auto"/>
        <w:ind w:left="360" w:firstLine="0"/>
        <w:jc w:val="center"/>
        <w:rPr>
          <w:rFonts w:ascii="Times New Roman" w:eastAsiaTheme="minorEastAsia" w:hAnsi="Times New Roman" w:cs="Times New Roman"/>
          <w:szCs w:val="21"/>
          <w:lang w:eastAsia="zh-CN"/>
        </w:rPr>
      </w:pPr>
      <w:r w:rsidRPr="002939E6">
        <w:rPr>
          <w:rFonts w:ascii="Times New Roman" w:hAnsi="Times New Roman" w:cs="Times New Roman"/>
          <w:szCs w:val="21"/>
        </w:rPr>
        <w:t>Email:</w:t>
      </w:r>
      <w:r w:rsidRPr="002939E6">
        <w:rPr>
          <w:rFonts w:ascii="Times New Roman" w:eastAsiaTheme="minorEastAsia" w:hAnsi="Times New Roman" w:cs="Times New Roman"/>
          <w:szCs w:val="21"/>
          <w:lang w:eastAsia="zh-CN"/>
        </w:rPr>
        <w:t xml:space="preserve"> </w:t>
      </w:r>
      <w:hyperlink r:id="rId13" w:history="1">
        <w:r w:rsidR="002C376D" w:rsidRPr="002939E6">
          <w:rPr>
            <w:rStyle w:val="a7"/>
            <w:rFonts w:ascii="Times New Roman" w:eastAsiaTheme="minorEastAsia" w:hAnsi="Times New Roman" w:cs="Times New Roman"/>
            <w:szCs w:val="21"/>
            <w:lang w:eastAsia="zh-CN"/>
          </w:rPr>
          <w:t>Lei.Fu@xjtlu.edu.cn</w:t>
        </w:r>
      </w:hyperlink>
    </w:p>
    <w:p w14:paraId="47942B3C" w14:textId="0FCEEF98" w:rsidR="002C376D" w:rsidRPr="002939E6" w:rsidRDefault="002C376D" w:rsidP="002C376D">
      <w:pPr>
        <w:pStyle w:val="aa"/>
        <w:spacing w:line="480" w:lineRule="auto"/>
        <w:ind w:left="360" w:firstLine="0"/>
        <w:jc w:val="center"/>
        <w:rPr>
          <w:rFonts w:ascii="Times New Roman" w:eastAsiaTheme="minorEastAsia" w:hAnsi="Times New Roman" w:cs="Times New Roman"/>
          <w:szCs w:val="21"/>
          <w:lang w:eastAsia="zh-CN"/>
        </w:rPr>
      </w:pPr>
      <w:r w:rsidRPr="002939E6">
        <w:rPr>
          <w:rFonts w:ascii="Times New Roman" w:eastAsiaTheme="minorEastAsia" w:hAnsi="Times New Roman" w:cs="Times New Roman"/>
          <w:szCs w:val="21"/>
          <w:lang w:eastAsia="zh-CN"/>
        </w:rPr>
        <w:t>Xin Liu*</w:t>
      </w:r>
    </w:p>
    <w:p w14:paraId="1A4B675A" w14:textId="77777777" w:rsidR="002C376D" w:rsidRPr="002939E6" w:rsidRDefault="002C376D" w:rsidP="002C376D">
      <w:pPr>
        <w:pStyle w:val="aa"/>
        <w:numPr>
          <w:ilvl w:val="0"/>
          <w:numId w:val="15"/>
        </w:numPr>
        <w:spacing w:line="480" w:lineRule="auto"/>
        <w:jc w:val="center"/>
        <w:rPr>
          <w:rFonts w:ascii="Times New Roman" w:hAnsi="Times New Roman" w:cs="Times New Roman"/>
          <w:color w:val="0000FF"/>
          <w:szCs w:val="21"/>
          <w:u w:val="single"/>
        </w:rPr>
      </w:pPr>
      <w:r w:rsidRPr="002939E6">
        <w:rPr>
          <w:rFonts w:ascii="Times New Roman" w:hAnsi="Times New Roman" w:cs="Times New Roman"/>
          <w:szCs w:val="21"/>
        </w:rPr>
        <w:t>Wisdom Lake Academy of Pharmacy, Xi'an Jiaotong-Liverpool University, Suzhou 215123, China</w:t>
      </w:r>
    </w:p>
    <w:p w14:paraId="1C966A96" w14:textId="0A6B4789" w:rsidR="005E54D4" w:rsidRPr="002939E6" w:rsidRDefault="002C376D" w:rsidP="007D4BFF">
      <w:pPr>
        <w:pStyle w:val="aa"/>
        <w:spacing w:line="480" w:lineRule="auto"/>
        <w:ind w:left="360" w:firstLine="0"/>
        <w:jc w:val="center"/>
        <w:rPr>
          <w:rFonts w:ascii="Times New Roman" w:eastAsiaTheme="minorEastAsia" w:hAnsi="Times New Roman" w:cs="Times New Roman"/>
          <w:szCs w:val="21"/>
          <w:lang w:eastAsia="zh-CN"/>
        </w:rPr>
      </w:pPr>
      <w:r w:rsidRPr="002939E6">
        <w:rPr>
          <w:rFonts w:ascii="Times New Roman" w:hAnsi="Times New Roman" w:cs="Times New Roman"/>
          <w:szCs w:val="21"/>
        </w:rPr>
        <w:t>Tel: +86 512 8188 9033; Email:</w:t>
      </w:r>
      <w:r w:rsidRPr="002939E6">
        <w:rPr>
          <w:rFonts w:ascii="Times New Roman" w:eastAsiaTheme="minorEastAsia" w:hAnsi="Times New Roman" w:cs="Times New Roman"/>
          <w:szCs w:val="21"/>
          <w:lang w:eastAsia="zh-CN"/>
        </w:rPr>
        <w:t xml:space="preserve"> </w:t>
      </w:r>
      <w:hyperlink r:id="rId14" w:history="1">
        <w:r w:rsidRPr="002939E6">
          <w:rPr>
            <w:rStyle w:val="a7"/>
            <w:rFonts w:ascii="Times New Roman" w:eastAsiaTheme="minorEastAsia" w:hAnsi="Times New Roman" w:cs="Times New Roman"/>
            <w:szCs w:val="21"/>
            <w:lang w:eastAsia="zh-CN"/>
          </w:rPr>
          <w:t>Xin.Liu@xjtlu.edu.cn</w:t>
        </w:r>
      </w:hyperlink>
    </w:p>
    <w:p w14:paraId="32697C2A" w14:textId="77777777" w:rsidR="002C376D" w:rsidRPr="002939E6" w:rsidRDefault="002C376D" w:rsidP="002C376D">
      <w:pPr>
        <w:spacing w:line="480" w:lineRule="auto"/>
        <w:jc w:val="center"/>
        <w:rPr>
          <w:rFonts w:ascii="Times New Roman" w:hAnsi="Times New Roman" w:cs="Times New Roman"/>
          <w:color w:val="333333"/>
          <w:szCs w:val="21"/>
          <w:shd w:val="clear" w:color="auto" w:fill="FFFFFF"/>
        </w:rPr>
      </w:pPr>
      <w:r w:rsidRPr="002939E6">
        <w:rPr>
          <w:rFonts w:ascii="Times New Roman" w:hAnsi="Times New Roman" w:cs="Times New Roman"/>
          <w:color w:val="333333"/>
          <w:szCs w:val="21"/>
          <w:shd w:val="clear" w:color="auto" w:fill="FFFFFF"/>
        </w:rPr>
        <w:t>Correspondence to:</w:t>
      </w:r>
    </w:p>
    <w:p w14:paraId="1A6EF999" w14:textId="77777777" w:rsidR="002C376D" w:rsidRPr="002939E6" w:rsidRDefault="002C376D" w:rsidP="002C376D">
      <w:pPr>
        <w:pStyle w:val="aa"/>
        <w:spacing w:line="480" w:lineRule="auto"/>
        <w:ind w:left="360" w:firstLine="0"/>
        <w:jc w:val="center"/>
        <w:rPr>
          <w:rFonts w:ascii="Times New Roman" w:eastAsiaTheme="minorEastAsia" w:hAnsi="Times New Roman" w:cs="Times New Roman"/>
          <w:szCs w:val="21"/>
          <w:lang w:eastAsia="zh-CN"/>
        </w:rPr>
      </w:pPr>
      <w:r w:rsidRPr="002939E6">
        <w:rPr>
          <w:rFonts w:ascii="Times New Roman" w:eastAsiaTheme="minorEastAsia" w:hAnsi="Times New Roman" w:cs="Times New Roman"/>
          <w:szCs w:val="21"/>
          <w:lang w:eastAsia="zh-CN"/>
        </w:rPr>
        <w:lastRenderedPageBreak/>
        <w:t>Xin Liu*</w:t>
      </w:r>
    </w:p>
    <w:p w14:paraId="2E6A29C4" w14:textId="77777777" w:rsidR="002C376D" w:rsidRPr="002939E6" w:rsidRDefault="002C376D" w:rsidP="002C376D">
      <w:pPr>
        <w:pStyle w:val="aa"/>
        <w:spacing w:line="480" w:lineRule="auto"/>
        <w:ind w:left="360" w:firstLine="0"/>
        <w:jc w:val="center"/>
        <w:rPr>
          <w:rFonts w:ascii="Times New Roman" w:hAnsi="Times New Roman" w:cs="Times New Roman"/>
          <w:color w:val="0000FF"/>
          <w:szCs w:val="21"/>
          <w:u w:val="single"/>
        </w:rPr>
      </w:pPr>
      <w:r w:rsidRPr="002939E6">
        <w:rPr>
          <w:rFonts w:ascii="Times New Roman" w:hAnsi="Times New Roman" w:cs="Times New Roman"/>
          <w:szCs w:val="21"/>
        </w:rPr>
        <w:t>Wisdom Lake Academy of Pharmacy, Xi'an Jiaotong-Liverpool University, Suzhou 215123, China</w:t>
      </w:r>
    </w:p>
    <w:p w14:paraId="387AF320" w14:textId="424AF122" w:rsidR="00A6217D" w:rsidRPr="002939E6" w:rsidRDefault="002C376D" w:rsidP="007D4BFF">
      <w:pPr>
        <w:pStyle w:val="aa"/>
        <w:spacing w:line="480" w:lineRule="auto"/>
        <w:ind w:left="360" w:firstLine="0"/>
        <w:jc w:val="center"/>
        <w:rPr>
          <w:rFonts w:ascii="Times New Roman" w:eastAsiaTheme="minorEastAsia" w:hAnsi="Times New Roman" w:cs="Times New Roman"/>
          <w:szCs w:val="21"/>
          <w:lang w:eastAsia="zh-CN"/>
        </w:rPr>
      </w:pPr>
      <w:r w:rsidRPr="002939E6">
        <w:rPr>
          <w:rFonts w:ascii="Times New Roman" w:hAnsi="Times New Roman" w:cs="Times New Roman"/>
          <w:szCs w:val="21"/>
        </w:rPr>
        <w:t>Tel: +86 512 8188 9033; Email:</w:t>
      </w:r>
      <w:r w:rsidRPr="002939E6">
        <w:rPr>
          <w:rFonts w:ascii="Times New Roman" w:eastAsiaTheme="minorEastAsia" w:hAnsi="Times New Roman" w:cs="Times New Roman"/>
          <w:szCs w:val="21"/>
          <w:lang w:eastAsia="zh-CN"/>
        </w:rPr>
        <w:t xml:space="preserve"> </w:t>
      </w:r>
      <w:hyperlink r:id="rId15" w:history="1">
        <w:r w:rsidRPr="002939E6">
          <w:rPr>
            <w:rStyle w:val="a7"/>
            <w:rFonts w:ascii="Times New Roman" w:eastAsiaTheme="minorEastAsia" w:hAnsi="Times New Roman" w:cs="Times New Roman"/>
            <w:szCs w:val="21"/>
            <w:lang w:eastAsia="zh-CN"/>
          </w:rPr>
          <w:t>Xin.Liu@xjtlu.edu.cn</w:t>
        </w:r>
      </w:hyperlink>
    </w:p>
    <w:p w14:paraId="3E5A485B" w14:textId="0F8D0913" w:rsidR="00713D0F" w:rsidRPr="00713D0F" w:rsidRDefault="00713D0F" w:rsidP="005E54D4">
      <w:pPr>
        <w:jc w:val="center"/>
        <w:rPr>
          <w:rFonts w:ascii="Times New Roman" w:hAnsi="Times New Roman" w:cs="Times New Roman"/>
          <w:b/>
          <w:bCs/>
          <w:sz w:val="28"/>
          <w:szCs w:val="36"/>
        </w:rPr>
      </w:pPr>
      <w:r>
        <w:rPr>
          <w:rFonts w:ascii="Times New Roman" w:hAnsi="Times New Roman" w:cs="Times New Roman" w:hint="eastAsia"/>
          <w:b/>
          <w:bCs/>
          <w:sz w:val="28"/>
          <w:szCs w:val="36"/>
        </w:rPr>
        <w:t>Abstract</w:t>
      </w:r>
    </w:p>
    <w:p w14:paraId="344CB7AD" w14:textId="17C24A2B" w:rsidR="005E54D4" w:rsidRPr="007A2034" w:rsidRDefault="00713D0F" w:rsidP="009E1554">
      <w:pPr>
        <w:rPr>
          <w:rFonts w:ascii="Times New Roman" w:hAnsi="Times New Roman"/>
        </w:rPr>
      </w:pPr>
      <w:r w:rsidRPr="00713D0F">
        <w:rPr>
          <w:rFonts w:ascii="Times New Roman" w:hAnsi="Times New Roman" w:cs="Times New Roman"/>
        </w:rPr>
        <w:t>S</w:t>
      </w:r>
      <w:r w:rsidR="009E1554" w:rsidRPr="009E1554">
        <w:rPr>
          <w:rFonts w:ascii="Times New Roman" w:hAnsi="Times New Roman" w:cs="Times New Roman"/>
        </w:rPr>
        <w:t xml:space="preserve">ingle-cell RNA sequencing (scRNA-seq) enables unprecedented insights into cellular heterogeneity and lineage dynamics. RNA velocity, by modeling the temporal relationship between spliced and unspliced transcripts, extends this capability to predict future transcriptional states and uncover the directionality of cellular transitions. Since the introduction of foundational frameworks such as </w:t>
      </w:r>
      <w:r w:rsidR="009E1554" w:rsidRPr="009E1554">
        <w:rPr>
          <w:rFonts w:ascii="Times New Roman" w:hAnsi="Times New Roman" w:cs="Times New Roman"/>
          <w:i/>
          <w:iCs/>
        </w:rPr>
        <w:t>Velocyto</w:t>
      </w:r>
      <w:r w:rsidR="009E1554" w:rsidRPr="009E1554">
        <w:rPr>
          <w:rFonts w:ascii="Times New Roman" w:hAnsi="Times New Roman" w:cs="Times New Roman"/>
        </w:rPr>
        <w:t xml:space="preserve"> and </w:t>
      </w:r>
      <w:r w:rsidR="009E1554" w:rsidRPr="009E1554">
        <w:rPr>
          <w:rFonts w:ascii="Times New Roman" w:hAnsi="Times New Roman" w:cs="Times New Roman"/>
          <w:i/>
          <w:iCs/>
        </w:rPr>
        <w:t>scVelo</w:t>
      </w:r>
      <w:r w:rsidR="009E1554" w:rsidRPr="009E1554">
        <w:rPr>
          <w:rFonts w:ascii="Times New Roman" w:hAnsi="Times New Roman" w:cs="Times New Roman"/>
        </w:rPr>
        <w:t xml:space="preserve">, an expanding array of computational tools has emerged, each based on distinct biophysical assumptions and modeling paradigms. </w:t>
      </w:r>
      <w:ins w:id="2" w:author="school" w:date="2025-05-16T00:10:00Z">
        <w:r w:rsidR="00176A6C" w:rsidRPr="00176A6C">
          <w:rPr>
            <w:rFonts w:ascii="Times New Roman" w:hAnsi="Times New Roman" w:cs="Times New Roman"/>
          </w:rPr>
          <w:t>To provide a structured overview of this rapidly evolving field, we categorize RNA velocity models into three classes according to their underlying approaches to transcriptional kinetics inference. These classes are: steady state methods, trajectory methods, and state extrapolation methods.</w:t>
        </w:r>
      </w:ins>
      <w:del w:id="3" w:author="school" w:date="2025-05-16T00:10:00Z">
        <w:r w:rsidR="009E1554" w:rsidRPr="009E1554" w:rsidDel="00176A6C">
          <w:rPr>
            <w:rFonts w:ascii="Times New Roman" w:hAnsi="Times New Roman" w:cs="Times New Roman"/>
          </w:rPr>
          <w:delText>To provide a structured overview of this rapidly evolving field, we categorize RNA velocity models into three classes</w:delText>
        </w:r>
        <w:r w:rsidR="007A2034" w:rsidRPr="007A2034" w:rsidDel="00176A6C">
          <w:rPr>
            <w:rFonts w:ascii="Times New Roman" w:hAnsi="Times New Roman" w:cs="Times New Roman"/>
          </w:rPr>
          <w:delText>: steady state methods, trajectory methods, and state extrapolation methods,</w:delText>
        </w:r>
        <w:r w:rsidR="007A2034" w:rsidDel="00176A6C">
          <w:rPr>
            <w:rFonts w:ascii="Times New Roman" w:hAnsi="Times New Roman" w:cs="Times New Roman" w:hint="eastAsia"/>
          </w:rPr>
          <w:delText xml:space="preserve"> </w:delText>
        </w:r>
        <w:r w:rsidR="009E1554" w:rsidRPr="009E1554" w:rsidDel="00176A6C">
          <w:rPr>
            <w:rFonts w:ascii="Times New Roman" w:hAnsi="Times New Roman" w:cs="Times New Roman"/>
          </w:rPr>
          <w:delText>according to their underlying approaches to transcriptional kinetics inference.</w:delText>
        </w:r>
      </w:del>
      <w:r w:rsidR="009E1554" w:rsidRPr="009E1554">
        <w:rPr>
          <w:rFonts w:ascii="Times New Roman" w:hAnsi="Times New Roman" w:cs="Times New Roman"/>
        </w:rPr>
        <w:t xml:space="preserve"> </w:t>
      </w:r>
      <w:r w:rsidR="007A2034" w:rsidRPr="007A2034">
        <w:rPr>
          <w:rFonts w:ascii="Times New Roman" w:hAnsi="Times New Roman" w:cs="Times New Roman"/>
        </w:rPr>
        <w:t>For each category, we systematically analyze both the overarching principles and the individual methods, comparing their assumptions, kinetic models, and computational strategies, and assessing their respective strengths and limitations.</w:t>
      </w:r>
      <w:r w:rsidR="009E1554" w:rsidRPr="009E1554">
        <w:rPr>
          <w:rFonts w:ascii="Times New Roman" w:hAnsi="Times New Roman" w:cs="Times New Roman"/>
        </w:rPr>
        <w:t xml:space="preserve"> To demonstrate the biological utility of these tools, we summarize representative applications of RNA velocity across developmental biology</w:t>
      </w:r>
      <w:r w:rsidR="002C357D">
        <w:rPr>
          <w:rFonts w:ascii="Times New Roman" w:hAnsi="Times New Roman" w:cs="Times New Roman" w:hint="eastAsia"/>
        </w:rPr>
        <w:t xml:space="preserve"> and</w:t>
      </w:r>
      <w:r w:rsidR="009E1554" w:rsidRPr="009E1554">
        <w:rPr>
          <w:rFonts w:ascii="Times New Roman" w:hAnsi="Times New Roman" w:cs="Times New Roman"/>
        </w:rPr>
        <w:t xml:space="preserve"> diseased microenvironments. </w:t>
      </w:r>
      <w:r w:rsidR="007A2034" w:rsidRPr="007A2034">
        <w:rPr>
          <w:rFonts w:ascii="Times New Roman" w:hAnsi="Times New Roman"/>
        </w:rPr>
        <w:t>We further introduce emerging extensions of RNA velocity methods that go beyond classical splicing kinetics</w:t>
      </w:r>
      <w:r w:rsidR="007A2034">
        <w:rPr>
          <w:rFonts w:ascii="Times New Roman" w:hAnsi="Times New Roman" w:hint="eastAsia"/>
        </w:rPr>
        <w:t xml:space="preserve">. </w:t>
      </w:r>
      <w:r w:rsidR="009E1554" w:rsidRPr="009E1554">
        <w:rPr>
          <w:rFonts w:ascii="Times New Roman" w:hAnsi="Times New Roman" w:cs="Times New Roman"/>
        </w:rPr>
        <w:t>Finally, we discuss existing limitations regarding model assumptions, preprocessing procedures, and velocity visualization, and offer practical recommendations for model selection and application. This review offers a comprehensive guide to the RNA velocity landscape, supporting its effective implementation in dynamic transcriptomic research.</w:t>
      </w:r>
    </w:p>
    <w:p w14:paraId="668A7796" w14:textId="77777777" w:rsidR="009E1554" w:rsidRDefault="009E1554" w:rsidP="009E1554">
      <w:pPr>
        <w:rPr>
          <w:rFonts w:ascii="Arial" w:hAnsi="Arial" w:cs="Arial"/>
          <w:b/>
          <w:bCs/>
          <w:sz w:val="24"/>
        </w:rPr>
      </w:pPr>
    </w:p>
    <w:p w14:paraId="00C29B9C" w14:textId="77777777" w:rsidR="00D94F8A" w:rsidRPr="002939E6" w:rsidRDefault="00D94F8A" w:rsidP="009E1554">
      <w:pPr>
        <w:rPr>
          <w:rFonts w:ascii="Times New Roman" w:hAnsi="Times New Roman" w:cs="Times New Roman"/>
          <w:b/>
          <w:bCs/>
          <w:sz w:val="24"/>
        </w:rPr>
      </w:pPr>
    </w:p>
    <w:p w14:paraId="7E2F2D87" w14:textId="23FA3CC5" w:rsidR="005E54D4" w:rsidRPr="002939E6" w:rsidRDefault="005E54D4" w:rsidP="005E54D4">
      <w:pPr>
        <w:spacing w:line="480" w:lineRule="auto"/>
        <w:jc w:val="center"/>
        <w:rPr>
          <w:rFonts w:ascii="Times New Roman" w:hAnsi="Times New Roman" w:cs="Times New Roman"/>
          <w:sz w:val="24"/>
        </w:rPr>
      </w:pPr>
      <w:bookmarkStart w:id="4" w:name="_Hlk171927227"/>
      <w:r w:rsidRPr="002939E6">
        <w:rPr>
          <w:rFonts w:ascii="Times New Roman" w:hAnsi="Times New Roman" w:cs="Times New Roman"/>
          <w:b/>
          <w:bCs/>
          <w:sz w:val="24"/>
        </w:rPr>
        <w:t xml:space="preserve">Keywords: </w:t>
      </w:r>
      <w:r w:rsidR="00D94F8A" w:rsidRPr="002939E6">
        <w:rPr>
          <w:rFonts w:ascii="Times New Roman" w:hAnsi="Times New Roman" w:cs="Times New Roman"/>
          <w:sz w:val="24"/>
        </w:rPr>
        <w:t>RNA velocity, single-cell RNA sequencing, dynamic transcriptomics, computational modeling, advanced inference strategies</w:t>
      </w:r>
    </w:p>
    <w:bookmarkEnd w:id="4"/>
    <w:p w14:paraId="72F29165" w14:textId="77777777" w:rsidR="005E54D4" w:rsidRPr="002939E6" w:rsidRDefault="005E54D4" w:rsidP="005E54D4">
      <w:pPr>
        <w:spacing w:line="480" w:lineRule="auto"/>
        <w:rPr>
          <w:rFonts w:ascii="Times New Roman" w:hAnsi="Times New Roman" w:cs="Times New Roman"/>
          <w:sz w:val="24"/>
        </w:rPr>
      </w:pPr>
    </w:p>
    <w:p w14:paraId="5EC0CB8C" w14:textId="13421DAE" w:rsidR="005E54D4" w:rsidRPr="002939E6" w:rsidRDefault="005E54D4" w:rsidP="005E54D4">
      <w:pPr>
        <w:spacing w:line="480" w:lineRule="auto"/>
        <w:jc w:val="center"/>
        <w:rPr>
          <w:rFonts w:ascii="Times New Roman" w:hAnsi="Times New Roman" w:cs="Times New Roman"/>
          <w:sz w:val="24"/>
        </w:rPr>
      </w:pPr>
      <w:r w:rsidRPr="002939E6">
        <w:rPr>
          <w:rFonts w:ascii="Times New Roman" w:hAnsi="Times New Roman" w:cs="Times New Roman"/>
          <w:b/>
          <w:bCs/>
          <w:sz w:val="24"/>
        </w:rPr>
        <w:t xml:space="preserve">Issue Section: </w:t>
      </w:r>
      <w:r w:rsidRPr="002939E6">
        <w:rPr>
          <w:rFonts w:ascii="Times New Roman" w:hAnsi="Times New Roman" w:cs="Times New Roman"/>
          <w:sz w:val="24"/>
        </w:rPr>
        <w:t>Review</w:t>
      </w:r>
    </w:p>
    <w:p w14:paraId="7D41F019" w14:textId="65A4F44D" w:rsidR="005E54D4" w:rsidRPr="005E54D4" w:rsidRDefault="005E54D4" w:rsidP="005E54D4">
      <w:pPr>
        <w:widowControl/>
        <w:jc w:val="left"/>
        <w:rPr>
          <w:rFonts w:ascii="Times New Roman" w:hAnsi="Times New Roman" w:cs="Times New Roman"/>
          <w:b/>
          <w:bCs/>
          <w:sz w:val="24"/>
        </w:rPr>
      </w:pPr>
      <w:r>
        <w:rPr>
          <w:rFonts w:ascii="Times New Roman" w:hAnsi="Times New Roman" w:cs="Times New Roman"/>
          <w:b/>
          <w:bCs/>
          <w:sz w:val="24"/>
        </w:rPr>
        <w:br w:type="page"/>
      </w:r>
    </w:p>
    <w:p w14:paraId="7FA14254" w14:textId="38B4D961" w:rsidR="001C275D" w:rsidRPr="005A5CE8" w:rsidRDefault="001F5AA3" w:rsidP="00713D0F">
      <w:pPr>
        <w:rPr>
          <w:rFonts w:ascii="Times New Roman" w:hAnsi="Times New Roman" w:cs="Times New Roman"/>
          <w:b/>
          <w:bCs/>
          <w:sz w:val="28"/>
          <w:szCs w:val="36"/>
        </w:rPr>
      </w:pPr>
      <w:r w:rsidRPr="005A5CE8">
        <w:rPr>
          <w:rFonts w:ascii="Times New Roman" w:hAnsi="Times New Roman" w:cs="Times New Roman" w:hint="eastAsia"/>
          <w:b/>
          <w:bCs/>
          <w:sz w:val="28"/>
          <w:szCs w:val="36"/>
        </w:rPr>
        <w:lastRenderedPageBreak/>
        <w:t>Background</w:t>
      </w:r>
    </w:p>
    <w:p w14:paraId="5601F042" w14:textId="121FF05C" w:rsidR="000E3447" w:rsidRDefault="00BD1D5E" w:rsidP="000E3447">
      <w:pPr>
        <w:rPr>
          <w:rFonts w:ascii="Times New Roman" w:hAnsi="Times New Roman" w:cs="Times New Roman"/>
        </w:rPr>
      </w:pPr>
      <w:r w:rsidRPr="00AA2CEF">
        <w:rPr>
          <w:rFonts w:ascii="Times New Roman" w:hAnsi="Times New Roman" w:cs="Times New Roman"/>
        </w:rPr>
        <w:t xml:space="preserve">Single-cell RNA sequencing (scRNA-seq) has revolutionized the study of biological systems by enabling the exploration of cellular heterogeneity, lineage tracing, and gene regulatory network dynamics at an unprecedented resolution </w:t>
      </w:r>
      <w:r w:rsidR="009A2D82">
        <w:rPr>
          <w:rFonts w:ascii="Times New Roman" w:hAnsi="Times New Roman" w:cs="Times New Roman"/>
        </w:rPr>
        <w:fldChar w:fldCharType="begin">
          <w:fldData xml:space="preserve">PEVuZE5vdGU+PENpdGU+PEF1dGhvcj5NYWNvc2tvPC9BdXRob3I+PFllYXI+MjAxNTwvWWVhcj48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</w:fldData>
        </w:fldChar>
      </w:r>
      <w:r w:rsidR="009A2D82">
        <w:rPr>
          <w:rFonts w:ascii="Times New Roman" w:hAnsi="Times New Roman" w:cs="Times New Roman"/>
        </w:rPr>
        <w:instrText xml:space="preserve"> ADDIN EN.CITE </w:instrText>
      </w:r>
      <w:r w:rsidR="009A2D82">
        <w:rPr>
          <w:rFonts w:ascii="Times New Roman" w:hAnsi="Times New Roman" w:cs="Times New Roman"/>
        </w:rPr>
        <w:fldChar w:fldCharType="begin">
          <w:fldData xml:space="preserve">PEVuZE5vdGU+PENpdGU+PEF1dGhvcj5NYWNvc2tvPC9BdXRob3I+PFllYXI+MjAxNTwvWWVhcj48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</w:fldData>
        </w:fldChar>
      </w:r>
      <w:r w:rsidR="009A2D82">
        <w:rPr>
          <w:rFonts w:ascii="Times New Roman" w:hAnsi="Times New Roman" w:cs="Times New Roman"/>
        </w:rPr>
        <w:instrText xml:space="preserve"> ADDIN EN.CITE.DATA </w:instrText>
      </w:r>
      <w:r w:rsidR="009A2D82">
        <w:rPr>
          <w:rFonts w:ascii="Times New Roman" w:hAnsi="Times New Roman" w:cs="Times New Roman"/>
        </w:rPr>
      </w:r>
      <w:r w:rsidR="009A2D82">
        <w:rPr>
          <w:rFonts w:ascii="Times New Roman" w:hAnsi="Times New Roman" w:cs="Times New Roman"/>
        </w:rPr>
        <w:fldChar w:fldCharType="end"/>
      </w:r>
      <w:r w:rsidR="009A2D82">
        <w:rPr>
          <w:rFonts w:ascii="Times New Roman" w:hAnsi="Times New Roman" w:cs="Times New Roman"/>
        </w:rPr>
      </w:r>
      <w:r w:rsidR="009A2D82">
        <w:rPr>
          <w:rFonts w:ascii="Times New Roman" w:hAnsi="Times New Roman" w:cs="Times New Roman"/>
        </w:rPr>
        <w:fldChar w:fldCharType="separate"/>
      </w:r>
      <w:r w:rsidR="009A2D82">
        <w:rPr>
          <w:rFonts w:ascii="Times New Roman" w:hAnsi="Times New Roman" w:cs="Times New Roman"/>
          <w:noProof/>
        </w:rPr>
        <w:t>[1-3]</w:t>
      </w:r>
      <w:r w:rsidR="009A2D82">
        <w:rPr>
          <w:rFonts w:ascii="Times New Roman" w:hAnsi="Times New Roman" w:cs="Times New Roman"/>
        </w:rPr>
        <w:fldChar w:fldCharType="end"/>
      </w:r>
      <w:r w:rsidRPr="00AA2CEF">
        <w:rPr>
          <w:rFonts w:ascii="Times New Roman" w:hAnsi="Times New Roman" w:cs="Times New Roman"/>
        </w:rPr>
        <w:t>. This technology has provided critical insights into complex biological processes such as cellular development, differentiation, immune response, and tumor evolution, thereby paving the way for transformative advances in</w:t>
      </w:r>
      <w:r w:rsidR="00147E8C">
        <w:rPr>
          <w:rFonts w:ascii="Times New Roman" w:hAnsi="Times New Roman" w:cs="Times New Roman" w:hint="eastAsia"/>
        </w:rPr>
        <w:t xml:space="preserve"> the</w:t>
      </w:r>
      <w:r w:rsidRPr="00AA2CEF">
        <w:rPr>
          <w:rFonts w:ascii="Times New Roman" w:hAnsi="Times New Roman" w:cs="Times New Roman"/>
        </w:rPr>
        <w:t xml:space="preserve"> field of developmental biology</w:t>
      </w:r>
      <w:r w:rsidR="00C63250">
        <w:rPr>
          <w:rFonts w:ascii="Times New Roman" w:hAnsi="Times New Roman" w:cs="Times New Roman" w:hint="eastAsia"/>
        </w:rPr>
        <w:t xml:space="preserve"> </w:t>
      </w:r>
      <w:r w:rsidR="009A2D82">
        <w:rPr>
          <w:rFonts w:ascii="Times New Roman" w:hAnsi="Times New Roman" w:cs="Times New Roman"/>
        </w:rPr>
        <w:fldChar w:fldCharType="begin">
          <w:fldData xml:space="preserve">PEVuZE5vdGU+PENpdGU+PEF1dGhvcj5UcmFwbmVsbDwvQXV0aG9yPjxZZWFyPjIwMTQ8L1llYXI+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</w:fldData>
        </w:fldChar>
      </w:r>
      <w:r w:rsidR="009A2D82">
        <w:rPr>
          <w:rFonts w:ascii="Times New Roman" w:hAnsi="Times New Roman" w:cs="Times New Roman"/>
        </w:rPr>
        <w:instrText xml:space="preserve"> ADDIN EN.CITE </w:instrText>
      </w:r>
      <w:r w:rsidR="009A2D82">
        <w:rPr>
          <w:rFonts w:ascii="Times New Roman" w:hAnsi="Times New Roman" w:cs="Times New Roman"/>
        </w:rPr>
        <w:fldChar w:fldCharType="begin">
          <w:fldData xml:space="preserve">PEVuZE5vdGU+PENpdGU+PEF1dGhvcj5UcmFwbmVsbDwvQXV0aG9yPjxZZWFyPjIwMTQ8L1llYXI+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</w:fldData>
        </w:fldChar>
      </w:r>
      <w:r w:rsidR="009A2D82">
        <w:rPr>
          <w:rFonts w:ascii="Times New Roman" w:hAnsi="Times New Roman" w:cs="Times New Roman"/>
        </w:rPr>
        <w:instrText xml:space="preserve"> ADDIN EN.CITE.DATA </w:instrText>
      </w:r>
      <w:r w:rsidR="009A2D82">
        <w:rPr>
          <w:rFonts w:ascii="Times New Roman" w:hAnsi="Times New Roman" w:cs="Times New Roman"/>
        </w:rPr>
      </w:r>
      <w:r w:rsidR="009A2D82">
        <w:rPr>
          <w:rFonts w:ascii="Times New Roman" w:hAnsi="Times New Roman" w:cs="Times New Roman"/>
        </w:rPr>
        <w:fldChar w:fldCharType="end"/>
      </w:r>
      <w:r w:rsidR="009A2D82">
        <w:rPr>
          <w:rFonts w:ascii="Times New Roman" w:hAnsi="Times New Roman" w:cs="Times New Roman"/>
        </w:rPr>
      </w:r>
      <w:r w:rsidR="009A2D82">
        <w:rPr>
          <w:rFonts w:ascii="Times New Roman" w:hAnsi="Times New Roman" w:cs="Times New Roman"/>
        </w:rPr>
        <w:fldChar w:fldCharType="separate"/>
      </w:r>
      <w:r w:rsidR="009A2D82">
        <w:rPr>
          <w:rFonts w:ascii="Times New Roman" w:hAnsi="Times New Roman" w:cs="Times New Roman"/>
          <w:noProof/>
        </w:rPr>
        <w:t>[3, 4]</w:t>
      </w:r>
      <w:r w:rsidR="009A2D82">
        <w:rPr>
          <w:rFonts w:ascii="Times New Roman" w:hAnsi="Times New Roman" w:cs="Times New Roman"/>
        </w:rPr>
        <w:fldChar w:fldCharType="end"/>
      </w:r>
      <w:r w:rsidR="000E3447" w:rsidRPr="008D1437">
        <w:rPr>
          <w:rFonts w:ascii="Times New Roman" w:hAnsi="Times New Roman" w:cs="Times New Roman"/>
        </w:rPr>
        <w:t xml:space="preserve">. </w:t>
      </w:r>
      <w:r w:rsidR="000E3447" w:rsidRPr="002C69CC">
        <w:rPr>
          <w:rFonts w:ascii="Times New Roman" w:hAnsi="Times New Roman" w:cs="Times New Roman"/>
        </w:rPr>
        <w:t xml:space="preserve">The analysis of cellular development and differentiation presents a unique challenge, as cells traverse a continuous landscape of states rather than existing in discrete categories. </w:t>
      </w:r>
      <w:ins w:id="5" w:author="school" w:date="2025-05-16T00:11:00Z">
        <w:r w:rsidR="00176A6C" w:rsidRPr="00176A6C">
          <w:rPr>
            <w:rFonts w:ascii="Times New Roman" w:hAnsi="Times New Roman" w:cs="Times New Roman"/>
          </w:rPr>
          <w:t>Traditional trajectory inference methods reconstruct developmental paths by ordering cells according to their transcriptional similarity. This approach effectively creates a pseudotemporal sequence that reflects biological progression</w:t>
        </w:r>
      </w:ins>
      <w:del w:id="6" w:author="school" w:date="2025-05-16T00:11:00Z">
        <w:r w:rsidR="000E3447" w:rsidRPr="002C69CC" w:rsidDel="00176A6C">
          <w:rPr>
            <w:rFonts w:ascii="Times New Roman" w:hAnsi="Times New Roman" w:cs="Times New Roman"/>
          </w:rPr>
          <w:delText xml:space="preserve">Traditional trajectory inference methods reconstruct developmental paths by ordering cells </w:delText>
        </w:r>
        <w:r w:rsidR="00147E8C" w:rsidRPr="00147E8C" w:rsidDel="00176A6C">
          <w:rPr>
            <w:rFonts w:ascii="Times New Roman" w:hAnsi="Times New Roman" w:cs="Times New Roman"/>
          </w:rPr>
          <w:delText>according to</w:delText>
        </w:r>
        <w:r w:rsidR="000E3447" w:rsidRPr="002C69CC" w:rsidDel="00176A6C">
          <w:rPr>
            <w:rFonts w:ascii="Times New Roman" w:hAnsi="Times New Roman" w:cs="Times New Roman"/>
          </w:rPr>
          <w:delText xml:space="preserve"> their transcriptional </w:delText>
        </w:r>
        <w:r w:rsidR="00147E8C" w:rsidRPr="00147E8C" w:rsidDel="00176A6C">
          <w:rPr>
            <w:rFonts w:ascii="Times New Roman" w:hAnsi="Times New Roman" w:cs="Times New Roman"/>
          </w:rPr>
          <w:delText>similarity</w:delText>
        </w:r>
        <w:r w:rsidR="000E3447" w:rsidRPr="002C69CC" w:rsidDel="00176A6C">
          <w:rPr>
            <w:rFonts w:ascii="Times New Roman" w:hAnsi="Times New Roman" w:cs="Times New Roman"/>
          </w:rPr>
          <w:delText xml:space="preserve">, effectively creating a pseudotemporal </w:delText>
        </w:r>
        <w:r w:rsidR="00147E8C" w:rsidRPr="00147E8C" w:rsidDel="00176A6C">
          <w:rPr>
            <w:rFonts w:ascii="Times New Roman" w:hAnsi="Times New Roman" w:cs="Times New Roman"/>
          </w:rPr>
          <w:delText>sequence</w:delText>
        </w:r>
        <w:r w:rsidR="000E3447" w:rsidRPr="002C69CC" w:rsidDel="00176A6C">
          <w:rPr>
            <w:rFonts w:ascii="Times New Roman" w:hAnsi="Times New Roman" w:cs="Times New Roman"/>
          </w:rPr>
          <w:delText xml:space="preserve"> that reflects biological progression</w:delText>
        </w:r>
      </w:del>
      <w:r w:rsidR="00C63250">
        <w:rPr>
          <w:rFonts w:ascii="Times New Roman" w:hAnsi="Times New Roman" w:cs="Times New Roman" w:hint="eastAsia"/>
        </w:rPr>
        <w:t xml:space="preserve"> </w:t>
      </w:r>
      <w:r w:rsidR="009A2D82">
        <w:rPr>
          <w:rFonts w:ascii="Times New Roman" w:hAnsi="Times New Roman" w:cs="Times New Roman"/>
        </w:rPr>
        <w:fldChar w:fldCharType="begin">
          <w:fldData xml:space="preserve">PEVuZE5vdGU+PENpdGU+PEF1dGhvcj5Xb2xmPC9BdXRob3I+PFllYXI+MjAxOTwvWWVhcj48UmVj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</w:fldData>
        </w:fldChar>
      </w:r>
      <w:r w:rsidR="009A2D82">
        <w:rPr>
          <w:rFonts w:ascii="Times New Roman" w:hAnsi="Times New Roman" w:cs="Times New Roman"/>
        </w:rPr>
        <w:instrText xml:space="preserve"> ADDIN EN.CITE </w:instrText>
      </w:r>
      <w:r w:rsidR="009A2D82">
        <w:rPr>
          <w:rFonts w:ascii="Times New Roman" w:hAnsi="Times New Roman" w:cs="Times New Roman"/>
        </w:rPr>
        <w:fldChar w:fldCharType="begin">
          <w:fldData xml:space="preserve">PEVuZE5vdGU+PENpdGU+PEF1dGhvcj5Xb2xmPC9BdXRob3I+PFllYXI+MjAxOTwvWWVhcj48UmVj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</w:fldData>
        </w:fldChar>
      </w:r>
      <w:r w:rsidR="009A2D82">
        <w:rPr>
          <w:rFonts w:ascii="Times New Roman" w:hAnsi="Times New Roman" w:cs="Times New Roman"/>
        </w:rPr>
        <w:instrText xml:space="preserve"> ADDIN EN.CITE.DATA </w:instrText>
      </w:r>
      <w:r w:rsidR="009A2D82">
        <w:rPr>
          <w:rFonts w:ascii="Times New Roman" w:hAnsi="Times New Roman" w:cs="Times New Roman"/>
        </w:rPr>
      </w:r>
      <w:r w:rsidR="009A2D82">
        <w:rPr>
          <w:rFonts w:ascii="Times New Roman" w:hAnsi="Times New Roman" w:cs="Times New Roman"/>
        </w:rPr>
        <w:fldChar w:fldCharType="end"/>
      </w:r>
      <w:r w:rsidR="009A2D82">
        <w:rPr>
          <w:rFonts w:ascii="Times New Roman" w:hAnsi="Times New Roman" w:cs="Times New Roman"/>
        </w:rPr>
      </w:r>
      <w:r w:rsidR="009A2D82">
        <w:rPr>
          <w:rFonts w:ascii="Times New Roman" w:hAnsi="Times New Roman" w:cs="Times New Roman"/>
        </w:rPr>
        <w:fldChar w:fldCharType="separate"/>
      </w:r>
      <w:r w:rsidR="009A2D82">
        <w:rPr>
          <w:rFonts w:ascii="Times New Roman" w:hAnsi="Times New Roman" w:cs="Times New Roman"/>
          <w:noProof/>
        </w:rPr>
        <w:t>[3, 5, 6]</w:t>
      </w:r>
      <w:r w:rsidR="009A2D82">
        <w:rPr>
          <w:rFonts w:ascii="Times New Roman" w:hAnsi="Times New Roman" w:cs="Times New Roman"/>
        </w:rPr>
        <w:fldChar w:fldCharType="end"/>
      </w:r>
      <w:r w:rsidR="000E3447" w:rsidRPr="002C69CC">
        <w:rPr>
          <w:rFonts w:ascii="Times New Roman" w:hAnsi="Times New Roman" w:cs="Times New Roman"/>
        </w:rPr>
        <w:t>. However, these methods are limited by the static nature of single-cell measurements, which only capture snapshots of cellular states. While trajectory inference has proven valuable for understanding cell fate decisions, the selection of appropriate methods depends heavily on the expected trajectory topology (linear, branching, or cyclic) and</w:t>
      </w:r>
      <w:r w:rsidR="00147E8C">
        <w:rPr>
          <w:rFonts w:ascii="Times New Roman" w:hAnsi="Times New Roman" w:cs="Times New Roman" w:hint="eastAsia"/>
        </w:rPr>
        <w:t xml:space="preserve"> </w:t>
      </w:r>
      <w:r w:rsidR="00147E8C" w:rsidRPr="00147E8C">
        <w:rPr>
          <w:rFonts w:ascii="Times New Roman" w:hAnsi="Times New Roman" w:cs="Times New Roman"/>
        </w:rPr>
        <w:t>selected methods</w:t>
      </w:r>
      <w:r w:rsidR="000E3447" w:rsidRPr="002C69CC">
        <w:rPr>
          <w:rFonts w:ascii="Times New Roman" w:hAnsi="Times New Roman" w:cs="Times New Roman"/>
        </w:rPr>
        <w:t xml:space="preserve"> often require validation through multiple approaches</w:t>
      </w:r>
      <w:r w:rsidR="00C63250">
        <w:rPr>
          <w:rFonts w:ascii="Times New Roman" w:hAnsi="Times New Roman" w:cs="Times New Roman" w:hint="eastAsia"/>
        </w:rPr>
        <w:t xml:space="preserve"> </w:t>
      </w:r>
      <w:r w:rsidR="009A2D82">
        <w:rPr>
          <w:rFonts w:ascii="Times New Roman" w:hAnsi="Times New Roman" w:cs="Times New Roman"/>
        </w:rPr>
        <w:fldChar w:fldCharType="begin">
          <w:fldData xml:space="preserve">PEVuZE5vdGU+PENpdGU+PEF1dGhvcj5IZXVtb3M8L0F1dGhvcj48WWVhcj4yMDIzPC9ZZWFyPjxS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</w:fldData>
        </w:fldChar>
      </w:r>
      <w:r w:rsidR="009A2D82">
        <w:rPr>
          <w:rFonts w:ascii="Times New Roman" w:hAnsi="Times New Roman" w:cs="Times New Roman"/>
        </w:rPr>
        <w:instrText xml:space="preserve"> ADDIN EN.CITE </w:instrText>
      </w:r>
      <w:r w:rsidR="009A2D82">
        <w:rPr>
          <w:rFonts w:ascii="Times New Roman" w:hAnsi="Times New Roman" w:cs="Times New Roman"/>
        </w:rPr>
        <w:fldChar w:fldCharType="begin">
          <w:fldData xml:space="preserve">PEVuZE5vdGU+PENpdGU+PEF1dGhvcj5IZXVtb3M8L0F1dGhvcj48WWVhcj4yMDIzPC9ZZWFyPjxS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</w:fldData>
        </w:fldChar>
      </w:r>
      <w:r w:rsidR="009A2D82">
        <w:rPr>
          <w:rFonts w:ascii="Times New Roman" w:hAnsi="Times New Roman" w:cs="Times New Roman"/>
        </w:rPr>
        <w:instrText xml:space="preserve"> ADDIN EN.CITE.DATA </w:instrText>
      </w:r>
      <w:r w:rsidR="009A2D82">
        <w:rPr>
          <w:rFonts w:ascii="Times New Roman" w:hAnsi="Times New Roman" w:cs="Times New Roman"/>
        </w:rPr>
      </w:r>
      <w:r w:rsidR="009A2D82">
        <w:rPr>
          <w:rFonts w:ascii="Times New Roman" w:hAnsi="Times New Roman" w:cs="Times New Roman"/>
        </w:rPr>
        <w:fldChar w:fldCharType="end"/>
      </w:r>
      <w:r w:rsidR="009A2D82">
        <w:rPr>
          <w:rFonts w:ascii="Times New Roman" w:hAnsi="Times New Roman" w:cs="Times New Roman"/>
        </w:rPr>
      </w:r>
      <w:r w:rsidR="009A2D82">
        <w:rPr>
          <w:rFonts w:ascii="Times New Roman" w:hAnsi="Times New Roman" w:cs="Times New Roman"/>
        </w:rPr>
        <w:fldChar w:fldCharType="separate"/>
      </w:r>
      <w:r w:rsidR="009A2D82">
        <w:rPr>
          <w:rFonts w:ascii="Times New Roman" w:hAnsi="Times New Roman" w:cs="Times New Roman"/>
          <w:noProof/>
        </w:rPr>
        <w:t>[7]</w:t>
      </w:r>
      <w:r w:rsidR="009A2D82">
        <w:rPr>
          <w:rFonts w:ascii="Times New Roman" w:hAnsi="Times New Roman" w:cs="Times New Roman"/>
        </w:rPr>
        <w:fldChar w:fldCharType="end"/>
      </w:r>
      <w:r w:rsidR="000E3447" w:rsidRPr="002C69CC">
        <w:rPr>
          <w:rFonts w:ascii="Times New Roman" w:hAnsi="Times New Roman" w:cs="Times New Roman"/>
        </w:rPr>
        <w:t>.</w:t>
      </w:r>
      <w:r w:rsidR="000E3447">
        <w:rPr>
          <w:rFonts w:ascii="Times New Roman" w:hAnsi="Times New Roman" w:cs="Times New Roman"/>
        </w:rPr>
        <w:t xml:space="preserve"> </w:t>
      </w:r>
    </w:p>
    <w:p w14:paraId="236AEEDE" w14:textId="77777777" w:rsidR="000E3447" w:rsidRDefault="000E3447" w:rsidP="000E3447">
      <w:pPr>
        <w:rPr>
          <w:rFonts w:ascii="Times New Roman" w:hAnsi="Times New Roman" w:cs="Times New Roman"/>
        </w:rPr>
      </w:pPr>
    </w:p>
    <w:p w14:paraId="585A7AC9" w14:textId="65701B44" w:rsidR="000E3447" w:rsidRDefault="000E3447" w:rsidP="000E3447">
      <w:pPr>
        <w:rPr>
          <w:rFonts w:ascii="Times New Roman" w:hAnsi="Times New Roman" w:cs="Times New Roman"/>
        </w:rPr>
      </w:pPr>
      <w:r w:rsidRPr="002C69CC">
        <w:rPr>
          <w:rFonts w:ascii="Times New Roman" w:hAnsi="Times New Roman" w:cs="Times New Roman"/>
        </w:rPr>
        <w:t>RNA velocity analysis represents a significant advancement in this field, offering a more direct way to infer cellular dynamics. Unlike traditional trajectory inference methods that rely solely on transcriptional similarities, RNA velocity leverages the relative abundance of spliced and unspliced mRNA to predict future cell states.</w:t>
      </w:r>
      <w:r>
        <w:rPr>
          <w:rFonts w:ascii="Times New Roman" w:hAnsi="Times New Roman" w:cs="Times New Roman"/>
        </w:rPr>
        <w:t xml:space="preserve"> </w:t>
      </w:r>
      <w:r>
        <w:rPr>
          <w:rFonts w:ascii="Times New Roman" w:hAnsi="Times New Roman" w:cs="Times New Roman" w:hint="eastAsia"/>
        </w:rPr>
        <w:t>This</w:t>
      </w:r>
      <w:r>
        <w:rPr>
          <w:rFonts w:ascii="Times New Roman" w:hAnsi="Times New Roman" w:cs="Times New Roman"/>
        </w:rPr>
        <w:t xml:space="preserve"> approach</w:t>
      </w:r>
      <w:r w:rsidRPr="008D1437">
        <w:rPr>
          <w:rFonts w:ascii="Times New Roman" w:hAnsi="Times New Roman" w:cs="Times New Roman"/>
        </w:rPr>
        <w:t>, first introduced by L</w:t>
      </w:r>
      <w:r>
        <w:rPr>
          <w:rFonts w:ascii="Times New Roman" w:hAnsi="Times New Roman" w:cs="Times New Roman" w:hint="eastAsia"/>
        </w:rPr>
        <w:t>a</w:t>
      </w:r>
      <w:r w:rsidRPr="008D1437">
        <w:rPr>
          <w:rFonts w:ascii="Times New Roman" w:hAnsi="Times New Roman" w:cs="Times New Roman"/>
        </w:rPr>
        <w:t xml:space="preserve"> Manno et</w:t>
      </w:r>
      <w:r>
        <w:rPr>
          <w:rFonts w:ascii="Times New Roman" w:hAnsi="Times New Roman" w:cs="Times New Roman" w:hint="eastAsia"/>
        </w:rPr>
        <w:t xml:space="preserve"> </w:t>
      </w:r>
      <w:r w:rsidRPr="008D1437">
        <w:rPr>
          <w:rFonts w:ascii="Times New Roman" w:hAnsi="Times New Roman" w:cs="Times New Roman"/>
        </w:rPr>
        <w:t>al</w:t>
      </w:r>
      <w:r>
        <w:rPr>
          <w:rFonts w:ascii="Times New Roman" w:hAnsi="Times New Roman" w:cs="Times New Roman" w:hint="eastAsia"/>
        </w:rPr>
        <w:t>.</w:t>
      </w:r>
      <w:r w:rsidR="00C63250">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&lt;EndNote&gt;&lt;Cite&gt;&lt;Author&gt;La Manno&lt;/Author&gt;&lt;Year&gt;2018&lt;/Year&gt;&lt;RecNum&gt;20&lt;/RecNum&gt;&lt;DisplayText&gt;[8]&lt;/DisplayText&gt;&lt;record&gt;&lt;rec-number&gt;20&lt;/rec-number&gt;&lt;foreign-keys&gt;&lt;key app="EN" db-id="vsf22ssadrx5acer9f5x9rdl5spsr2s0vfp0" timestamp="1743952787"&gt;20&lt;/key&gt;&lt;/foreign-keys&gt;&lt;ref-type name="Journal Article"&gt;17&lt;/ref-type&gt;&lt;contributors&gt;&lt;authors&gt;&lt;author&gt;La Manno, Gioele&lt;/author&gt;&lt;author&gt;Soldatov, Ruslan&lt;/author&gt;&lt;author&gt;Zeisel, Amit&lt;/author&gt;&lt;author&gt;Braun, Emelie&lt;/author&gt;&lt;author&gt;Hochgerner, Hannah&lt;/author&gt;&lt;author&gt;Petukhov, Viktor&lt;/author&gt;&lt;author&gt;Lidschreiber, Katja&lt;/author&gt;&lt;author&gt;Kastriti, Maria E.&lt;/author&gt;&lt;author&gt;Lönnerberg, Peter&lt;/author&gt;&lt;author&gt;Furlan, Alessandro&lt;/author&gt;&lt;author&gt;Fan, Jean&lt;/author&gt;&lt;author&gt;Borm, Lars E.&lt;/author&gt;&lt;author&gt;Liu, Zehua&lt;/author&gt;&lt;author&gt;van Bruggen, David&lt;/author&gt;&lt;author&gt;Guo, Jimin&lt;/author&gt;&lt;author&gt;He, Xiaoling&lt;/author&gt;&lt;author&gt;Barker, Roger&lt;/author&gt;&lt;author&gt;Sundström, Erik&lt;/author&gt;&lt;author&gt;Castelo-Branco, Gonçalo&lt;/author&gt;&lt;author&gt;Cramer, Patrick&lt;/author&gt;&lt;author&gt;Adameyko, Igor&lt;/author&gt;&lt;author&gt;Linnarsson, Sten&lt;/author&gt;&lt;author&gt;Kharchenko, Peter V.&lt;/author&gt;&lt;/authors&gt;&lt;/contributors&gt;&lt;titles&gt;&lt;title&gt;RNA velocity of single cells&lt;/title&gt;&lt;secondary-title&gt;Nature&lt;/secondary-title&gt;&lt;/titles&gt;&lt;periodical&gt;&lt;full-title&gt;Nature&lt;/full-title&gt;&lt;/periodical&gt;&lt;pages&gt;494-498&lt;/pages&gt;&lt;volume&gt;560&lt;/volume&gt;&lt;number&gt;7719&lt;/number&gt;&lt;dates&gt;&lt;year&gt;2018&lt;/year&gt;&lt;pub-dates&gt;&lt;date&gt;2018/08/01&lt;/date&gt;&lt;/pub-dates&gt;&lt;/dates&gt;&lt;isbn&gt;1476-4687&lt;/isbn&gt;&lt;urls&gt;&lt;related-urls&gt;&lt;url&gt;https://doi.org/10.1038/s41586-018-0414-6&lt;/url&gt;&lt;/related-urls&gt;&lt;/urls&gt;&lt;electronic-resource-num&gt;10.1038/s41586-018-0414-6&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[8]</w:t>
      </w:r>
      <w:r w:rsidR="009A2D82">
        <w:rPr>
          <w:rFonts w:ascii="Times New Roman" w:hAnsi="Times New Roman" w:cs="Times New Roman"/>
        </w:rPr>
        <w:fldChar w:fldCharType="end"/>
      </w:r>
      <w:r w:rsidRPr="008D1437">
        <w:rPr>
          <w:rFonts w:ascii="Times New Roman" w:hAnsi="Times New Roman" w:cs="Times New Roman"/>
        </w:rPr>
        <w:t>, capture</w:t>
      </w:r>
      <w:r w:rsidR="00147E8C">
        <w:rPr>
          <w:rFonts w:ascii="Times New Roman" w:hAnsi="Times New Roman" w:cs="Times New Roman" w:hint="eastAsia"/>
        </w:rPr>
        <w:t>s</w:t>
      </w:r>
      <w:r w:rsidRPr="008D1437">
        <w:rPr>
          <w:rFonts w:ascii="Times New Roman" w:hAnsi="Times New Roman" w:cs="Times New Roman"/>
        </w:rPr>
        <w:t xml:space="preserve"> </w:t>
      </w:r>
      <w:r>
        <w:rPr>
          <w:rFonts w:ascii="Times New Roman" w:hAnsi="Times New Roman" w:cs="Times New Roman" w:hint="eastAsia"/>
        </w:rPr>
        <w:t>directed</w:t>
      </w:r>
      <w:r w:rsidRPr="008D1437">
        <w:rPr>
          <w:rFonts w:ascii="Times New Roman" w:hAnsi="Times New Roman" w:cs="Times New Roman"/>
        </w:rPr>
        <w:t xml:space="preserve"> dynamic information and predict</w:t>
      </w:r>
      <w:r w:rsidR="00147E8C">
        <w:rPr>
          <w:rFonts w:ascii="Times New Roman" w:hAnsi="Times New Roman" w:cs="Times New Roman" w:hint="eastAsia"/>
        </w:rPr>
        <w:t>s</w:t>
      </w:r>
      <w:r w:rsidRPr="008D1437">
        <w:rPr>
          <w:rFonts w:ascii="Times New Roman" w:hAnsi="Times New Roman" w:cs="Times New Roman"/>
        </w:rPr>
        <w:t xml:space="preserve"> future cell states by distinguishing the relative abundance</w:t>
      </w:r>
      <w:r w:rsidR="00147E8C">
        <w:rPr>
          <w:rFonts w:ascii="Times New Roman" w:hAnsi="Times New Roman" w:cs="Times New Roman" w:hint="eastAsia"/>
        </w:rPr>
        <w:t>s</w:t>
      </w:r>
      <w:r w:rsidRPr="008D1437">
        <w:rPr>
          <w:rFonts w:ascii="Times New Roman" w:hAnsi="Times New Roman" w:cs="Times New Roman"/>
        </w:rPr>
        <w:t xml:space="preserve"> of unspliced pre-mRNA and spliced mature mRNA presented in scRNA-seq</w:t>
      </w:r>
      <w:r w:rsidR="00147E8C">
        <w:rPr>
          <w:rFonts w:ascii="Times New Roman" w:hAnsi="Times New Roman" w:cs="Times New Roman" w:hint="eastAsia"/>
        </w:rPr>
        <w:t>,</w:t>
      </w:r>
      <w:r>
        <w:rPr>
          <w:rFonts w:ascii="Times New Roman" w:hAnsi="Times New Roman" w:cs="Times New Roman" w:hint="eastAsia"/>
        </w:rPr>
        <w:t xml:space="preserve"> based on a steady-state </w:t>
      </w:r>
      <w:r>
        <w:rPr>
          <w:rFonts w:ascii="Times New Roman" w:hAnsi="Times New Roman" w:cs="Times New Roman"/>
        </w:rPr>
        <w:t>theory</w:t>
      </w:r>
      <w:r w:rsidRPr="008D1437">
        <w:rPr>
          <w:rFonts w:ascii="Times New Roman" w:hAnsi="Times New Roman" w:cs="Times New Roman"/>
        </w:rPr>
        <w:t xml:space="preserve">. </w:t>
      </w:r>
      <w:r w:rsidRPr="00BE570D">
        <w:rPr>
          <w:rFonts w:ascii="Times New Roman" w:hAnsi="Times New Roman" w:cs="Times New Roman"/>
        </w:rPr>
        <w:t>By modeling</w:t>
      </w:r>
      <w:r>
        <w:rPr>
          <w:rFonts w:ascii="Times New Roman" w:hAnsi="Times New Roman" w:cs="Times New Roman" w:hint="eastAsia"/>
        </w:rPr>
        <w:t xml:space="preserve"> </w:t>
      </w:r>
      <w:r w:rsidRPr="00BE570D">
        <w:rPr>
          <w:rFonts w:ascii="Times New Roman" w:hAnsi="Times New Roman" w:cs="Times New Roman"/>
        </w:rPr>
        <w:t xml:space="preserve">transcriptional dynamics, </w:t>
      </w:r>
      <w:r w:rsidR="00147E8C" w:rsidRPr="00147E8C">
        <w:rPr>
          <w:rFonts w:ascii="Times New Roman" w:hAnsi="Times New Roman" w:cs="Times New Roman"/>
        </w:rPr>
        <w:t>RNA velocity infers the instantaneous rate of change in</w:t>
      </w:r>
      <w:r w:rsidRPr="00BE570D">
        <w:rPr>
          <w:rFonts w:ascii="Times New Roman" w:hAnsi="Times New Roman" w:cs="Times New Roman"/>
        </w:rPr>
        <w:t xml:space="preserve"> unspliced mRNA abundance</w:t>
      </w:r>
      <w:r>
        <w:rPr>
          <w:rFonts w:ascii="Times New Roman" w:hAnsi="Times New Roman" w:cs="Times New Roman" w:hint="eastAsia"/>
        </w:rPr>
        <w:t xml:space="preserve"> (</w:t>
      </w:r>
      <w:r w:rsidRPr="00536FD2">
        <w:rPr>
          <w:rFonts w:ascii="Times New Roman" w:hAnsi="Times New Roman" w:cs="Times New Roman" w:hint="eastAsia"/>
          <w:i/>
          <w:iCs/>
        </w:rPr>
        <w:t>ds</w:t>
      </w:r>
      <w:r>
        <w:rPr>
          <w:rFonts w:ascii="Times New Roman" w:hAnsi="Times New Roman" w:cs="Times New Roman" w:hint="eastAsia"/>
        </w:rPr>
        <w:t>/</w:t>
      </w:r>
      <w:r w:rsidRPr="00536FD2">
        <w:rPr>
          <w:rFonts w:ascii="Times New Roman" w:hAnsi="Times New Roman" w:cs="Times New Roman" w:hint="eastAsia"/>
          <w:i/>
          <w:iCs/>
        </w:rPr>
        <w:t>dt</w:t>
      </w:r>
      <w:r>
        <w:rPr>
          <w:rFonts w:ascii="Times New Roman" w:hAnsi="Times New Roman" w:cs="Times New Roman" w:hint="eastAsia"/>
        </w:rPr>
        <w:t>)</w:t>
      </w:r>
      <w:r w:rsidRPr="00BE570D">
        <w:rPr>
          <w:rFonts w:ascii="Times New Roman" w:hAnsi="Times New Roman" w:cs="Times New Roman"/>
        </w:rPr>
        <w:t xml:space="preserve"> for individual genes from relative </w:t>
      </w:r>
      <w:r>
        <w:rPr>
          <w:rFonts w:ascii="Times New Roman" w:hAnsi="Times New Roman" w:cs="Times New Roman" w:hint="eastAsia"/>
        </w:rPr>
        <w:t xml:space="preserve">mRNA </w:t>
      </w:r>
      <w:r w:rsidRPr="00BE570D">
        <w:rPr>
          <w:rFonts w:ascii="Times New Roman" w:hAnsi="Times New Roman" w:cs="Times New Roman"/>
        </w:rPr>
        <w:t>abundances, known as RNA velocity.</w:t>
      </w:r>
      <w:r>
        <w:rPr>
          <w:rFonts w:ascii="Times New Roman" w:hAnsi="Times New Roman" w:cs="Times New Roman" w:hint="eastAsia"/>
        </w:rPr>
        <w:t xml:space="preserve"> A positive RNA velocity indicates an induction in transcriptional state and a negative velocity refers to a gene repression. </w:t>
      </w:r>
      <w:r w:rsidRPr="0013584B">
        <w:rPr>
          <w:rFonts w:ascii="Times New Roman" w:hAnsi="Times New Roman" w:cs="Times New Roman"/>
        </w:rPr>
        <w:t>This qualitative premise has profound implications for the analysis of scRNA-seq data. The experimentally observed transcriptome is a snapshot of a biological process</w:t>
      </w:r>
      <w:r>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&lt;EndNote&gt;&lt;Cite&gt;&lt;Author&gt;Qiu&lt;/Author&gt;&lt;Year&gt;2020&lt;/Year&gt;&lt;RecNum&gt;12&lt;/RecNum&gt;&lt;DisplayText&gt;[9]&lt;/DisplayText&gt;&lt;record&gt;&lt;rec-number&gt;12&lt;/rec-number&gt;&lt;foreign-keys&gt;&lt;key app="EN" db-id="vsf22ssadrx5acer9f5x9rdl5spsr2s0vfp0" timestamp="1743952757"&gt;12&lt;/key&gt;&lt;/foreign-keys&gt;&lt;ref-type name="Journal Article"&gt;17&lt;/ref-type&gt;&lt;contributors&gt;&lt;authors&gt;&lt;author&gt;Qiu, Qi&lt;/author&gt;&lt;author&gt;Hu, Peng&lt;/author&gt;&lt;author&gt;Qiu, Xiaojie&lt;/author&gt;&lt;author&gt;Govek, Kiya W.&lt;/author&gt;&lt;author&gt;Cámara, Pablo G.&lt;/author&gt;&lt;author&gt;Wu, Hao&lt;/author&gt;&lt;/authors&gt;&lt;/contributors&gt;&lt;titles&gt;&lt;title&gt;Massively parallel and time-resolved RNA sequencing in single cells with scNT-seq&lt;/title&gt;&lt;secondary-title&gt;Nature Methods&lt;/secondary-title&gt;&lt;/titles&gt;&lt;periodical&gt;&lt;full-title&gt;Nature Methods&lt;/full-title&gt;&lt;/periodical&gt;&lt;pages&gt;991-1001&lt;/pages&gt;&lt;volume&gt;17&lt;/volume&gt;&lt;number&gt;10&lt;/number&gt;&lt;dates&gt;&lt;year&gt;2020&lt;/year&gt;&lt;pub-dates&gt;&lt;date&gt;2020/10/01&lt;/date&gt;&lt;/pub-dates&gt;&lt;/dates&gt;&lt;isbn&gt;1548-7105&lt;/isbn&gt;&lt;urls&gt;&lt;related-urls&gt;&lt;url&gt;https://doi.org/10.1038/s41592-020-0935-4&lt;/url&gt;&lt;/related-urls&gt;&lt;/urls&gt;&lt;electronic-resource-num&gt;10.1038/s41592-020-0935-4&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[9]</w:t>
      </w:r>
      <w:r w:rsidR="009A2D82">
        <w:rPr>
          <w:rFonts w:ascii="Times New Roman" w:hAnsi="Times New Roman" w:cs="Times New Roman"/>
        </w:rPr>
        <w:fldChar w:fldCharType="end"/>
      </w:r>
      <w:r w:rsidRPr="0013584B">
        <w:rPr>
          <w:rFonts w:ascii="Times New Roman" w:hAnsi="Times New Roman" w:cs="Times New Roman"/>
        </w:rPr>
        <w:t xml:space="preserve">. By carefully </w:t>
      </w:r>
      <w:r w:rsidR="00191873" w:rsidRPr="00191873">
        <w:rPr>
          <w:rFonts w:ascii="Times New Roman" w:hAnsi="Times New Roman" w:cs="Times New Roman"/>
        </w:rPr>
        <w:t>integrating</w:t>
      </w:r>
      <w:r w:rsidRPr="0013584B">
        <w:rPr>
          <w:rFonts w:ascii="Times New Roman" w:hAnsi="Times New Roman" w:cs="Times New Roman"/>
        </w:rPr>
        <w:t xml:space="preserve"> snapshot data with a causal model, it </w:t>
      </w:r>
      <w:r w:rsidR="00191873" w:rsidRPr="00191873">
        <w:rPr>
          <w:rFonts w:ascii="Times New Roman" w:hAnsi="Times New Roman" w:cs="Times New Roman"/>
        </w:rPr>
        <w:t>has become</w:t>
      </w:r>
      <w:r w:rsidRPr="0013584B">
        <w:rPr>
          <w:rFonts w:ascii="Times New Roman" w:hAnsi="Times New Roman" w:cs="Times New Roman"/>
        </w:rPr>
        <w:t xml:space="preserve"> possible to reconstruct</w:t>
      </w:r>
      <w:r w:rsidR="00191873">
        <w:rPr>
          <w:rFonts w:ascii="Times New Roman" w:hAnsi="Times New Roman" w:cs="Times New Roman" w:hint="eastAsia"/>
        </w:rPr>
        <w:t xml:space="preserve"> </w:t>
      </w:r>
      <w:r w:rsidR="00191873" w:rsidRPr="00191873">
        <w:rPr>
          <w:rFonts w:ascii="Times New Roman" w:hAnsi="Times New Roman" w:cs="Times New Roman"/>
        </w:rPr>
        <w:t>both</w:t>
      </w:r>
      <w:r w:rsidRPr="0013584B">
        <w:rPr>
          <w:rFonts w:ascii="Times New Roman" w:hAnsi="Times New Roman" w:cs="Times New Roman"/>
        </w:rPr>
        <w:t xml:space="preserve"> the dynamics and direction of this process without prior knowledge or </w:t>
      </w:r>
      <w:r w:rsidR="00191873" w:rsidRPr="00191873">
        <w:rPr>
          <w:rFonts w:ascii="Times New Roman" w:hAnsi="Times New Roman" w:cs="Times New Roman"/>
        </w:rPr>
        <w:t>specialized</w:t>
      </w:r>
      <w:r w:rsidRPr="0013584B">
        <w:rPr>
          <w:rFonts w:ascii="Times New Roman" w:hAnsi="Times New Roman" w:cs="Times New Roman"/>
        </w:rPr>
        <w:t xml:space="preserve"> experiments.</w:t>
      </w:r>
      <w:r>
        <w:rPr>
          <w:rFonts w:ascii="Times New Roman" w:hAnsi="Times New Roman" w:cs="Times New Roman" w:hint="eastAsia"/>
        </w:rPr>
        <w:t xml:space="preserve"> </w:t>
      </w:r>
    </w:p>
    <w:p w14:paraId="22255D71" w14:textId="77777777" w:rsidR="000E3447" w:rsidRDefault="000E3447" w:rsidP="000E3447">
      <w:pPr>
        <w:rPr>
          <w:rFonts w:ascii="Times New Roman" w:hAnsi="Times New Roman" w:cs="Times New Roman"/>
        </w:rPr>
      </w:pPr>
    </w:p>
    <w:p w14:paraId="0E7E8B86" w14:textId="0EEEC467" w:rsidR="000E3447" w:rsidRDefault="000E3447" w:rsidP="000E3447">
      <w:pPr>
        <w:rPr>
          <w:rFonts w:ascii="Times New Roman" w:hAnsi="Times New Roman"/>
        </w:rPr>
      </w:pPr>
      <w:r w:rsidRPr="00584F9B">
        <w:rPr>
          <w:rFonts w:ascii="Times New Roman" w:hAnsi="Times New Roman" w:cs="Times New Roman"/>
        </w:rPr>
        <w:t xml:space="preserve">The </w:t>
      </w:r>
      <w:r>
        <w:rPr>
          <w:rFonts w:ascii="Times New Roman" w:hAnsi="Times New Roman" w:cs="Times New Roman" w:hint="eastAsia"/>
        </w:rPr>
        <w:t>first</w:t>
      </w:r>
      <w:r w:rsidRPr="00584F9B">
        <w:rPr>
          <w:rFonts w:ascii="Times New Roman" w:hAnsi="Times New Roman" w:cs="Times New Roman"/>
        </w:rPr>
        <w:t xml:space="preserve"> RNA velocity model, </w:t>
      </w:r>
      <w:r w:rsidRPr="00584F9B">
        <w:rPr>
          <w:rFonts w:ascii="Times New Roman" w:hAnsi="Times New Roman" w:cs="Times New Roman"/>
          <w:i/>
          <w:iCs/>
        </w:rPr>
        <w:t>Velocyto</w:t>
      </w:r>
      <w:r w:rsidRPr="00584F9B">
        <w:rPr>
          <w:rFonts w:ascii="Times New Roman" w:hAnsi="Times New Roman" w:cs="Times New Roman"/>
        </w:rPr>
        <w:t>, developed by La Manno et al.</w:t>
      </w:r>
      <w:r w:rsidR="00C63250">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&lt;EndNote&gt;&lt;Cite&gt;&lt;Author&gt;La Manno&lt;/Author&gt;&lt;Year&gt;2018&lt;/Year&gt;&lt;RecNum&gt;20&lt;/RecNum&gt;&lt;DisplayText&gt;[8]&lt;/DisplayText&gt;&lt;record&gt;&lt;rec-number&gt;20&lt;/rec-number&gt;&lt;foreign-keys&gt;&lt;key app="EN" db-id="vsf22ssadrx5acer9f5x9rdl5spsr2s0vfp0" timestamp="1743952787"&gt;20&lt;/key&gt;&lt;/foreign-keys&gt;&lt;ref-type name="Journal Article"&gt;17&lt;/ref-type&gt;&lt;contributors&gt;&lt;authors&gt;&lt;author&gt;La Manno, Gioele&lt;/author&gt;&lt;author&gt;Soldatov, Ruslan&lt;/author&gt;&lt;author&gt;Zeisel, Amit&lt;/author&gt;&lt;author&gt;Braun, Emelie&lt;/author&gt;&lt;author&gt;Hochgerner, Hannah&lt;/author&gt;&lt;author&gt;Petukhov, Viktor&lt;/author&gt;&lt;author&gt;Lidschreiber, Katja&lt;/author&gt;&lt;author&gt;Kastriti, Maria E.&lt;/author&gt;&lt;author&gt;Lönnerberg, Peter&lt;/author&gt;&lt;author&gt;Furlan, Alessandro&lt;/author&gt;&lt;author&gt;Fan, Jean&lt;/author&gt;&lt;author&gt;Borm, Lars E.&lt;/author&gt;&lt;author&gt;Liu, Zehua&lt;/author&gt;&lt;author&gt;van Bruggen, David&lt;/author&gt;&lt;author&gt;Guo, Jimin&lt;/author&gt;&lt;author&gt;He, Xiaoling&lt;/author&gt;&lt;author&gt;Barker, Roger&lt;/author&gt;&lt;author&gt;Sundström, Erik&lt;/author&gt;&lt;author&gt;Castelo-Branco, Gonçalo&lt;/author&gt;&lt;author&gt;Cramer, Patrick&lt;/author&gt;&lt;author&gt;Adameyko, Igor&lt;/author&gt;&lt;author&gt;Linnarsson, Sten&lt;/author&gt;&lt;author&gt;Kharchenko, Peter V.&lt;/author&gt;&lt;/authors&gt;&lt;/contributors&gt;&lt;titles&gt;&lt;title&gt;RNA velocity of single cells&lt;/title&gt;&lt;secondary-title&gt;Nature&lt;/secondary-title&gt;&lt;/titles&gt;&lt;periodical&gt;&lt;full-title&gt;Nature&lt;/full-title&gt;&lt;/periodical&gt;&lt;pages&gt;494-498&lt;/pages&gt;&lt;volume&gt;560&lt;/volume&gt;&lt;number&gt;7719&lt;/number&gt;&lt;dates&gt;&lt;year&gt;2018&lt;/year&gt;&lt;pub-dates&gt;&lt;date&gt;2018/08/01&lt;/date&gt;&lt;/pub-dates&gt;&lt;/dates&gt;&lt;isbn&gt;1476-4687&lt;/isbn&gt;&lt;urls&gt;&lt;related-urls&gt;&lt;url&gt;https://doi.org/10.1038/s41586-018-0414-6&lt;/url&gt;&lt;/related-urls&gt;&lt;/urls&gt;&lt;electronic-resource-num&gt;10.1038/s41586-018-0414-6&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[8]</w:t>
      </w:r>
      <w:r w:rsidR="009A2D82">
        <w:rPr>
          <w:rFonts w:ascii="Times New Roman" w:hAnsi="Times New Roman" w:cs="Times New Roman"/>
        </w:rPr>
        <w:fldChar w:fldCharType="end"/>
      </w:r>
      <w:r w:rsidRPr="00584F9B">
        <w:rPr>
          <w:rFonts w:ascii="Times New Roman" w:hAnsi="Times New Roman" w:cs="Times New Roman"/>
        </w:rPr>
        <w:t xml:space="preserve">, </w:t>
      </w:r>
      <w:ins w:id="7" w:author="school" w:date="2025-05-16T00:12:00Z">
        <w:r w:rsidR="005F5EF3" w:rsidRPr="005F5EF3">
          <w:rPr>
            <w:rFonts w:ascii="Times New Roman" w:hAnsi="Times New Roman" w:cs="Times New Roman"/>
          </w:rPr>
          <w:t>captures directed dynamic information and predicts future cell states. It works by distinguishing the relative abundances of unspliced pre-mRNA and spliced mature mRNA detected in scRNA-seq, based on steady-state theory.</w:t>
        </w:r>
      </w:ins>
      <w:del w:id="8" w:author="school" w:date="2025-05-16T00:12:00Z">
        <w:r w:rsidRPr="00584F9B" w:rsidDel="005F5EF3">
          <w:rPr>
            <w:rFonts w:ascii="Times New Roman" w:hAnsi="Times New Roman" w:cs="Times New Roman"/>
          </w:rPr>
          <w:delText>employs an ordinary differential equation model of transcription, coupled with an assumption of steady-state to estimate RNA velocity.</w:delText>
        </w:r>
      </w:del>
      <w:r w:rsidRPr="00584F9B">
        <w:rPr>
          <w:rFonts w:ascii="Times New Roman" w:hAnsi="Times New Roman" w:cs="Times New Roman"/>
        </w:rPr>
        <w:t xml:space="preserve"> This foundational model was subsequently enhanced by Bergen et al.</w:t>
      </w:r>
      <w:r w:rsidR="00C63250">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&lt;EndNote&gt;&lt;Cite&gt;&lt;Author&gt;Bergen&lt;/Author&gt;&lt;Year&gt;2020&lt;/Year&gt;&lt;RecNum&gt;21&lt;/RecNum&gt;&lt;DisplayText&gt;[10]&lt;/DisplayText&gt;&lt;record&gt;&lt;rec-number&gt;21&lt;/rec-number&gt;&lt;foreign-keys&gt;&lt;key app="EN" db-id="vsf22ssadrx5acer9f5x9rdl5spsr2s0vfp0" timestamp="1743952790"&gt;21&lt;/key&gt;&lt;/foreign-keys&gt;&lt;ref-type name="Journal Article"&gt;17&lt;/ref-type&gt;&lt;contributors&gt;&lt;authors&gt;&lt;author&gt;Bergen, Volker&lt;/author&gt;&lt;author&gt;Lange, Marius&lt;/author&gt;&lt;author&gt;Peidli, Stefan&lt;/author&gt;&lt;author&gt;Wolf, F. Alexander&lt;/author&gt;&lt;author&gt;Theis, Fabian J.&lt;/author&gt;&lt;/authors&gt;&lt;/contributors&gt;&lt;titles&gt;&lt;title&gt;Generalizing RNA velocity to transient cell states through dynamical modeling&lt;/title&gt;&lt;secondary-title&gt;Nature Biotechnology&lt;/secondary-title&gt;&lt;/titles&gt;&lt;periodical&gt;&lt;full-title&gt;Nature Biotechnology&lt;/full-title&gt;&lt;/periodical&gt;&lt;pages&gt;1408-1414&lt;/pages&gt;&lt;volume&gt;38&lt;/volume&gt;&lt;number&gt;12&lt;/number&gt;&lt;dates&gt;&lt;year&gt;2020&lt;/year&gt;&lt;pub-dates&gt;&lt;date&gt;2020/12/01&lt;/date&gt;&lt;/pub-dates&gt;&lt;/dates&gt;&lt;isbn&gt;1546-1696&lt;/isbn&gt;&lt;urls&gt;&lt;related-urls&gt;&lt;url&gt;https://doi.org/10.1038/s41587-020-0591-3&lt;/url&gt;&lt;/related-urls&gt;&lt;/urls&gt;&lt;electronic-resource-num&gt;10.1038/s41587-020-0591-3&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[10]</w:t>
      </w:r>
      <w:r w:rsidR="009A2D82">
        <w:rPr>
          <w:rFonts w:ascii="Times New Roman" w:hAnsi="Times New Roman" w:cs="Times New Roman"/>
        </w:rPr>
        <w:fldChar w:fldCharType="end"/>
      </w:r>
      <w:r w:rsidRPr="00584F9B">
        <w:rPr>
          <w:rFonts w:ascii="Times New Roman" w:hAnsi="Times New Roman" w:cs="Times New Roman"/>
        </w:rPr>
        <w:t xml:space="preserve"> in </w:t>
      </w:r>
      <w:r w:rsidRPr="00584F9B">
        <w:rPr>
          <w:rFonts w:ascii="Times New Roman" w:hAnsi="Times New Roman" w:cs="Times New Roman"/>
          <w:i/>
          <w:iCs/>
        </w:rPr>
        <w:t>scVelo</w:t>
      </w:r>
      <w:r w:rsidRPr="00584F9B">
        <w:rPr>
          <w:rFonts w:ascii="Times New Roman" w:hAnsi="Times New Roman" w:cs="Times New Roman"/>
        </w:rPr>
        <w:t xml:space="preserve">, which </w:t>
      </w:r>
      <w:r w:rsidR="0015798A" w:rsidRPr="0015798A">
        <w:rPr>
          <w:rFonts w:ascii="Times New Roman" w:hAnsi="Times New Roman" w:cs="Times New Roman"/>
        </w:rPr>
        <w:t>implemented</w:t>
      </w:r>
      <w:r w:rsidRPr="00584F9B">
        <w:rPr>
          <w:rFonts w:ascii="Times New Roman" w:hAnsi="Times New Roman" w:cs="Times New Roman"/>
        </w:rPr>
        <w:t xml:space="preserve"> a more sophisticated dynamical model</w:t>
      </w:r>
      <w:r w:rsidR="0015798A">
        <w:rPr>
          <w:rFonts w:ascii="Times New Roman" w:hAnsi="Times New Roman" w:cs="Times New Roman" w:hint="eastAsia"/>
        </w:rPr>
        <w:t xml:space="preserve"> </w:t>
      </w:r>
      <w:r w:rsidR="0015798A" w:rsidRPr="0015798A">
        <w:rPr>
          <w:rFonts w:ascii="Times New Roman" w:hAnsi="Times New Roman" w:cs="Times New Roman"/>
        </w:rPr>
        <w:t>capable of inferring</w:t>
      </w:r>
      <w:r>
        <w:rPr>
          <w:rFonts w:ascii="Times New Roman" w:hAnsi="Times New Roman" w:cs="Times New Roman" w:hint="eastAsia"/>
        </w:rPr>
        <w:t xml:space="preserve"> transcriptional dynamics together </w:t>
      </w:r>
      <w:r w:rsidR="0015798A" w:rsidRPr="0015798A">
        <w:rPr>
          <w:rFonts w:ascii="Times New Roman" w:hAnsi="Times New Roman" w:cs="Times New Roman"/>
        </w:rPr>
        <w:t>and assigning</w:t>
      </w:r>
      <w:r w:rsidR="0015798A">
        <w:rPr>
          <w:rFonts w:ascii="Times New Roman" w:hAnsi="Times New Roman" w:cs="Times New Roman" w:hint="eastAsia"/>
        </w:rPr>
        <w:t xml:space="preserve"> latent</w:t>
      </w:r>
      <w:r>
        <w:rPr>
          <w:rFonts w:ascii="Times New Roman" w:hAnsi="Times New Roman" w:cs="Times New Roman" w:hint="eastAsia"/>
        </w:rPr>
        <w:t xml:space="preserve"> cell time</w:t>
      </w:r>
      <w:r w:rsidRPr="00584F9B">
        <w:rPr>
          <w:rFonts w:ascii="Times New Roman" w:hAnsi="Times New Roman" w:cs="Times New Roman"/>
        </w:rPr>
        <w:t xml:space="preserve">. These two </w:t>
      </w:r>
      <w:r w:rsidR="001E0A52">
        <w:rPr>
          <w:rFonts w:ascii="Times New Roman" w:hAnsi="Times New Roman" w:cs="Times New Roman" w:hint="eastAsia"/>
        </w:rPr>
        <w:t>tools</w:t>
      </w:r>
      <w:r w:rsidRPr="00584F9B">
        <w:rPr>
          <w:rFonts w:ascii="Times New Roman" w:hAnsi="Times New Roman" w:cs="Times New Roman"/>
        </w:rPr>
        <w:t xml:space="preserve"> have established cornerstone</w:t>
      </w:r>
      <w:r w:rsidR="0015798A">
        <w:rPr>
          <w:rFonts w:ascii="Times New Roman" w:hAnsi="Times New Roman" w:cs="Times New Roman" w:hint="eastAsia"/>
        </w:rPr>
        <w:t>s</w:t>
      </w:r>
      <w:r w:rsidRPr="00584F9B">
        <w:rPr>
          <w:rFonts w:ascii="Times New Roman" w:hAnsi="Times New Roman" w:cs="Times New Roman"/>
        </w:rPr>
        <w:t xml:space="preserve"> for the RNA velocity inference and will be discussed in detail in the subsequent section on model descriptions</w:t>
      </w:r>
      <w:r w:rsidR="00B95484">
        <w:rPr>
          <w:rFonts w:ascii="Times New Roman" w:hAnsi="Times New Roman" w:cs="Times New Roman" w:hint="eastAsia"/>
        </w:rPr>
        <w:t xml:space="preserve"> </w:t>
      </w:r>
      <w:r w:rsidR="009A2D82">
        <w:rPr>
          <w:rFonts w:ascii="Times New Roman" w:hAnsi="Times New Roman" w:cs="Times New Roman"/>
        </w:rPr>
        <w:fldChar w:fldCharType="begin">
          <w:fldData xml:space="preserve">PEVuZE5vdGU+PENpdGU+PEF1dGhvcj5Hb3JpbjwvQXV0aG9yPjxZZWFyPjIwMjI8L1llYXI+PFJl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</w:fldData>
        </w:fldChar>
      </w:r>
      <w:r w:rsidR="009A2D82">
        <w:rPr>
          <w:rFonts w:ascii="Times New Roman" w:hAnsi="Times New Roman" w:cs="Times New Roman"/>
        </w:rPr>
        <w:instrText xml:space="preserve"> ADDIN EN.CITE </w:instrText>
      </w:r>
      <w:r w:rsidR="009A2D82">
        <w:rPr>
          <w:rFonts w:ascii="Times New Roman" w:hAnsi="Times New Roman" w:cs="Times New Roman"/>
        </w:rPr>
        <w:fldChar w:fldCharType="begin">
          <w:fldData xml:space="preserve">PEVuZE5vdGU+PENpdGU+PEF1dGhvcj5Hb3JpbjwvQXV0aG9yPjxZZWFyPjIwMjI8L1llYXI+PFJl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</w:fldData>
        </w:fldChar>
      </w:r>
      <w:r w:rsidR="009A2D82">
        <w:rPr>
          <w:rFonts w:ascii="Times New Roman" w:hAnsi="Times New Roman" w:cs="Times New Roman"/>
        </w:rPr>
        <w:instrText xml:space="preserve"> ADDIN EN.CITE.DATA </w:instrText>
      </w:r>
      <w:r w:rsidR="009A2D82">
        <w:rPr>
          <w:rFonts w:ascii="Times New Roman" w:hAnsi="Times New Roman" w:cs="Times New Roman"/>
        </w:rPr>
      </w:r>
      <w:r w:rsidR="009A2D82">
        <w:rPr>
          <w:rFonts w:ascii="Times New Roman" w:hAnsi="Times New Roman" w:cs="Times New Roman"/>
        </w:rPr>
        <w:fldChar w:fldCharType="end"/>
      </w:r>
      <w:r w:rsidR="009A2D82">
        <w:rPr>
          <w:rFonts w:ascii="Times New Roman" w:hAnsi="Times New Roman" w:cs="Times New Roman"/>
        </w:rPr>
      </w:r>
      <w:r w:rsidR="009A2D82">
        <w:rPr>
          <w:rFonts w:ascii="Times New Roman" w:hAnsi="Times New Roman" w:cs="Times New Roman"/>
        </w:rPr>
        <w:fldChar w:fldCharType="separate"/>
      </w:r>
      <w:r w:rsidR="009A2D82">
        <w:rPr>
          <w:rFonts w:ascii="Times New Roman" w:hAnsi="Times New Roman" w:cs="Times New Roman"/>
          <w:noProof/>
        </w:rPr>
        <w:t>[11, 12]</w:t>
      </w:r>
      <w:r w:rsidR="009A2D82">
        <w:rPr>
          <w:rFonts w:ascii="Times New Roman" w:hAnsi="Times New Roman" w:cs="Times New Roman"/>
        </w:rPr>
        <w:fldChar w:fldCharType="end"/>
      </w:r>
      <w:r w:rsidRPr="00584F9B">
        <w:rPr>
          <w:rFonts w:ascii="Times New Roman" w:hAnsi="Times New Roman" w:cs="Times New Roman"/>
        </w:rPr>
        <w:t>.</w:t>
      </w:r>
      <w:r>
        <w:rPr>
          <w:rFonts w:ascii="Times New Roman" w:hAnsi="Times New Roman" w:cs="Times New Roman" w:hint="eastAsia"/>
        </w:rPr>
        <w:t xml:space="preserve"> Followed by </w:t>
      </w:r>
      <w:r w:rsidRPr="00584F9B">
        <w:rPr>
          <w:rFonts w:ascii="Times New Roman" w:hAnsi="Times New Roman" w:cs="Times New Roman"/>
          <w:i/>
          <w:iCs/>
        </w:rPr>
        <w:t>Velocyto</w:t>
      </w:r>
      <w:r w:rsidRPr="00077A92">
        <w:rPr>
          <w:rFonts w:ascii="Times New Roman" w:hAnsi="Times New Roman" w:cs="Times New Roman"/>
        </w:rPr>
        <w:t xml:space="preserve"> </w:t>
      </w:r>
      <w:r>
        <w:rPr>
          <w:rFonts w:ascii="Times New Roman" w:hAnsi="Times New Roman" w:cs="Times New Roman" w:hint="eastAsia"/>
        </w:rPr>
        <w:t xml:space="preserve">and </w:t>
      </w:r>
      <w:r w:rsidRPr="006F1429">
        <w:rPr>
          <w:rFonts w:ascii="Times New Roman" w:hAnsi="Times New Roman" w:cs="Times New Roman" w:hint="eastAsia"/>
          <w:i/>
          <w:iCs/>
        </w:rPr>
        <w:t>scVelo</w:t>
      </w:r>
      <w:r>
        <w:rPr>
          <w:rFonts w:ascii="Times New Roman" w:hAnsi="Times New Roman" w:cs="Times New Roman" w:hint="eastAsia"/>
        </w:rPr>
        <w:t xml:space="preserve">, </w:t>
      </w:r>
      <w:r w:rsidRPr="00AB231F">
        <w:rPr>
          <w:rFonts w:ascii="Times New Roman" w:hAnsi="Times New Roman" w:cs="Times New Roman"/>
        </w:rPr>
        <w:t xml:space="preserve">numerous </w:t>
      </w:r>
      <w:r w:rsidRPr="00AB231F">
        <w:rPr>
          <w:rFonts w:ascii="Times New Roman" w:hAnsi="Times New Roman" w:cs="Times New Roman"/>
        </w:rPr>
        <w:lastRenderedPageBreak/>
        <w:t>models</w:t>
      </w:r>
      <w:r w:rsidR="00AF1D9B">
        <w:rPr>
          <w:rFonts w:ascii="Times New Roman" w:hAnsi="Times New Roman" w:cs="Times New Roman" w:hint="eastAsia"/>
        </w:rPr>
        <w:t xml:space="preserve"> </w:t>
      </w:r>
      <w:r w:rsidR="009A2D82">
        <w:rPr>
          <w:rFonts w:ascii="Times New Roman" w:hAnsi="Times New Roman" w:cs="Times New Roman"/>
        </w:rPr>
        <w:fldChar w:fldCharType="begin">
          <w:fldData xml:space="preserve">PEVuZE5vdGU+PENpdGU+PEF1dGhvcj5MYSBNYW5ubzwvQXV0aG9yPjxZZWFyPjIwMTg8L1llYXI+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</w:fldData>
        </w:fldChar>
      </w:r>
      <w:r w:rsidR="009A2D82">
        <w:rPr>
          <w:rFonts w:ascii="Times New Roman" w:hAnsi="Times New Roman" w:cs="Times New Roman"/>
        </w:rPr>
        <w:instrText xml:space="preserve"> ADDIN EN.CITE </w:instrText>
      </w:r>
      <w:r w:rsidR="009A2D82">
        <w:rPr>
          <w:rFonts w:ascii="Times New Roman" w:hAnsi="Times New Roman" w:cs="Times New Roman"/>
        </w:rPr>
        <w:fldChar w:fldCharType="begin">
          <w:fldData xml:space="preserve">PEVuZE5vdGU+PENpdGU+PEF1dGhvcj5MYSBNYW5ubzwvQXV0aG9yPjxZZWFyPjIwMTg8L1llYXI+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</w:fldData>
        </w:fldChar>
      </w:r>
      <w:r w:rsidR="009A2D82">
        <w:rPr>
          <w:rFonts w:ascii="Times New Roman" w:hAnsi="Times New Roman" w:cs="Times New Roman"/>
        </w:rPr>
        <w:instrText xml:space="preserve"> ADDIN EN.CITE.DATA </w:instrText>
      </w:r>
      <w:r w:rsidR="009A2D82">
        <w:rPr>
          <w:rFonts w:ascii="Times New Roman" w:hAnsi="Times New Roman" w:cs="Times New Roman"/>
        </w:rPr>
      </w:r>
      <w:r w:rsidR="009A2D82">
        <w:rPr>
          <w:rFonts w:ascii="Times New Roman" w:hAnsi="Times New Roman" w:cs="Times New Roman"/>
        </w:rPr>
        <w:fldChar w:fldCharType="end"/>
      </w:r>
      <w:r w:rsidR="009A2D82">
        <w:rPr>
          <w:rFonts w:ascii="Times New Roman" w:hAnsi="Times New Roman" w:cs="Times New Roman"/>
        </w:rPr>
      </w:r>
      <w:r w:rsidR="009A2D82">
        <w:rPr>
          <w:rFonts w:ascii="Times New Roman" w:hAnsi="Times New Roman" w:cs="Times New Roman"/>
        </w:rPr>
        <w:fldChar w:fldCharType="separate"/>
      </w:r>
      <w:r w:rsidR="009A2D82">
        <w:rPr>
          <w:rFonts w:ascii="Times New Roman" w:hAnsi="Times New Roman" w:cs="Times New Roman"/>
          <w:noProof/>
        </w:rPr>
        <w:t>[8, 10, 13-25]</w:t>
      </w:r>
      <w:r w:rsidR="009A2D82">
        <w:rPr>
          <w:rFonts w:ascii="Times New Roman" w:hAnsi="Times New Roman" w:cs="Times New Roman"/>
        </w:rPr>
        <w:fldChar w:fldCharType="end"/>
      </w:r>
      <w:r w:rsidRPr="00AB231F">
        <w:rPr>
          <w:rFonts w:ascii="Times New Roman" w:hAnsi="Times New Roman" w:cs="Times New Roman" w:hint="eastAsia"/>
        </w:rPr>
        <w:t xml:space="preserve"> </w:t>
      </w:r>
      <w:r w:rsidRPr="00077A92">
        <w:rPr>
          <w:rFonts w:ascii="Times New Roman" w:hAnsi="Times New Roman" w:cs="Times New Roman"/>
        </w:rPr>
        <w:t xml:space="preserve">have been </w:t>
      </w:r>
      <w:r w:rsidR="0015798A" w:rsidRPr="0015798A">
        <w:rPr>
          <w:rFonts w:ascii="Times New Roman" w:hAnsi="Times New Roman" w:cs="Times New Roman"/>
        </w:rPr>
        <w:t>developed</w:t>
      </w:r>
      <w:r w:rsidRPr="00077A92">
        <w:rPr>
          <w:rFonts w:ascii="Times New Roman" w:hAnsi="Times New Roman" w:cs="Times New Roman"/>
        </w:rPr>
        <w:t xml:space="preserve"> to elucidate transcriptional dynamics within single-cell transcriptomes, each leveraging distinct computational frameworks grounded in </w:t>
      </w:r>
      <w:r w:rsidR="0015798A" w:rsidRPr="0015798A">
        <w:rPr>
          <w:rFonts w:ascii="Times New Roman" w:hAnsi="Times New Roman" w:cs="Times New Roman"/>
        </w:rPr>
        <w:t>specific</w:t>
      </w:r>
      <w:r w:rsidRPr="00077A92">
        <w:rPr>
          <w:rFonts w:ascii="Times New Roman" w:hAnsi="Times New Roman" w:cs="Times New Roman"/>
        </w:rPr>
        <w:t xml:space="preserve"> biophysical assumptions </w:t>
      </w:r>
      <w:r w:rsidR="0015798A">
        <w:rPr>
          <w:rFonts w:ascii="Times New Roman" w:hAnsi="Times New Roman" w:cs="Times New Roman" w:hint="eastAsia"/>
        </w:rPr>
        <w:t>about</w:t>
      </w:r>
      <w:r w:rsidR="0015798A" w:rsidRPr="00077A92">
        <w:rPr>
          <w:rFonts w:ascii="Times New Roman" w:hAnsi="Times New Roman" w:cs="Times New Roman"/>
        </w:rPr>
        <w:t xml:space="preserve"> </w:t>
      </w:r>
      <w:r w:rsidRPr="00077A92">
        <w:rPr>
          <w:rFonts w:ascii="Times New Roman" w:hAnsi="Times New Roman" w:cs="Times New Roman"/>
        </w:rPr>
        <w:t xml:space="preserve">transcriptional processes. </w:t>
      </w:r>
      <w:r>
        <w:rPr>
          <w:rFonts w:ascii="Times New Roman" w:hAnsi="Times New Roman" w:cs="Times New Roman" w:hint="eastAsia"/>
        </w:rPr>
        <w:t>For instance, c</w:t>
      </w:r>
      <w:r w:rsidRPr="0071260B">
        <w:rPr>
          <w:rFonts w:ascii="Times New Roman" w:hAnsi="Times New Roman" w:cs="Times New Roman"/>
        </w:rPr>
        <w:t>ertain methods utilize cell-shared kinetic rates</w:t>
      </w:r>
      <w:r w:rsidR="00A44369">
        <w:rPr>
          <w:rFonts w:ascii="Times New Roman" w:hAnsi="Times New Roman" w:cs="Times New Roman" w:hint="eastAsia"/>
        </w:rPr>
        <w:t xml:space="preserve">, </w:t>
      </w:r>
      <w:r w:rsidR="0015798A" w:rsidRPr="0015798A">
        <w:rPr>
          <w:rFonts w:ascii="Times New Roman" w:hAnsi="Times New Roman" w:cs="Times New Roman"/>
        </w:rPr>
        <w:t>typically</w:t>
      </w:r>
      <w:r w:rsidR="00A44369">
        <w:rPr>
          <w:rFonts w:ascii="Times New Roman" w:hAnsi="Times New Roman" w:cs="Times New Roman" w:hint="eastAsia"/>
        </w:rPr>
        <w:t xml:space="preserve"> including </w:t>
      </w:r>
      <w:r w:rsidR="00A44369" w:rsidRPr="0071260B">
        <w:rPr>
          <w:rFonts w:ascii="Times New Roman" w:hAnsi="Times New Roman" w:cs="Times New Roman"/>
        </w:rPr>
        <w:t>transcription, splicing, and degradation rates</w:t>
      </w:r>
      <w:r w:rsidRPr="0071260B">
        <w:rPr>
          <w:rFonts w:ascii="Times New Roman" w:hAnsi="Times New Roman" w:cs="Times New Roman"/>
        </w:rPr>
        <w:t xml:space="preserve">, while others </w:t>
      </w:r>
      <w:r w:rsidR="0015798A" w:rsidRPr="0015798A">
        <w:rPr>
          <w:rFonts w:ascii="Times New Roman" w:hAnsi="Times New Roman" w:cs="Times New Roman"/>
        </w:rPr>
        <w:t>propose</w:t>
      </w:r>
      <w:r w:rsidRPr="0071260B">
        <w:rPr>
          <w:rFonts w:ascii="Times New Roman" w:hAnsi="Times New Roman" w:cs="Times New Roman"/>
        </w:rPr>
        <w:t xml:space="preserve"> that </w:t>
      </w:r>
      <w:r w:rsidR="00B9043C">
        <w:rPr>
          <w:rFonts w:ascii="Times New Roman" w:hAnsi="Times New Roman" w:cs="Times New Roman" w:hint="eastAsia"/>
        </w:rPr>
        <w:t>these</w:t>
      </w:r>
      <w:r w:rsidRPr="0071260B">
        <w:rPr>
          <w:rFonts w:ascii="Times New Roman" w:hAnsi="Times New Roman" w:cs="Times New Roman"/>
        </w:rPr>
        <w:t xml:space="preserve"> </w:t>
      </w:r>
      <w:r w:rsidR="00A44369" w:rsidRPr="0071260B">
        <w:rPr>
          <w:rFonts w:ascii="Times New Roman" w:hAnsi="Times New Roman" w:cs="Times New Roman"/>
        </w:rPr>
        <w:t>kinetic rates</w:t>
      </w:r>
      <w:r w:rsidRPr="0071260B">
        <w:rPr>
          <w:rFonts w:ascii="Times New Roman" w:hAnsi="Times New Roman" w:cs="Times New Roman"/>
        </w:rPr>
        <w:t xml:space="preserve"> should vary across cells. </w:t>
      </w:r>
      <w:r>
        <w:rPr>
          <w:rFonts w:ascii="Times New Roman" w:hAnsi="Times New Roman" w:cs="Times New Roman" w:hint="eastAsia"/>
        </w:rPr>
        <w:t>S</w:t>
      </w:r>
      <w:r w:rsidRPr="0071260B">
        <w:rPr>
          <w:rFonts w:ascii="Times New Roman" w:hAnsi="Times New Roman" w:cs="Times New Roman"/>
        </w:rPr>
        <w:t>ome</w:t>
      </w:r>
      <w:r>
        <w:rPr>
          <w:rFonts w:ascii="Times New Roman" w:hAnsi="Times New Roman" w:cs="Times New Roman" w:hint="eastAsia"/>
        </w:rPr>
        <w:t xml:space="preserve"> methods</w:t>
      </w:r>
      <w:r w:rsidRPr="0071260B">
        <w:rPr>
          <w:rFonts w:ascii="Times New Roman" w:hAnsi="Times New Roman" w:cs="Times New Roman"/>
        </w:rPr>
        <w:t xml:space="preserve"> incorporate latent variables, such as latent time and latent transcriptional state</w:t>
      </w:r>
      <w:r w:rsidR="00B9043C">
        <w:rPr>
          <w:rFonts w:ascii="Times New Roman" w:hAnsi="Times New Roman" w:cs="Times New Roman" w:hint="eastAsia"/>
        </w:rPr>
        <w:t>s</w:t>
      </w:r>
      <w:r w:rsidRPr="0071260B">
        <w:rPr>
          <w:rFonts w:ascii="Times New Roman" w:hAnsi="Times New Roman" w:cs="Times New Roman"/>
        </w:rPr>
        <w:t xml:space="preserve">, </w:t>
      </w:r>
      <w:r w:rsidR="006F3014">
        <w:rPr>
          <w:rFonts w:ascii="Times New Roman" w:hAnsi="Times New Roman" w:cs="Times New Roman" w:hint="eastAsia"/>
        </w:rPr>
        <w:t xml:space="preserve">to </w:t>
      </w:r>
      <w:r w:rsidR="00B9043C">
        <w:rPr>
          <w:rFonts w:ascii="Times New Roman" w:hAnsi="Times New Roman" w:cs="Times New Roman" w:hint="eastAsia"/>
        </w:rPr>
        <w:t>enhance</w:t>
      </w:r>
      <w:r w:rsidR="00B9043C" w:rsidRPr="0071260B">
        <w:rPr>
          <w:rFonts w:ascii="Times New Roman" w:hAnsi="Times New Roman" w:cs="Times New Roman"/>
        </w:rPr>
        <w:t xml:space="preserve"> </w:t>
      </w:r>
      <w:r w:rsidRPr="0071260B">
        <w:rPr>
          <w:rFonts w:ascii="Times New Roman" w:hAnsi="Times New Roman" w:cs="Times New Roman"/>
        </w:rPr>
        <w:t>model fitting.</w:t>
      </w:r>
      <w:r>
        <w:rPr>
          <w:rFonts w:ascii="Times New Roman" w:hAnsi="Times New Roman" w:cs="Times New Roman" w:hint="eastAsia"/>
        </w:rPr>
        <w:t xml:space="preserve"> </w:t>
      </w:r>
      <w:r w:rsidR="006F3014">
        <w:rPr>
          <w:rFonts w:ascii="Times New Roman" w:hAnsi="Times New Roman" w:cs="Times New Roman" w:hint="eastAsia"/>
        </w:rPr>
        <w:t>S</w:t>
      </w:r>
      <w:r>
        <w:rPr>
          <w:rFonts w:ascii="Times New Roman" w:hAnsi="Times New Roman" w:cs="Times New Roman" w:hint="eastAsia"/>
        </w:rPr>
        <w:t>everal</w:t>
      </w:r>
      <w:r w:rsidRPr="00077A92">
        <w:rPr>
          <w:rFonts w:ascii="Times New Roman" w:hAnsi="Times New Roman" w:cs="Times New Roman"/>
        </w:rPr>
        <w:t xml:space="preserve"> tools have expanded RNA velocity</w:t>
      </w:r>
      <w:r w:rsidR="00B9043C">
        <w:rPr>
          <w:rFonts w:ascii="Times New Roman" w:hAnsi="Times New Roman" w:cs="Times New Roman" w:hint="eastAsia"/>
        </w:rPr>
        <w:t xml:space="preserve"> estimation</w:t>
      </w:r>
      <w:r w:rsidR="00B9043C" w:rsidRPr="00B9043C">
        <w:t xml:space="preserve"> </w:t>
      </w:r>
      <w:r w:rsidR="00B9043C" w:rsidRPr="00B9043C">
        <w:rPr>
          <w:rFonts w:ascii="Times New Roman" w:hAnsi="Times New Roman" w:cs="Times New Roman"/>
        </w:rPr>
        <w:t>by integrating</w:t>
      </w:r>
      <w:r w:rsidR="006F3014">
        <w:rPr>
          <w:rFonts w:ascii="Times New Roman" w:hAnsi="Times New Roman" w:cs="Times New Roman" w:hint="eastAsia"/>
        </w:rPr>
        <w:t xml:space="preserve"> multi-omics data</w:t>
      </w:r>
      <w:r w:rsidR="00B9043C">
        <w:rPr>
          <w:rFonts w:ascii="Times New Roman" w:hAnsi="Times New Roman" w:cs="Times New Roman" w:hint="eastAsia"/>
        </w:rPr>
        <w:t>,</w:t>
      </w:r>
      <w:r w:rsidR="006F3014">
        <w:rPr>
          <w:rFonts w:ascii="Times New Roman" w:hAnsi="Times New Roman" w:cs="Times New Roman" w:hint="eastAsia"/>
        </w:rPr>
        <w:t xml:space="preserve"> like </w:t>
      </w:r>
      <w:r w:rsidRPr="00077A92">
        <w:rPr>
          <w:rFonts w:ascii="Times New Roman" w:hAnsi="Times New Roman" w:cs="Times New Roman"/>
        </w:rPr>
        <w:t xml:space="preserve">chromatin accessibility </w:t>
      </w:r>
      <w:r w:rsidR="006F3014">
        <w:rPr>
          <w:rFonts w:ascii="Times New Roman" w:hAnsi="Times New Roman" w:cs="Times New Roman" w:hint="eastAsia"/>
        </w:rPr>
        <w:t>and</w:t>
      </w:r>
      <w:r w:rsidRPr="00077A92">
        <w:rPr>
          <w:rFonts w:ascii="Times New Roman" w:hAnsi="Times New Roman" w:cs="Times New Roman"/>
        </w:rPr>
        <w:t xml:space="preserve"> metabolic </w:t>
      </w:r>
      <w:r>
        <w:rPr>
          <w:rFonts w:ascii="Times New Roman" w:hAnsi="Times New Roman" w:cs="Times New Roman" w:hint="eastAsia"/>
        </w:rPr>
        <w:t>labeling</w:t>
      </w:r>
      <w:r w:rsidRPr="00077A92">
        <w:rPr>
          <w:rFonts w:ascii="Times New Roman" w:hAnsi="Times New Roman" w:cs="Times New Roman"/>
        </w:rPr>
        <w:t>.</w:t>
      </w:r>
      <w:r>
        <w:rPr>
          <w:rFonts w:ascii="Times New Roman" w:hAnsi="Times New Roman" w:cs="Times New Roman" w:hint="eastAsia"/>
        </w:rPr>
        <w:t xml:space="preserve"> </w:t>
      </w:r>
    </w:p>
    <w:p w14:paraId="57C5DAD7" w14:textId="77777777" w:rsidR="00AA2CEF" w:rsidRDefault="00AA2CEF" w:rsidP="000E3447">
      <w:pPr>
        <w:rPr>
          <w:rFonts w:ascii="Times New Roman" w:hAnsi="Times New Roman"/>
        </w:rPr>
      </w:pPr>
    </w:p>
    <w:p w14:paraId="5A0499DD" w14:textId="6F0E1FF2" w:rsidR="00B95484" w:rsidRDefault="00B95484" w:rsidP="00B95484">
      <w:pPr>
        <w:rPr>
          <w:rFonts w:ascii="Times New Roman" w:hAnsi="Times New Roman"/>
        </w:rPr>
      </w:pPr>
      <w:r w:rsidRPr="00A71C37">
        <w:rPr>
          <w:rFonts w:ascii="Times New Roman" w:hAnsi="Times New Roman"/>
        </w:rPr>
        <w:t>Despite the rapid development of these tools, no comprehensive review has yet</w:t>
      </w:r>
      <w:r w:rsidR="00AE257E">
        <w:rPr>
          <w:rFonts w:ascii="Times New Roman" w:hAnsi="Times New Roman" w:hint="eastAsia"/>
        </w:rPr>
        <w:t xml:space="preserve"> to</w:t>
      </w:r>
      <w:r w:rsidRPr="00A71C37">
        <w:rPr>
          <w:rFonts w:ascii="Times New Roman" w:hAnsi="Times New Roman"/>
        </w:rPr>
        <w:t xml:space="preserve"> provide a thorough comparison of their strengths, limitations and applicability across different biological contexts. In this review, we aim to </w:t>
      </w:r>
      <w:r w:rsidRPr="00A71C37">
        <w:rPr>
          <w:rFonts w:ascii="Times New Roman" w:hAnsi="Times New Roman" w:hint="eastAsia"/>
        </w:rPr>
        <w:t>fill</w:t>
      </w:r>
      <w:r w:rsidRPr="00A71C37">
        <w:rPr>
          <w:rFonts w:ascii="Times New Roman" w:hAnsi="Times New Roman"/>
        </w:rPr>
        <w:t xml:space="preserve"> this gap by categorizing existing RNA velocity computational tools</w:t>
      </w:r>
      <w:r w:rsidRPr="00A71C37">
        <w:rPr>
          <w:rFonts w:ascii="Times New Roman" w:hAnsi="Times New Roman" w:hint="eastAsia"/>
        </w:rPr>
        <w:t xml:space="preserve"> </w:t>
      </w:r>
      <w:r w:rsidRPr="00A71C37">
        <w:rPr>
          <w:rFonts w:ascii="Times New Roman" w:hAnsi="Times New Roman"/>
        </w:rPr>
        <w:t xml:space="preserve">based on their underlying assumptions and computational frameworks, </w:t>
      </w:r>
      <w:r w:rsidR="00AE257E">
        <w:rPr>
          <w:rFonts w:ascii="Times New Roman" w:hAnsi="Times New Roman" w:hint="eastAsia"/>
        </w:rPr>
        <w:t>and</w:t>
      </w:r>
      <w:r w:rsidR="00AE257E" w:rsidRPr="00A71C37">
        <w:rPr>
          <w:rFonts w:ascii="Times New Roman" w:hAnsi="Times New Roman"/>
        </w:rPr>
        <w:t xml:space="preserve"> </w:t>
      </w:r>
      <w:r w:rsidRPr="00A71C37">
        <w:rPr>
          <w:rFonts w:ascii="Times New Roman" w:hAnsi="Times New Roman"/>
        </w:rPr>
        <w:t xml:space="preserve">summarizing their </w:t>
      </w:r>
      <w:r w:rsidRPr="00A71C37">
        <w:rPr>
          <w:rFonts w:ascii="Times New Roman" w:hAnsi="Times New Roman" w:hint="eastAsia"/>
        </w:rPr>
        <w:t>application</w:t>
      </w:r>
      <w:r w:rsidRPr="00A71C37">
        <w:rPr>
          <w:rFonts w:ascii="Times New Roman" w:hAnsi="Times New Roman"/>
        </w:rPr>
        <w:t>s in key biological scenarios. Furthermore, we discuss practical considerations for the use of RNA velocity tools, including current challenges and emerging opportunities for integrating multi-omics data and improving trajectory inference. By providing a clear overview of the field, this review aims to facilitate</w:t>
      </w:r>
      <w:r w:rsidR="00AE257E">
        <w:rPr>
          <w:rFonts w:ascii="Times New Roman" w:hAnsi="Times New Roman" w:hint="eastAsia"/>
        </w:rPr>
        <w:t xml:space="preserve"> a</w:t>
      </w:r>
      <w:r w:rsidRPr="00A71C37">
        <w:rPr>
          <w:rFonts w:ascii="Times New Roman" w:hAnsi="Times New Roman"/>
        </w:rPr>
        <w:t xml:space="preserve"> more informed and effective </w:t>
      </w:r>
      <w:r w:rsidR="00AE257E" w:rsidRPr="00AE257E">
        <w:rPr>
          <w:rFonts w:ascii="Times New Roman" w:hAnsi="Times New Roman"/>
        </w:rPr>
        <w:t>application</w:t>
      </w:r>
      <w:r w:rsidRPr="00A71C37">
        <w:rPr>
          <w:rFonts w:ascii="Times New Roman" w:hAnsi="Times New Roman"/>
        </w:rPr>
        <w:t xml:space="preserve"> of RNA velocity tools in both </w:t>
      </w:r>
      <w:r w:rsidR="00AE257E" w:rsidRPr="00AE257E">
        <w:rPr>
          <w:rFonts w:ascii="Times New Roman" w:hAnsi="Times New Roman"/>
        </w:rPr>
        <w:t>fundamental and translational research contexts</w:t>
      </w:r>
      <w:r w:rsidRPr="00A71C37">
        <w:rPr>
          <w:rFonts w:ascii="Times New Roman" w:hAnsi="Times New Roman"/>
        </w:rPr>
        <w:t>.</w:t>
      </w:r>
      <w:r>
        <w:rPr>
          <w:rFonts w:ascii="Times New Roman" w:hAnsi="Times New Roman" w:hint="eastAsia"/>
        </w:rPr>
        <w:t xml:space="preserve"> </w:t>
      </w:r>
    </w:p>
    <w:p w14:paraId="7BAB7943" w14:textId="77777777" w:rsidR="009A2967" w:rsidRDefault="009A2967" w:rsidP="009A2967">
      <w:pPr>
        <w:rPr>
          <w:rFonts w:ascii="Times New Roman" w:hAnsi="Times New Roman" w:cs="Times New Roman"/>
        </w:rPr>
      </w:pPr>
    </w:p>
    <w:p w14:paraId="52426366" w14:textId="10A5510C" w:rsidR="007B7460" w:rsidRPr="00260818" w:rsidRDefault="00390836" w:rsidP="00C8140A">
      <w:pPr>
        <w:rPr>
          <w:rFonts w:ascii="Times New Roman" w:hAnsi="Times New Roman" w:cs="Times New Roman"/>
          <w:b/>
          <w:bCs/>
          <w:sz w:val="28"/>
          <w:szCs w:val="36"/>
        </w:rPr>
      </w:pPr>
      <w:r w:rsidRPr="00260818">
        <w:rPr>
          <w:rFonts w:ascii="Times New Roman" w:hAnsi="Times New Roman" w:cs="Times New Roman" w:hint="eastAsia"/>
          <w:b/>
          <w:bCs/>
          <w:sz w:val="28"/>
          <w:szCs w:val="36"/>
        </w:rPr>
        <w:t>Workflow</w:t>
      </w:r>
      <w:r w:rsidR="00E25437">
        <w:rPr>
          <w:rFonts w:ascii="Times New Roman" w:hAnsi="Times New Roman" w:cs="Times New Roman" w:hint="eastAsia"/>
          <w:b/>
          <w:bCs/>
          <w:sz w:val="28"/>
          <w:szCs w:val="36"/>
        </w:rPr>
        <w:t xml:space="preserve"> and Implementation</w:t>
      </w:r>
      <w:r w:rsidR="00260818" w:rsidRPr="00260818">
        <w:rPr>
          <w:rFonts w:ascii="Times New Roman" w:hAnsi="Times New Roman" w:cs="Times New Roman" w:hint="eastAsia"/>
          <w:b/>
          <w:bCs/>
          <w:sz w:val="28"/>
          <w:szCs w:val="36"/>
        </w:rPr>
        <w:t xml:space="preserve"> </w:t>
      </w:r>
    </w:p>
    <w:p w14:paraId="24744C62" w14:textId="437C200D" w:rsidR="008A430B" w:rsidRDefault="008A430B" w:rsidP="008A430B">
      <w:pPr>
        <w:rPr>
          <w:rFonts w:ascii="Times New Roman" w:hAnsi="Times New Roman" w:cs="Times New Roman"/>
        </w:rPr>
      </w:pPr>
      <w:r w:rsidRPr="008F58DE">
        <w:rPr>
          <w:rFonts w:ascii="Times New Roman" w:eastAsia="Times New Roman" w:hAnsi="Times New Roman" w:cs="Times New Roman"/>
        </w:rPr>
        <w:t>The</w:t>
      </w:r>
      <w:r w:rsidR="00602ABD">
        <w:rPr>
          <w:rFonts w:ascii="Times New Roman" w:hAnsi="Times New Roman" w:cs="Times New Roman" w:hint="eastAsia"/>
        </w:rPr>
        <w:t xml:space="preserve"> </w:t>
      </w:r>
      <w:r w:rsidR="00E30520">
        <w:rPr>
          <w:rFonts w:ascii="Times New Roman" w:hAnsi="Times New Roman" w:cs="Times New Roman"/>
        </w:rPr>
        <w:t>typical</w:t>
      </w:r>
      <w:r w:rsidRPr="008F58DE">
        <w:rPr>
          <w:rFonts w:ascii="Times New Roman" w:eastAsia="Times New Roman" w:hAnsi="Times New Roman" w:cs="Times New Roman"/>
        </w:rPr>
        <w:t xml:space="preserve"> RNA velocity analysis pipeline</w:t>
      </w:r>
      <w:r w:rsidR="00602ABD">
        <w:rPr>
          <w:rFonts w:ascii="Times New Roman" w:hAnsi="Times New Roman" w:cs="Times New Roman" w:hint="eastAsia"/>
        </w:rPr>
        <w:t xml:space="preserve"> (</w:t>
      </w:r>
      <w:r w:rsidR="00602ABD" w:rsidRPr="00711879">
        <w:rPr>
          <w:rFonts w:ascii="Times New Roman" w:hAnsi="Times New Roman" w:cs="Times New Roman" w:hint="eastAsia"/>
          <w:b/>
          <w:bCs/>
        </w:rPr>
        <w:t>Figure 1</w:t>
      </w:r>
      <w:r w:rsidR="00137361">
        <w:rPr>
          <w:rFonts w:ascii="Times New Roman" w:hAnsi="Times New Roman" w:cs="Times New Roman" w:hint="eastAsia"/>
          <w:b/>
          <w:bCs/>
        </w:rPr>
        <w:t>A</w:t>
      </w:r>
      <w:r w:rsidR="00602ABD">
        <w:rPr>
          <w:rFonts w:ascii="Times New Roman" w:hAnsi="Times New Roman" w:cs="Times New Roman" w:hint="eastAsia"/>
        </w:rPr>
        <w:t>)</w:t>
      </w:r>
      <w:r w:rsidRPr="008F58DE">
        <w:rPr>
          <w:rFonts w:ascii="Times New Roman" w:eastAsia="Times New Roman" w:hAnsi="Times New Roman" w:cs="Times New Roman"/>
        </w:rPr>
        <w:t xml:space="preserve"> begins with an essential preprocessing step to distinguish between </w:t>
      </w:r>
      <w:r w:rsidR="00E30520">
        <w:rPr>
          <w:rFonts w:ascii="Times New Roman" w:hAnsi="Times New Roman" w:cs="Times New Roman" w:hint="eastAsia"/>
        </w:rPr>
        <w:t>un</w:t>
      </w:r>
      <w:r w:rsidRPr="008F58DE">
        <w:rPr>
          <w:rFonts w:ascii="Times New Roman" w:eastAsia="Times New Roman" w:hAnsi="Times New Roman" w:cs="Times New Roman"/>
        </w:rPr>
        <w:t>spliced and spliced transcripts in the raw sequencing data.</w:t>
      </w:r>
      <w:r w:rsidR="00E30520">
        <w:rPr>
          <w:rFonts w:ascii="Times New Roman" w:hAnsi="Times New Roman" w:cs="Times New Roman" w:hint="eastAsia"/>
        </w:rPr>
        <w:t xml:space="preserve"> Several tools</w:t>
      </w:r>
      <w:r w:rsidR="00B95484">
        <w:rPr>
          <w:rFonts w:ascii="Times New Roman" w:hAnsi="Times New Roman" w:cs="Times New Roman" w:hint="eastAsia"/>
        </w:rPr>
        <w:t xml:space="preserve"> </w:t>
      </w:r>
      <w:r w:rsidR="009A2D82">
        <w:rPr>
          <w:rFonts w:ascii="Times New Roman" w:hAnsi="Times New Roman" w:cs="Times New Roman"/>
        </w:rPr>
        <w:fldChar w:fldCharType="begin">
          <w:fldData xml:space="preserve">PEVuZE5vdGU+PENpdGU+PEF1dGhvcj5MYSBNYW5ubzwvQXV0aG9yPjxZZWFyPjIwMTg8L1llYXI+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</w:fldData>
        </w:fldChar>
      </w:r>
      <w:r w:rsidR="009A2D82">
        <w:rPr>
          <w:rFonts w:ascii="Times New Roman" w:hAnsi="Times New Roman" w:cs="Times New Roman"/>
        </w:rPr>
        <w:instrText xml:space="preserve"> ADDIN EN.CITE </w:instrText>
      </w:r>
      <w:r w:rsidR="009A2D82">
        <w:rPr>
          <w:rFonts w:ascii="Times New Roman" w:hAnsi="Times New Roman" w:cs="Times New Roman"/>
        </w:rPr>
        <w:fldChar w:fldCharType="begin">
          <w:fldData xml:space="preserve">PEVuZE5vdGU+PENpdGU+PEF1dGhvcj5MYSBNYW5ubzwvQXV0aG9yPjxZZWFyPjIwMTg8L1llYXI+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</w:fldData>
        </w:fldChar>
      </w:r>
      <w:r w:rsidR="009A2D82">
        <w:rPr>
          <w:rFonts w:ascii="Times New Roman" w:hAnsi="Times New Roman" w:cs="Times New Roman"/>
        </w:rPr>
        <w:instrText xml:space="preserve"> ADDIN EN.CITE.DATA </w:instrText>
      </w:r>
      <w:r w:rsidR="009A2D82">
        <w:rPr>
          <w:rFonts w:ascii="Times New Roman" w:hAnsi="Times New Roman" w:cs="Times New Roman"/>
        </w:rPr>
      </w:r>
      <w:r w:rsidR="009A2D82">
        <w:rPr>
          <w:rFonts w:ascii="Times New Roman" w:hAnsi="Times New Roman" w:cs="Times New Roman"/>
        </w:rPr>
        <w:fldChar w:fldCharType="end"/>
      </w:r>
      <w:r w:rsidR="009A2D82">
        <w:rPr>
          <w:rFonts w:ascii="Times New Roman" w:hAnsi="Times New Roman" w:cs="Times New Roman"/>
        </w:rPr>
      </w:r>
      <w:r w:rsidR="009A2D82">
        <w:rPr>
          <w:rFonts w:ascii="Times New Roman" w:hAnsi="Times New Roman" w:cs="Times New Roman"/>
        </w:rPr>
        <w:fldChar w:fldCharType="separate"/>
      </w:r>
      <w:r w:rsidR="009A2D82">
        <w:rPr>
          <w:rFonts w:ascii="Times New Roman" w:hAnsi="Times New Roman" w:cs="Times New Roman"/>
          <w:noProof/>
        </w:rPr>
        <w:t>[8, 26-31]</w:t>
      </w:r>
      <w:r w:rsidR="009A2D82">
        <w:rPr>
          <w:rFonts w:ascii="Times New Roman" w:hAnsi="Times New Roman" w:cs="Times New Roman"/>
        </w:rPr>
        <w:fldChar w:fldCharType="end"/>
      </w:r>
      <w:r w:rsidR="00E30520">
        <w:rPr>
          <w:rFonts w:ascii="Times New Roman" w:hAnsi="Times New Roman" w:cs="Times New Roman" w:hint="eastAsia"/>
        </w:rPr>
        <w:t xml:space="preserve"> </w:t>
      </w:r>
      <w:r w:rsidR="006B50FD" w:rsidRPr="006B50FD">
        <w:rPr>
          <w:rFonts w:ascii="Times New Roman" w:hAnsi="Times New Roman" w:cs="Times New Roman"/>
        </w:rPr>
        <w:t>have been developed to quantify these abundances</w:t>
      </w:r>
      <w:r w:rsidR="00137361">
        <w:rPr>
          <w:rFonts w:ascii="Times New Roman" w:hAnsi="Times New Roman" w:cs="Times New Roman" w:hint="eastAsia"/>
        </w:rPr>
        <w:t xml:space="preserve"> (</w:t>
      </w:r>
      <w:r w:rsidR="00137361" w:rsidRPr="00711879">
        <w:rPr>
          <w:rFonts w:ascii="Times New Roman" w:hAnsi="Times New Roman" w:cs="Times New Roman" w:hint="eastAsia"/>
          <w:b/>
          <w:bCs/>
        </w:rPr>
        <w:t>Figure 1</w:t>
      </w:r>
      <w:r w:rsidR="00137361">
        <w:rPr>
          <w:rFonts w:ascii="Times New Roman" w:hAnsi="Times New Roman" w:cs="Times New Roman" w:hint="eastAsia"/>
          <w:b/>
          <w:bCs/>
        </w:rPr>
        <w:t>B</w:t>
      </w:r>
      <w:r w:rsidR="00137361">
        <w:rPr>
          <w:rFonts w:ascii="Times New Roman" w:hAnsi="Times New Roman" w:cs="Times New Roman" w:hint="eastAsia"/>
        </w:rPr>
        <w:t>)</w:t>
      </w:r>
      <w:r w:rsidR="00B3576B" w:rsidRPr="00B3576B">
        <w:t xml:space="preserve"> </w:t>
      </w:r>
      <w:r w:rsidR="00B3576B" w:rsidRPr="00B3576B">
        <w:rPr>
          <w:rFonts w:ascii="Times New Roman" w:hAnsi="Times New Roman" w:cs="Times New Roman"/>
        </w:rPr>
        <w:t>, enabling the construction of separate count matrices</w:t>
      </w:r>
      <w:del w:id="9" w:author="school" w:date="2025-05-16T00:14:00Z">
        <w:r w:rsidR="00B3576B" w:rsidRPr="00B3576B" w:rsidDel="005F5EF3">
          <w:rPr>
            <w:rFonts w:ascii="Times New Roman" w:hAnsi="Times New Roman" w:cs="Times New Roman"/>
          </w:rPr>
          <w:delText>.</w:delText>
        </w:r>
      </w:del>
      <w:r w:rsidR="00B95484">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&lt;EndNote&gt;&lt;Cite&gt;&lt;Author&gt;Soneson&lt;/Author&gt;&lt;Year&gt;2021&lt;/Year&gt;&lt;RecNum&gt;42&lt;/RecNum&gt;&lt;DisplayText&gt;[32]&lt;/DisplayText&gt;&lt;record&gt;&lt;rec-number&gt;42&lt;/rec-number&gt;&lt;foreign-keys&gt;&lt;key app="EN" db-id="vsf22ssadrx5acer9f5x9rdl5spsr2s0vfp0" timestamp="1743952847"&gt;42&lt;/key&gt;&lt;/foreign-keys&gt;&lt;ref-type name="Journal Article"&gt;17&lt;/ref-type&gt;&lt;contributors&gt;&lt;authors&gt;&lt;author&gt;Soneson, Charlotte&lt;/author&gt;&lt;author&gt;Srivastava, Avi&lt;/author&gt;&lt;author&gt;Patro, Rob&lt;/author&gt;&lt;author&gt;Stadler, Michael B.&lt;/author&gt;&lt;/authors&gt;&lt;/contributors&gt;&lt;titles&gt;&lt;title&gt;Preprocessing choices affect RNA velocity results for droplet scRNA-seq data&lt;/title&gt;&lt;secondary-title&gt;PLOS Computational Biology&lt;/secondary-title&gt;&lt;/titles&gt;&lt;periodical&gt;&lt;full-title&gt;PLOS Computational Biology&lt;/full-title&gt;&lt;/periodical&gt;&lt;pages&gt;e1008585&lt;/pages&gt;&lt;volume&gt;17&lt;/volume&gt;&lt;number&gt;1&lt;/number&gt;&lt;dates&gt;&lt;year&gt;2021&lt;/year&gt;&lt;/dates&gt;&lt;publisher&gt;Public Library of Science&lt;/publisher&gt;&lt;urls&gt;&lt;related-urls&gt;&lt;url&gt;https://doi.org/10.1371/journal.pcbi.1008585&lt;/url&gt;&lt;/related-urls&gt;&lt;/urls&gt;&lt;electronic-resource-num&gt;10.1371/journal.pcbi.1008585&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[32]</w:t>
      </w:r>
      <w:r w:rsidR="009A2D82">
        <w:rPr>
          <w:rFonts w:ascii="Times New Roman" w:hAnsi="Times New Roman" w:cs="Times New Roman"/>
        </w:rPr>
        <w:fldChar w:fldCharType="end"/>
      </w:r>
      <w:r w:rsidR="001566E4">
        <w:rPr>
          <w:rFonts w:ascii="Times New Roman" w:hAnsi="Times New Roman" w:cs="Times New Roman" w:hint="eastAsia"/>
        </w:rPr>
        <w:t>.</w:t>
      </w:r>
      <w:r w:rsidRPr="008F58DE">
        <w:rPr>
          <w:rFonts w:ascii="Times New Roman" w:eastAsia="Times New Roman" w:hAnsi="Times New Roman" w:cs="Times New Roman"/>
        </w:rPr>
        <w:t xml:space="preserve"> Given the inherent noise in single-cell RNA sequencing data, most analytical frameworks employ sophisticated data smoothing techniques</w:t>
      </w:r>
      <w:r w:rsidR="00E20BC9">
        <w:rPr>
          <w:rFonts w:ascii="Times New Roman" w:hAnsi="Times New Roman" w:cs="Times New Roman" w:hint="eastAsia"/>
        </w:rPr>
        <w:t xml:space="preserve"> (also </w:t>
      </w:r>
      <w:r w:rsidR="004D3A18" w:rsidRPr="004D3A18">
        <w:rPr>
          <w:rFonts w:ascii="Times New Roman" w:hAnsi="Times New Roman" w:cs="Times New Roman"/>
        </w:rPr>
        <w:t>known as</w:t>
      </w:r>
      <w:r w:rsidR="00E20BC9">
        <w:rPr>
          <w:rFonts w:ascii="Times New Roman" w:hAnsi="Times New Roman" w:cs="Times New Roman" w:hint="eastAsia"/>
        </w:rPr>
        <w:t xml:space="preserve"> data imputation)</w:t>
      </w:r>
      <w:r w:rsidRPr="008F58DE">
        <w:rPr>
          <w:rFonts w:ascii="Times New Roman" w:eastAsia="Times New Roman" w:hAnsi="Times New Roman" w:cs="Times New Roman"/>
        </w:rPr>
        <w:t xml:space="preserve"> to extract </w:t>
      </w:r>
      <w:r w:rsidR="004D3A18" w:rsidRPr="004D3A18">
        <w:rPr>
          <w:rFonts w:ascii="Times New Roman" w:eastAsia="Times New Roman" w:hAnsi="Times New Roman" w:cs="Times New Roman"/>
        </w:rPr>
        <w:t>reliable</w:t>
      </w:r>
      <w:r w:rsidRPr="008F58DE">
        <w:rPr>
          <w:rFonts w:ascii="Times New Roman" w:eastAsia="Times New Roman" w:hAnsi="Times New Roman" w:cs="Times New Roman"/>
        </w:rPr>
        <w:t xml:space="preserve"> signals for velocity inference</w:t>
      </w:r>
      <w:r w:rsidR="00137361">
        <w:rPr>
          <w:rFonts w:ascii="Times New Roman" w:hAnsi="Times New Roman" w:cs="Times New Roman" w:hint="eastAsia"/>
        </w:rPr>
        <w:t xml:space="preserve"> (</w:t>
      </w:r>
      <w:r w:rsidR="00137361" w:rsidRPr="00711879">
        <w:rPr>
          <w:rFonts w:ascii="Times New Roman" w:hAnsi="Times New Roman" w:cs="Times New Roman" w:hint="eastAsia"/>
          <w:b/>
          <w:bCs/>
        </w:rPr>
        <w:t>Figure 1</w:t>
      </w:r>
      <w:r w:rsidR="00137361">
        <w:rPr>
          <w:rFonts w:ascii="Times New Roman" w:hAnsi="Times New Roman" w:cs="Times New Roman" w:hint="eastAsia"/>
          <w:b/>
          <w:bCs/>
        </w:rPr>
        <w:t>C</w:t>
      </w:r>
      <w:r w:rsidR="00137361">
        <w:rPr>
          <w:rFonts w:ascii="Times New Roman" w:hAnsi="Times New Roman" w:cs="Times New Roman" w:hint="eastAsia"/>
        </w:rPr>
        <w:t>)</w:t>
      </w:r>
      <w:r w:rsidRPr="008F58DE">
        <w:rPr>
          <w:rFonts w:ascii="Times New Roman" w:eastAsia="Times New Roman" w:hAnsi="Times New Roman" w:cs="Times New Roman"/>
        </w:rPr>
        <w:t>. A prevalent approach involves computing the first-order moment (mean) across k-nearest neighbors (</w:t>
      </w:r>
      <w:del w:id="10" w:author="Auniany Wang" w:date="2025-05-16T14:17:00Z" w16du:dateUtc="2025-05-16T06:17:00Z">
        <w:r w:rsidRPr="008F58DE" w:rsidDel="00C93EF0">
          <w:rPr>
            <w:rFonts w:ascii="Times New Roman" w:eastAsia="Times New Roman" w:hAnsi="Times New Roman" w:cs="Times New Roman"/>
          </w:rPr>
          <w:delText>k-NN</w:delText>
        </w:r>
      </w:del>
      <w:ins w:id="11" w:author="Auniany Wang" w:date="2025-05-16T14:17:00Z" w16du:dateUtc="2025-05-16T06:17:00Z">
        <w:r w:rsidR="00C93EF0">
          <w:rPr>
            <w:rFonts w:ascii="Times New Roman" w:hAnsi="Times New Roman" w:cs="Times New Roman" w:hint="eastAsia"/>
          </w:rPr>
          <w:t>KNN</w:t>
        </w:r>
      </w:ins>
      <w:r w:rsidRPr="008F58DE">
        <w:rPr>
          <w:rFonts w:ascii="Times New Roman" w:eastAsia="Times New Roman" w:hAnsi="Times New Roman" w:cs="Times New Roman"/>
        </w:rPr>
        <w:t>) in the expression sp</w:t>
      </w:r>
      <w:r w:rsidRPr="00742FD9">
        <w:rPr>
          <w:rFonts w:ascii="Times New Roman" w:eastAsia="Times New Roman" w:hAnsi="Times New Roman" w:cs="Times New Roman"/>
        </w:rPr>
        <w:t xml:space="preserve">ace. </w:t>
      </w:r>
      <w:r w:rsidRPr="00D71024">
        <w:rPr>
          <w:rFonts w:ascii="Times New Roman" w:eastAsia="Times New Roman" w:hAnsi="Times New Roman" w:cs="Times New Roman"/>
          <w:highlight w:val="yellow"/>
        </w:rPr>
        <w:t>While</w:t>
      </w:r>
      <w:r w:rsidR="004D3A18" w:rsidRPr="00D71024">
        <w:rPr>
          <w:rFonts w:ascii="Times New Roman" w:hAnsi="Times New Roman" w:cs="Times New Roman" w:hint="eastAsia"/>
          <w:highlight w:val="yellow"/>
        </w:rPr>
        <w:t xml:space="preserve"> the</w:t>
      </w:r>
      <w:r w:rsidRPr="00D71024">
        <w:rPr>
          <w:rFonts w:ascii="Times New Roman" w:eastAsia="Times New Roman" w:hAnsi="Times New Roman" w:cs="Times New Roman"/>
          <w:highlight w:val="yellow"/>
        </w:rPr>
        <w:t xml:space="preserve"> </w:t>
      </w:r>
      <w:r w:rsidR="00742FD9" w:rsidRPr="00D71024">
        <w:rPr>
          <w:rFonts w:ascii="Times New Roman" w:hAnsi="Times New Roman" w:cs="Times New Roman" w:hint="eastAsia"/>
          <w:highlight w:val="yellow"/>
        </w:rPr>
        <w:t>m</w:t>
      </w:r>
      <w:r w:rsidR="00742FD9" w:rsidRPr="00D71024">
        <w:rPr>
          <w:rFonts w:ascii="Times New Roman" w:hAnsi="Times New Roman" w:cs="Times New Roman"/>
          <w:highlight w:val="yellow"/>
        </w:rPr>
        <w:t>ajority of</w:t>
      </w:r>
      <w:r w:rsidRPr="00D71024">
        <w:rPr>
          <w:rFonts w:ascii="Times New Roman" w:eastAsia="Times New Roman" w:hAnsi="Times New Roman" w:cs="Times New Roman"/>
          <w:highlight w:val="yellow"/>
        </w:rPr>
        <w:t xml:space="preserve"> protocols incorporate additional preprocessing steps, including library size normalization and log-transformation</w:t>
      </w:r>
      <w:r w:rsidR="009A2D82" w:rsidRPr="00D71024">
        <w:rPr>
          <w:rFonts w:ascii="Times New Roman" w:hAnsi="Times New Roman" w:cs="Times New Roman"/>
          <w:highlight w:val="yellow"/>
        </w:rPr>
        <w:fldChar w:fldCharType="begin"/>
      </w:r>
      <w:r w:rsidR="009A2D82" w:rsidRPr="00D71024">
        <w:rPr>
          <w:rFonts w:ascii="Times New Roman" w:hAnsi="Times New Roman" w:cs="Times New Roman"/>
          <w:highlight w:val="yellow"/>
        </w:rPr>
        <w:instrText xml:space="preserve"> ADDIN EN.CITE &lt;EndNote&gt;&lt;Cite&gt;&lt;Author&gt;Gorin&lt;/Author&gt;&lt;Year&gt;2022&lt;/Year&gt;&lt;RecNum&gt;39&lt;/RecNum&gt;&lt;DisplayText&gt;[11]&lt;/DisplayText&gt;&lt;record&gt;&lt;rec-number&gt;39&lt;/rec-number&gt;&lt;foreign-keys&gt;&lt;key app="EN" db-id="vsf22ssadrx5acer9f5x9rdl5spsr2s0vfp0" timestamp="1743952839"&gt;39&lt;/key&gt;&lt;/foreign-keys&gt;&lt;ref-type name="Journal Article"&gt;17&lt;/ref-type&gt;&lt;contributors&gt;&lt;authors&gt;&lt;author&gt;Gorin, Gennady&lt;/author&gt;&lt;author&gt;Fang, Meichen&lt;/author&gt;&lt;author&gt;Chari, Tara&lt;/author&gt;&lt;author&gt;Pachter, Lior&lt;/author&gt;&lt;/authors&gt;&lt;/contributors&gt;&lt;titles&gt;&lt;title&gt;RNA velocity unraveled&lt;/title&gt;&lt;secondary-title&gt;PLOS Computational Biology&lt;/secondary-title&gt;&lt;/titles&gt;&lt;periodical&gt;&lt;full-title&gt;PLOS Computational Biology&lt;/full-title&gt;&lt;/periodical&gt;&lt;pages&gt;e1010492&lt;/pages&gt;&lt;volume&gt;18&lt;/volume&gt;&lt;number&gt;9&lt;/number&gt;&lt;dates&gt;&lt;year&gt;2022&lt;/year&gt;&lt;/dates&gt;&lt;publisher&gt;Public Library of Science&lt;/publisher&gt;&lt;urls&gt;&lt;related-urls&gt;&lt;url&gt;https://doi.org/10.1371/journal.pcbi.1010492&lt;/url&gt;&lt;/related-urls&gt;&lt;/urls&gt;&lt;electronic-resource-num&gt;10.1371/journal.pcbi.1010492&lt;/electronic-resource-num&gt;&lt;/record&gt;&lt;/Cite&gt;&lt;/EndNote&gt;</w:instrText>
      </w:r>
      <w:r w:rsidR="009A2D82" w:rsidRPr="00D71024">
        <w:rPr>
          <w:rFonts w:ascii="Times New Roman" w:hAnsi="Times New Roman" w:cs="Times New Roman"/>
          <w:highlight w:val="yellow"/>
        </w:rPr>
        <w:fldChar w:fldCharType="separate"/>
      </w:r>
      <w:r w:rsidR="009A2D82" w:rsidRPr="00D71024">
        <w:rPr>
          <w:rFonts w:ascii="Times New Roman" w:hAnsi="Times New Roman" w:cs="Times New Roman"/>
          <w:noProof/>
          <w:highlight w:val="yellow"/>
        </w:rPr>
        <w:t>[11]</w:t>
      </w:r>
      <w:r w:rsidR="009A2D82" w:rsidRPr="00D71024">
        <w:rPr>
          <w:rFonts w:ascii="Times New Roman" w:hAnsi="Times New Roman" w:cs="Times New Roman"/>
          <w:highlight w:val="yellow"/>
        </w:rPr>
        <w:fldChar w:fldCharType="end"/>
      </w:r>
      <w:ins w:id="12" w:author="Auniany Wang" w:date="2025-05-16T14:18:00Z" w16du:dateUtc="2025-05-16T06:18:00Z">
        <w:r w:rsidR="00C93EF0" w:rsidRPr="00D71024">
          <w:rPr>
            <w:rFonts w:ascii="Times New Roman" w:hAnsi="Times New Roman" w:cs="Times New Roman" w:hint="eastAsia"/>
            <w:highlight w:val="yellow"/>
          </w:rPr>
          <w:t xml:space="preserve">, </w:t>
        </w:r>
        <w:r w:rsidR="00C93EF0" w:rsidRPr="00D71024">
          <w:rPr>
            <w:rFonts w:ascii="Times New Roman" w:hAnsi="Times New Roman" w:cs="Times New Roman"/>
            <w:highlight w:val="yellow"/>
          </w:rPr>
          <w:t>the choice between using such processed data versus raw count data can influence RNA velocity results and is often dependent on the specific inference model employed.</w:t>
        </w:r>
        <w:r w:rsidR="00C93EF0" w:rsidRPr="00D71024">
          <w:rPr>
            <w:rFonts w:ascii="Times New Roman" w:hAnsi="Times New Roman" w:cs="Times New Roman" w:hint="eastAsia"/>
            <w:highlight w:val="yellow"/>
          </w:rPr>
          <w:t xml:space="preserve"> </w:t>
        </w:r>
        <w:r w:rsidR="00C93EF0" w:rsidRPr="00D71024">
          <w:rPr>
            <w:rFonts w:ascii="Times New Roman" w:hAnsi="Times New Roman" w:cs="Times New Roman"/>
            <w:highlight w:val="yellow"/>
          </w:rPr>
          <w:t xml:space="preserve">For instance, some alternative estimation frameworks </w:t>
        </w:r>
        <w:r w:rsidR="00C93EF0" w:rsidRPr="00D71024">
          <w:rPr>
            <w:rFonts w:ascii="Times New Roman" w:hAnsi="Times New Roman" w:cs="Times New Roman" w:hint="eastAsia"/>
            <w:highlight w:val="yellow"/>
          </w:rPr>
          <w:t xml:space="preserve">(e.g. TopicVelo </w:t>
        </w:r>
        <w:r w:rsidR="00C93EF0" w:rsidRPr="00D71024">
          <w:rPr>
            <w:rFonts w:ascii="Times New Roman" w:hAnsi="Times New Roman" w:cs="Times New Roman"/>
            <w:highlight w:val="yellow"/>
          </w:rPr>
          <w:fldChar w:fldCharType="begin"/>
        </w:r>
        <w:r w:rsidR="00C93EF0" w:rsidRPr="00D71024">
          <w:rPr>
            <w:rFonts w:ascii="Times New Roman" w:hAnsi="Times New Roman" w:cs="Times New Roman"/>
            <w:highlight w:val="yellow"/>
          </w:rPr>
          <w:instrText xml:space="preserve"> ADDIN EN.CITE &lt;EndNote&gt;&lt;Cite&gt;&lt;Author&gt;Gao&lt;/Author&gt;&lt;Year&gt;2024&lt;/Year&gt;&lt;RecNum&gt;31&lt;/RecNum&gt;&lt;DisplayText&gt;[15]&lt;/DisplayText&gt;&lt;record&gt;&lt;rec-number&gt;31&lt;/rec-number&gt;&lt;foreign-keys&gt;&lt;key app="EN" db-id="vsf22ssadrx5acer9f5x9rdl5spsr2s0vfp0" timestamp="1743952818"&gt;31&lt;/key&gt;&lt;/foreign-keys&gt;&lt;ref-type name="Journal Article"&gt;17&lt;/ref-type&gt;&lt;contributors&gt;&lt;authors&gt;&lt;author&gt;Gao, Cheng Frank&lt;/author&gt;&lt;author&gt;Vaikuntanathan, Suriyanarayanan&lt;/author&gt;&lt;author&gt;Riesenfeld, Samantha J.&lt;/author&gt;&lt;/authors&gt;&lt;/contributors&gt;&lt;titles&gt;&lt;title&gt;Dissection and integration of bursty transcriptional dynamics for complex systems&lt;/title&gt;&lt;secondary-title&gt;Proceedings of the National Academy of Sciences&lt;/secondary-title&gt;&lt;/titles&gt;&lt;periodical&gt;&lt;full-title&gt;Proceedings of the National Academy of Sciences&lt;/full-title&gt;&lt;/periodical&gt;&lt;pages&gt;e2306901121&lt;/pages&gt;&lt;volume&gt;121&lt;/volume&gt;&lt;number&gt;18&lt;/number&gt;&lt;dates&gt;&lt;year&gt;2024&lt;/year&gt;&lt;pub-dates&gt;&lt;date&gt;2024/04/30&lt;/date&gt;&lt;/pub-dates&gt;&lt;/dates&gt;&lt;publisher&gt;Proceedings of the National Academy of Sciences&lt;/publisher&gt;&lt;urls&gt;&lt;related-urls&gt;&lt;url&gt;https://doi.org/10.1073/pnas.2306901121&lt;/url&gt;&lt;/related-urls&gt;&lt;/urls&gt;&lt;electronic-resource-num&gt;10.1073/pnas.2306901121&lt;/electronic-resource-num&gt;&lt;access-date&gt;2024/10/15&lt;/access-date&gt;&lt;/record&gt;&lt;/Cite&gt;&lt;/EndNote&gt;</w:instrText>
        </w:r>
        <w:r w:rsidR="00C93EF0" w:rsidRPr="00D71024">
          <w:rPr>
            <w:rFonts w:ascii="Times New Roman" w:hAnsi="Times New Roman" w:cs="Times New Roman"/>
            <w:highlight w:val="yellow"/>
          </w:rPr>
          <w:fldChar w:fldCharType="separate"/>
        </w:r>
        <w:r w:rsidR="00C93EF0" w:rsidRPr="00D71024">
          <w:rPr>
            <w:rFonts w:ascii="Times New Roman" w:hAnsi="Times New Roman" w:cs="Times New Roman"/>
            <w:noProof/>
            <w:highlight w:val="yellow"/>
          </w:rPr>
          <w:t>[15]</w:t>
        </w:r>
        <w:r w:rsidR="00C93EF0" w:rsidRPr="00D71024">
          <w:rPr>
            <w:rFonts w:ascii="Times New Roman" w:hAnsi="Times New Roman" w:cs="Times New Roman"/>
            <w:highlight w:val="yellow"/>
          </w:rPr>
          <w:fldChar w:fldCharType="end"/>
        </w:r>
        <w:r w:rsidR="00C93EF0" w:rsidRPr="00D71024">
          <w:rPr>
            <w:rFonts w:ascii="Times New Roman" w:hAnsi="Times New Roman" w:cs="Times New Roman" w:hint="eastAsia"/>
            <w:highlight w:val="yellow"/>
          </w:rPr>
          <w:t xml:space="preserve">, Pyro-Velocity </w:t>
        </w:r>
        <w:r w:rsidR="00C93EF0" w:rsidRPr="00D71024">
          <w:rPr>
            <w:rFonts w:ascii="Times New Roman" w:hAnsi="Times New Roman" w:cs="Times New Roman"/>
            <w:highlight w:val="yellow"/>
          </w:rPr>
          <w:fldChar w:fldCharType="begin"/>
        </w:r>
        <w:r w:rsidR="00C93EF0" w:rsidRPr="00D71024">
          <w:rPr>
            <w:rFonts w:ascii="Times New Roman" w:hAnsi="Times New Roman" w:cs="Times New Roman"/>
            <w:highlight w:val="yellow"/>
          </w:rPr>
          <w:instrText xml:space="preserve"> ADDIN EN.CITE &lt;EndNote&gt;&lt;Cite&gt;&lt;Author&gt;Qin&lt;/Author&gt;&lt;Year&gt;2022&lt;/Year&gt;&lt;RecNum&gt;29&lt;/RecNum&gt;&lt;DisplayText&gt;[21]&lt;/DisplayText&gt;&lt;record&gt;&lt;rec-number&gt;29&lt;/rec-number&gt;&lt;foreign-keys&gt;&lt;key app="EN" db-id="vsf22ssadrx5acer9f5x9rdl5spsr2s0vfp0" timestamp="1743952813"&gt;29&lt;/key&gt;&lt;/foreign-keys&gt;&lt;ref-type name="Journal Article"&gt;17&lt;/ref-type&gt;&lt;contributors&gt;&lt;authors&gt;&lt;author&gt;Qin, Qian&lt;/author&gt;&lt;author&gt;Bingham, Eli&lt;/author&gt;&lt;author&gt;Manno, Gioele La&lt;/author&gt;&lt;author&gt;Langenau, David M.&lt;/author&gt;&lt;author&gt;Pinello, Luca&lt;/author&gt;&lt;/authors&gt;&lt;/contributors&gt;&lt;titles&gt;&lt;title&gt;Pyro-Velocity: Probabilistic RNA Velocity inference from single-cell data&lt;/title&gt;&lt;secondary-title&gt;bioRxiv&lt;/secondary-title&gt;&lt;/titles&gt;&lt;periodical&gt;&lt;full-title&gt;bioRxiv&lt;/full-title&gt;&lt;/periodical&gt;&lt;pages&gt;2022.09.12.507691&lt;/pages&gt;&lt;dates&gt;&lt;year&gt;2022&lt;/year&gt;&lt;/dates&gt;&lt;urls&gt;&lt;related-urls&gt;&lt;url&gt;https://www.biorxiv.org/content/biorxiv/early/2022/09/14/2022.09.12.507691.full.pdf&lt;/url&gt;&lt;/related-urls&gt;&lt;/urls&gt;&lt;electronic-resource-num&gt;10.1101/2022.09.12.507691&lt;/electronic-resource-num&gt;&lt;/record&gt;&lt;/Cite&gt;&lt;/EndNote&gt;</w:instrText>
        </w:r>
        <w:r w:rsidR="00C93EF0" w:rsidRPr="00D71024">
          <w:rPr>
            <w:rFonts w:ascii="Times New Roman" w:hAnsi="Times New Roman" w:cs="Times New Roman"/>
            <w:highlight w:val="yellow"/>
          </w:rPr>
          <w:fldChar w:fldCharType="separate"/>
        </w:r>
        <w:r w:rsidR="00C93EF0" w:rsidRPr="00D71024">
          <w:rPr>
            <w:rFonts w:ascii="Times New Roman" w:hAnsi="Times New Roman" w:cs="Times New Roman"/>
            <w:noProof/>
            <w:highlight w:val="yellow"/>
          </w:rPr>
          <w:t>[21]</w:t>
        </w:r>
        <w:r w:rsidR="00C93EF0" w:rsidRPr="00D71024">
          <w:rPr>
            <w:rFonts w:ascii="Times New Roman" w:hAnsi="Times New Roman" w:cs="Times New Roman"/>
            <w:highlight w:val="yellow"/>
          </w:rPr>
          <w:fldChar w:fldCharType="end"/>
        </w:r>
        <w:r w:rsidR="00C93EF0" w:rsidRPr="00D71024">
          <w:rPr>
            <w:rFonts w:ascii="Times New Roman" w:hAnsi="Times New Roman" w:cs="Times New Roman" w:hint="eastAsia"/>
            <w:highlight w:val="yellow"/>
          </w:rPr>
          <w:t xml:space="preserve">, and cell2fate </w:t>
        </w:r>
        <w:r w:rsidR="00C93EF0" w:rsidRPr="00D71024">
          <w:rPr>
            <w:rFonts w:ascii="Times New Roman" w:hAnsi="Times New Roman" w:cs="Times New Roman"/>
            <w:highlight w:val="yellow"/>
          </w:rPr>
          <w:fldChar w:fldCharType="begin"/>
        </w:r>
        <w:r w:rsidR="00C93EF0" w:rsidRPr="00D71024">
          <w:rPr>
            <w:rFonts w:ascii="Times New Roman" w:hAnsi="Times New Roman" w:cs="Times New Roman"/>
            <w:highlight w:val="yellow"/>
          </w:rPr>
          <w:instrText xml:space="preserve"> ADDIN EN.CITE &lt;EndNote&gt;&lt;Cite&gt;&lt;Author&gt;Aivazidis&lt;/Author&gt;&lt;Year&gt;2023&lt;/Year&gt;&lt;RecNum&gt;30&lt;/RecNum&gt;&lt;DisplayText&gt;[22]&lt;/DisplayText&gt;&lt;record&gt;&lt;rec-number&gt;30&lt;/rec-number&gt;&lt;foreign-keys&gt;&lt;key app="EN" db-id="vsf22ssadrx5acer9f5x9rdl5spsr2s0vfp0" timestamp="1743952815"&gt;30&lt;/key&gt;&lt;/foreign-keys&gt;&lt;ref-type name="Journal Article"&gt;17&lt;/ref-type&gt;&lt;contributors&gt;&lt;authors&gt;&lt;author&gt;Aivazidis, Alexander&lt;/author&gt;&lt;author&gt;Memi, Fani&lt;/author&gt;&lt;author&gt;Kleshchevnikov, Vitalii&lt;/author&gt;&lt;author&gt;Clarke, Brian&lt;/author&gt;&lt;author&gt;Stegle, Oliver&lt;/author&gt;&lt;author&gt;Bayraktar, Omer Ali&lt;/author&gt;&lt;/authors&gt;&lt;/contributors&gt;&lt;titles&gt;&lt;title&gt;Model-based inference of RNA velocity modules improves cell fate prediction&lt;/title&gt;&lt;secondary-title&gt;bioRxiv&lt;/secondary-title&gt;&lt;/titles&gt;&lt;periodical&gt;&lt;full-title&gt;bioRxiv&lt;/full-title&gt;&lt;/periodical&gt;&lt;pages&gt;2023.08.03.551650&lt;/pages&gt;&lt;dates&gt;&lt;year&gt;2023&lt;/year&gt;&lt;/dates&gt;&lt;urls&gt;&lt;related-urls&gt;&lt;url&gt;https://www.biorxiv.org/content/biorxiv/early/2023/08/05/2023.08.03.551650.full.pdf&lt;/url&gt;&lt;/related-urls&gt;&lt;/urls&gt;&lt;electronic-resource-num&gt;10.1101/2023.08.03.551650&lt;/electronic-resource-num&gt;&lt;/record&gt;&lt;/Cite&gt;&lt;/EndNote&gt;</w:instrText>
        </w:r>
        <w:r w:rsidR="00C93EF0" w:rsidRPr="00D71024">
          <w:rPr>
            <w:rFonts w:ascii="Times New Roman" w:hAnsi="Times New Roman" w:cs="Times New Roman"/>
            <w:highlight w:val="yellow"/>
          </w:rPr>
          <w:fldChar w:fldCharType="separate"/>
        </w:r>
        <w:r w:rsidR="00C93EF0" w:rsidRPr="00D71024">
          <w:rPr>
            <w:rFonts w:ascii="Times New Roman" w:hAnsi="Times New Roman" w:cs="Times New Roman"/>
            <w:noProof/>
            <w:highlight w:val="yellow"/>
          </w:rPr>
          <w:t>[22]</w:t>
        </w:r>
        <w:r w:rsidR="00C93EF0" w:rsidRPr="00D71024">
          <w:rPr>
            <w:rFonts w:ascii="Times New Roman" w:hAnsi="Times New Roman" w:cs="Times New Roman"/>
            <w:highlight w:val="yellow"/>
          </w:rPr>
          <w:fldChar w:fldCharType="end"/>
        </w:r>
        <w:r w:rsidR="00C93EF0" w:rsidRPr="00D71024">
          <w:rPr>
            <w:rFonts w:ascii="Times New Roman" w:hAnsi="Times New Roman" w:cs="Times New Roman" w:hint="eastAsia"/>
            <w:highlight w:val="yellow"/>
          </w:rPr>
          <w:t xml:space="preserve">) </w:t>
        </w:r>
        <w:r w:rsidR="00C93EF0" w:rsidRPr="00D71024">
          <w:rPr>
            <w:rFonts w:ascii="Times New Roman" w:hAnsi="Times New Roman" w:cs="Times New Roman"/>
            <w:highlight w:val="yellow"/>
          </w:rPr>
          <w:t>are specifically designed to treat transcript dynamics as a discrete stochastic process, allowing the direct use of raw count matrices</w:t>
        </w:r>
      </w:ins>
      <w:r w:rsidR="00B3576B" w:rsidRPr="00D71024">
        <w:rPr>
          <w:rFonts w:ascii="Times New Roman" w:hAnsi="Times New Roman" w:cs="Times New Roman" w:hint="eastAsia"/>
          <w:highlight w:val="yellow"/>
        </w:rPr>
        <w:t>.</w:t>
      </w:r>
      <w:r w:rsidR="00105AEF" w:rsidRPr="00D71024">
        <w:rPr>
          <w:rFonts w:ascii="Times New Roman" w:hAnsi="Times New Roman" w:cs="Times New Roman"/>
          <w:highlight w:val="yellow"/>
        </w:rPr>
        <w:t xml:space="preserve"> </w:t>
      </w:r>
      <w:del w:id="13" w:author="Auniany Wang" w:date="2025-05-16T14:18:00Z" w16du:dateUtc="2025-05-16T06:18:00Z">
        <w:r w:rsidR="00B3576B" w:rsidRPr="00D71024" w:rsidDel="00C93EF0">
          <w:rPr>
            <w:rFonts w:ascii="Times New Roman" w:hAnsi="Times New Roman" w:cs="Times New Roman" w:hint="eastAsia"/>
            <w:highlight w:val="yellow"/>
          </w:rPr>
          <w:delText>A</w:delText>
        </w:r>
        <w:r w:rsidRPr="00D71024" w:rsidDel="00C93EF0">
          <w:rPr>
            <w:rFonts w:ascii="Times New Roman" w:eastAsia="Times New Roman" w:hAnsi="Times New Roman" w:cs="Times New Roman"/>
            <w:highlight w:val="yellow"/>
          </w:rPr>
          <w:delText xml:space="preserve">lternative estimation frameworks treat transcript dynamics as a discrete stochastic process, </w:delText>
        </w:r>
        <w:r w:rsidR="004D3A18" w:rsidRPr="00D71024" w:rsidDel="00C93EF0">
          <w:rPr>
            <w:rFonts w:ascii="Times New Roman" w:eastAsia="Times New Roman" w:hAnsi="Times New Roman" w:cs="Times New Roman"/>
            <w:highlight w:val="yellow"/>
          </w:rPr>
          <w:delText>allowing the direct use</w:delText>
        </w:r>
        <w:r w:rsidRPr="00D71024" w:rsidDel="00C93EF0">
          <w:rPr>
            <w:rFonts w:ascii="Times New Roman" w:eastAsia="Times New Roman" w:hAnsi="Times New Roman" w:cs="Times New Roman"/>
            <w:highlight w:val="yellow"/>
          </w:rPr>
          <w:delText xml:space="preserve"> of raw count matrices</w:delText>
        </w:r>
        <w:r w:rsidR="00B95484" w:rsidRPr="00D71024" w:rsidDel="00C93EF0">
          <w:rPr>
            <w:rFonts w:ascii="Times New Roman" w:hAnsi="Times New Roman" w:cs="Times New Roman" w:hint="eastAsia"/>
            <w:highlight w:val="yellow"/>
          </w:rPr>
          <w:delText xml:space="preserve"> </w:delText>
        </w:r>
        <w:r w:rsidR="009A2D82" w:rsidRPr="00D71024" w:rsidDel="00C93EF0">
          <w:rPr>
            <w:rFonts w:ascii="Times New Roman" w:hAnsi="Times New Roman" w:cs="Times New Roman"/>
            <w:highlight w:val="yellow"/>
          </w:rPr>
          <w:fldChar w:fldCharType="begin"/>
        </w:r>
        <w:r w:rsidR="009A2D82" w:rsidRPr="00D71024" w:rsidDel="00C93EF0">
          <w:rPr>
            <w:rFonts w:ascii="Times New Roman" w:hAnsi="Times New Roman" w:cs="Times New Roman"/>
            <w:highlight w:val="yellow"/>
          </w:rPr>
          <w:delInstrText xml:space="preserve"> ADDIN EN.CITE &lt;EndNote&gt;&lt;Cite&gt;&lt;Author&gt;Aivazidis&lt;/Author&gt;&lt;Year&gt;2023&lt;/Year&gt;&lt;RecNum&gt;30&lt;/RecNum&gt;&lt;DisplayText&gt;[22]&lt;/DisplayText&gt;&lt;record&gt;&lt;rec-number&gt;30&lt;/rec-number&gt;&lt;foreign-keys&gt;&lt;key app="EN" db-id="vsf22ssadrx5acer9f5x9rdl5spsr2s0vfp0" timestamp="1743952815"&gt;30&lt;/key&gt;&lt;/foreign-keys&gt;&lt;ref-type name="Journal Article"&gt;17&lt;/ref-type&gt;&lt;contributors&gt;&lt;authors&gt;&lt;author&gt;Aivazidis, Alexander&lt;/author&gt;&lt;author&gt;Memi, Fani&lt;/author&gt;&lt;author&gt;Kleshchevnikov, Vitalii&lt;/author&gt;&lt;author&gt;Clarke, Brian&lt;/author&gt;&lt;author&gt;Stegle, Oliver&lt;/author&gt;&lt;author&gt;Bayraktar, Omer Ali&lt;/author&gt;&lt;/authors&gt;&lt;/contributors&gt;&lt;titles&gt;&lt;title&gt;Model-based inference of RNA velocity modules improves cell fate prediction&lt;/title&gt;&lt;secondary-title&gt;bioRxiv&lt;/secondary-title&gt;&lt;/titles&gt;&lt;periodical&gt;&lt;full-title&gt;bioRxiv&lt;/full-title&gt;&lt;/periodical&gt;&lt;pages&gt;2023.08.03.551650&lt;/pages&gt;&lt;dates&gt;&lt;year&gt;2023&lt;/year&gt;&lt;/dates&gt;&lt;urls&gt;&lt;related-urls&gt;&lt;url&gt;https://www.biorxiv.org/content/biorxiv/early/2023/08/05/2023.08.03.551650.full.pdf&lt;/url&gt;&lt;/related-urls&gt;&lt;/urls&gt;&lt;electronic-resource-num&gt;10.1101/2023.08.03.551650&lt;/electronic-resource-num&gt;&lt;/record&gt;&lt;/Cite&gt;&lt;/EndNote&gt;</w:delInstrText>
        </w:r>
        <w:r w:rsidR="009A2D82" w:rsidRPr="00D71024" w:rsidDel="00C93EF0">
          <w:rPr>
            <w:rFonts w:ascii="Times New Roman" w:hAnsi="Times New Roman" w:cs="Times New Roman"/>
            <w:highlight w:val="yellow"/>
          </w:rPr>
          <w:fldChar w:fldCharType="separate"/>
        </w:r>
        <w:r w:rsidR="009A2D82" w:rsidRPr="00D71024" w:rsidDel="00C93EF0">
          <w:rPr>
            <w:rFonts w:ascii="Times New Roman" w:hAnsi="Times New Roman" w:cs="Times New Roman"/>
            <w:noProof/>
            <w:highlight w:val="yellow"/>
          </w:rPr>
          <w:delText>[22]</w:delText>
        </w:r>
        <w:r w:rsidR="009A2D82" w:rsidRPr="00D71024" w:rsidDel="00C93EF0">
          <w:rPr>
            <w:rFonts w:ascii="Times New Roman" w:hAnsi="Times New Roman" w:cs="Times New Roman"/>
            <w:highlight w:val="yellow"/>
          </w:rPr>
          <w:fldChar w:fldCharType="end"/>
        </w:r>
        <w:r w:rsidR="00105AEF" w:rsidRPr="00D71024" w:rsidDel="00C93EF0">
          <w:rPr>
            <w:rFonts w:ascii="Times New Roman" w:hAnsi="Times New Roman" w:cs="Times New Roman"/>
            <w:highlight w:val="yellow"/>
          </w:rPr>
          <w:delText xml:space="preserve">. </w:delText>
        </w:r>
      </w:del>
      <w:r w:rsidRPr="00D71024">
        <w:rPr>
          <w:rFonts w:ascii="Times New Roman" w:eastAsia="Times New Roman" w:hAnsi="Times New Roman" w:cs="Times New Roman"/>
          <w:highlight w:val="yellow"/>
        </w:rPr>
        <w:t>This approach</w:t>
      </w:r>
      <w:ins w:id="14" w:author="Auniany Wang" w:date="2025-05-16T14:18:00Z" w16du:dateUtc="2025-05-16T06:18:00Z">
        <w:r w:rsidR="00C93EF0" w:rsidRPr="00D71024">
          <w:rPr>
            <w:rFonts w:ascii="Times New Roman" w:hAnsi="Times New Roman" w:cs="Times New Roman" w:hint="eastAsia"/>
            <w:highlight w:val="yellow"/>
          </w:rPr>
          <w:t xml:space="preserve"> </w:t>
        </w:r>
        <w:r w:rsidR="00C93EF0" w:rsidRPr="00D71024">
          <w:rPr>
            <w:rFonts w:ascii="Times New Roman" w:hAnsi="Times New Roman" w:cs="Times New Roman"/>
            <w:highlight w:val="yellow"/>
          </w:rPr>
          <w:t>can better</w:t>
        </w:r>
      </w:ins>
      <w:r w:rsidRPr="00D71024">
        <w:rPr>
          <w:rFonts w:ascii="Times New Roman" w:eastAsia="Times New Roman" w:hAnsi="Times New Roman" w:cs="Times New Roman"/>
          <w:highlight w:val="yellow"/>
        </w:rPr>
        <w:t xml:space="preserve"> preserve</w:t>
      </w:r>
      <w:del w:id="15" w:author="Auniany Wang" w:date="2025-05-16T14:19:00Z" w16du:dateUtc="2025-05-16T06:19:00Z">
        <w:r w:rsidRPr="00D71024" w:rsidDel="00C93EF0">
          <w:rPr>
            <w:rFonts w:ascii="Times New Roman" w:eastAsia="Times New Roman" w:hAnsi="Times New Roman" w:cs="Times New Roman"/>
            <w:highlight w:val="yellow"/>
          </w:rPr>
          <w:delText>s</w:delText>
        </w:r>
      </w:del>
      <w:r w:rsidRPr="00D71024">
        <w:rPr>
          <w:rFonts w:ascii="Times New Roman" w:eastAsia="Times New Roman" w:hAnsi="Times New Roman" w:cs="Times New Roman"/>
          <w:highlight w:val="yellow"/>
        </w:rPr>
        <w:t xml:space="preserve"> biological signals, including</w:t>
      </w:r>
      <w:r w:rsidR="009F0939" w:rsidRPr="00D71024">
        <w:rPr>
          <w:rFonts w:ascii="Times New Roman" w:hAnsi="Times New Roman" w:cs="Times New Roman" w:hint="eastAsia"/>
          <w:highlight w:val="yellow"/>
        </w:rPr>
        <w:t xml:space="preserve"> informative</w:t>
      </w:r>
      <w:r w:rsidRPr="00D71024">
        <w:rPr>
          <w:rFonts w:ascii="Times New Roman" w:eastAsia="Times New Roman" w:hAnsi="Times New Roman" w:cs="Times New Roman"/>
          <w:highlight w:val="yellow"/>
        </w:rPr>
        <w:t xml:space="preserve"> noise and gene-gene interactions, </w:t>
      </w:r>
      <w:del w:id="16" w:author="Auniany Wang" w:date="2025-05-16T14:19:00Z" w16du:dateUtc="2025-05-16T06:19:00Z">
        <w:r w:rsidRPr="00D71024" w:rsidDel="00C93EF0">
          <w:rPr>
            <w:rFonts w:ascii="Times New Roman" w:eastAsia="Times New Roman" w:hAnsi="Times New Roman" w:cs="Times New Roman"/>
            <w:highlight w:val="yellow"/>
          </w:rPr>
          <w:delText xml:space="preserve">while </w:delText>
        </w:r>
      </w:del>
      <w:ins w:id="17" w:author="Auniany Wang" w:date="2025-05-16T14:19:00Z" w16du:dateUtc="2025-05-16T06:19:00Z">
        <w:r w:rsidR="00C93EF0" w:rsidRPr="00D71024">
          <w:rPr>
            <w:rFonts w:ascii="Times New Roman" w:hAnsi="Times New Roman" w:cs="Times New Roman" w:hint="eastAsia"/>
            <w:highlight w:val="yellow"/>
          </w:rPr>
          <w:t>and</w:t>
        </w:r>
        <w:r w:rsidR="00C93EF0" w:rsidRPr="00D71024">
          <w:rPr>
            <w:rFonts w:ascii="Times New Roman" w:eastAsia="Times New Roman" w:hAnsi="Times New Roman" w:cs="Times New Roman"/>
            <w:highlight w:val="yellow"/>
          </w:rPr>
          <w:t xml:space="preserve"> </w:t>
        </w:r>
      </w:ins>
      <w:r w:rsidRPr="00D71024">
        <w:rPr>
          <w:rFonts w:ascii="Times New Roman" w:eastAsia="Times New Roman" w:hAnsi="Times New Roman" w:cs="Times New Roman"/>
          <w:highlight w:val="yellow"/>
        </w:rPr>
        <w:t>minimizing potential parameter estimation biases that might arise from extensive preprocessing</w:t>
      </w:r>
      <w:r w:rsidR="00B95484" w:rsidRPr="00D71024">
        <w:rPr>
          <w:rFonts w:ascii="Times New Roman" w:hAnsi="Times New Roman" w:cs="Times New Roman" w:hint="eastAsia"/>
          <w:highlight w:val="yellow"/>
        </w:rPr>
        <w:t xml:space="preserve"> </w:t>
      </w:r>
      <w:r w:rsidR="009A2D82" w:rsidRPr="00D71024">
        <w:rPr>
          <w:rFonts w:ascii="Times New Roman" w:hAnsi="Times New Roman" w:cs="Times New Roman"/>
          <w:highlight w:val="yellow"/>
        </w:rPr>
        <w:fldChar w:fldCharType="begin"/>
      </w:r>
      <w:r w:rsidR="009A2D82" w:rsidRPr="00D71024">
        <w:rPr>
          <w:rFonts w:ascii="Times New Roman" w:hAnsi="Times New Roman" w:cs="Times New Roman"/>
          <w:highlight w:val="yellow"/>
        </w:rPr>
        <w:instrText xml:space="preserve"> ADDIN EN.CITE &lt;EndNote&gt;&lt;Cite&gt;&lt;Author&gt;Gorin&lt;/Author&gt;&lt;Year&gt;2022&lt;/Year&gt;&lt;RecNum&gt;39&lt;/RecNum&gt;&lt;DisplayText&gt;[11]&lt;/DisplayText&gt;&lt;record&gt;&lt;rec-number&gt;39&lt;/rec-number&gt;&lt;foreign-keys&gt;&lt;key app="EN" db-id="vsf22ssadrx5acer9f5x9rdl5spsr2s0vfp0" timestamp="1743952839"&gt;39&lt;/key&gt;&lt;/foreign-keys&gt;&lt;ref-type name="Journal Article"&gt;17&lt;/ref-type&gt;&lt;contributors&gt;&lt;authors&gt;&lt;author&gt;Gorin, Gennady&lt;/author&gt;&lt;author&gt;Fang, Meichen&lt;/author&gt;&lt;author&gt;Chari, Tara&lt;/author&gt;&lt;author&gt;Pachter, Lior&lt;/author&gt;&lt;/authors&gt;&lt;/contributors&gt;&lt;titles&gt;&lt;title&gt;RNA velocity unraveled&lt;/title&gt;&lt;secondary-title&gt;PLOS Computational Biology&lt;/secondary-title&gt;&lt;/titles&gt;&lt;periodical&gt;&lt;full-title&gt;PLOS Computational Biology&lt;/full-title&gt;&lt;/periodical&gt;&lt;pages&gt;e1010492&lt;/pages&gt;&lt;volume&gt;18&lt;/volume&gt;&lt;number&gt;9&lt;/number&gt;&lt;dates&gt;&lt;year&gt;2022&lt;/year&gt;&lt;/dates&gt;&lt;publisher&gt;Public Library of Science&lt;/publisher&gt;&lt;urls&gt;&lt;related-urls&gt;&lt;url&gt;https://doi.org/10.1371/journal.pcbi.1010492&lt;/url&gt;&lt;/related-urls&gt;&lt;/urls&gt;&lt;electronic-resource-num&gt;10.1371/journal.pcbi.1010492&lt;/electronic-resource-num&gt;&lt;/record&gt;&lt;/Cite&gt;&lt;/EndNote&gt;</w:instrText>
      </w:r>
      <w:r w:rsidR="009A2D82" w:rsidRPr="00D71024">
        <w:rPr>
          <w:rFonts w:ascii="Times New Roman" w:hAnsi="Times New Roman" w:cs="Times New Roman"/>
          <w:highlight w:val="yellow"/>
        </w:rPr>
        <w:fldChar w:fldCharType="separate"/>
      </w:r>
      <w:r w:rsidR="009A2D82" w:rsidRPr="00D71024">
        <w:rPr>
          <w:rFonts w:ascii="Times New Roman" w:hAnsi="Times New Roman" w:cs="Times New Roman"/>
          <w:noProof/>
          <w:highlight w:val="yellow"/>
        </w:rPr>
        <w:t>[11]</w:t>
      </w:r>
      <w:r w:rsidR="009A2D82" w:rsidRPr="00D71024">
        <w:rPr>
          <w:rFonts w:ascii="Times New Roman" w:hAnsi="Times New Roman" w:cs="Times New Roman"/>
          <w:highlight w:val="yellow"/>
        </w:rPr>
        <w:fldChar w:fldCharType="end"/>
      </w:r>
      <w:ins w:id="18" w:author="Auniany Wang" w:date="2025-05-16T14:19:00Z" w16du:dateUtc="2025-05-16T06:19:00Z">
        <w:r w:rsidR="00C93EF0" w:rsidRPr="00D71024">
          <w:rPr>
            <w:rFonts w:ascii="Times New Roman" w:hAnsi="Times New Roman" w:cs="Times New Roman"/>
            <w:highlight w:val="yellow"/>
          </w:rPr>
          <w:t xml:space="preserve"> , a topic further explored in the Discussion section (see 'Current challenges and towards the better practice')</w:t>
        </w:r>
        <w:commentRangeStart w:id="19"/>
        <w:commentRangeEnd w:id="19"/>
        <w:r w:rsidR="00C93EF0" w:rsidRPr="00D71024">
          <w:rPr>
            <w:rStyle w:val="ac"/>
            <w:highlight w:val="yellow"/>
          </w:rPr>
          <w:commentReference w:id="19"/>
        </w:r>
        <w:commentRangeStart w:id="20"/>
        <w:commentRangeEnd w:id="20"/>
        <w:r w:rsidR="00C93EF0" w:rsidRPr="00D71024">
          <w:rPr>
            <w:rStyle w:val="ac"/>
            <w:highlight w:val="yellow"/>
          </w:rPr>
          <w:commentReference w:id="20"/>
        </w:r>
      </w:ins>
      <w:r w:rsidR="00105AEF" w:rsidRPr="00D71024">
        <w:rPr>
          <w:rFonts w:ascii="Times New Roman" w:hAnsi="Times New Roman" w:cs="Times New Roman"/>
          <w:highlight w:val="yellow"/>
        </w:rPr>
        <w:t>.</w:t>
      </w:r>
      <w:r w:rsidR="00105AEF">
        <w:rPr>
          <w:rFonts w:ascii="Times New Roman" w:hAnsi="Times New Roman" w:cs="Times New Roman" w:hint="eastAsia"/>
        </w:rPr>
        <w:t xml:space="preserve"> </w:t>
      </w:r>
      <w:r w:rsidR="00137361">
        <w:rPr>
          <w:rFonts w:ascii="Times New Roman" w:hAnsi="Times New Roman" w:cs="Times New Roman" w:hint="eastAsia"/>
        </w:rPr>
        <w:t>The</w:t>
      </w:r>
      <w:r w:rsidR="00137361" w:rsidRPr="008F58DE">
        <w:rPr>
          <w:rFonts w:ascii="Times New Roman" w:eastAsia="Times New Roman" w:hAnsi="Times New Roman" w:cs="Times New Roman"/>
        </w:rPr>
        <w:t xml:space="preserve"> </w:t>
      </w:r>
      <w:r w:rsidR="003F66DF" w:rsidRPr="003F66DF">
        <w:rPr>
          <w:rFonts w:ascii="Times New Roman" w:eastAsia="Times New Roman" w:hAnsi="Times New Roman" w:cs="Times New Roman"/>
        </w:rPr>
        <w:t>subsequent</w:t>
      </w:r>
      <w:r w:rsidRPr="008F58DE">
        <w:rPr>
          <w:rFonts w:ascii="Times New Roman" w:eastAsia="Times New Roman" w:hAnsi="Times New Roman" w:cs="Times New Roman"/>
        </w:rPr>
        <w:t xml:space="preserve"> phase involves estimating cell-specific RNA velocities in high-dimensional space </w:t>
      </w:r>
      <w:r w:rsidR="00D35873" w:rsidRPr="00D35873">
        <w:rPr>
          <w:rFonts w:ascii="Times New Roman" w:eastAsia="Times New Roman" w:hAnsi="Times New Roman" w:cs="Times New Roman"/>
        </w:rPr>
        <w:t>by applying various biophysical models to fit unspliced and spliced transcript counts</w:t>
      </w:r>
      <w:r w:rsidR="00137361">
        <w:rPr>
          <w:rFonts w:ascii="Times New Roman" w:hAnsi="Times New Roman" w:cs="Times New Roman" w:hint="eastAsia"/>
        </w:rPr>
        <w:t xml:space="preserve"> (</w:t>
      </w:r>
      <w:r w:rsidR="00137361" w:rsidRPr="00711879">
        <w:rPr>
          <w:rFonts w:ascii="Times New Roman" w:hAnsi="Times New Roman" w:cs="Times New Roman" w:hint="eastAsia"/>
          <w:b/>
          <w:bCs/>
        </w:rPr>
        <w:t>Figure 1</w:t>
      </w:r>
      <w:r w:rsidR="00137361">
        <w:rPr>
          <w:rFonts w:ascii="Times New Roman" w:hAnsi="Times New Roman" w:cs="Times New Roman" w:hint="eastAsia"/>
          <w:b/>
          <w:bCs/>
        </w:rPr>
        <w:t>D</w:t>
      </w:r>
      <w:r w:rsidR="00137361">
        <w:rPr>
          <w:rFonts w:ascii="Times New Roman" w:hAnsi="Times New Roman" w:cs="Times New Roman" w:hint="eastAsia"/>
        </w:rPr>
        <w:t>)</w:t>
      </w:r>
      <w:r w:rsidRPr="008F58DE">
        <w:rPr>
          <w:rFonts w:ascii="Times New Roman" w:eastAsia="Times New Roman" w:hAnsi="Times New Roman" w:cs="Times New Roman"/>
        </w:rPr>
        <w:t xml:space="preserve">. This process yields essential kinetic parameters, including transcription, splicing, and degradation rates. </w:t>
      </w:r>
      <w:r w:rsidR="003F66DF" w:rsidRPr="003F66DF">
        <w:rPr>
          <w:rFonts w:ascii="Times New Roman" w:eastAsia="Times New Roman" w:hAnsi="Times New Roman" w:cs="Times New Roman"/>
        </w:rPr>
        <w:t xml:space="preserve">Depending on the </w:t>
      </w:r>
      <w:r w:rsidR="004D3A18" w:rsidRPr="004D3A18">
        <w:rPr>
          <w:rFonts w:ascii="Times New Roman" w:eastAsia="Times New Roman" w:hAnsi="Times New Roman" w:cs="Times New Roman"/>
        </w:rPr>
        <w:t>chosen</w:t>
      </w:r>
      <w:r w:rsidR="003F66DF" w:rsidRPr="003F66DF">
        <w:rPr>
          <w:rFonts w:ascii="Times New Roman" w:eastAsia="Times New Roman" w:hAnsi="Times New Roman" w:cs="Times New Roman"/>
        </w:rPr>
        <w:t xml:space="preserve"> modeling framework, additional latent variables</w:t>
      </w:r>
      <w:r w:rsidR="003F66DF">
        <w:rPr>
          <w:rFonts w:ascii="宋体" w:eastAsia="宋体" w:hAnsi="宋体" w:cs="宋体" w:hint="eastAsia"/>
        </w:rPr>
        <w:t xml:space="preserve"> </w:t>
      </w:r>
      <w:r w:rsidR="003F66DF" w:rsidRPr="003F66DF">
        <w:rPr>
          <w:rFonts w:ascii="Times New Roman" w:eastAsia="Times New Roman" w:hAnsi="Times New Roman" w:cs="Times New Roman"/>
        </w:rPr>
        <w:t>such as latent time</w:t>
      </w:r>
      <w:r w:rsidR="004D3A18">
        <w:rPr>
          <w:rFonts w:ascii="Times New Roman" w:hAnsi="Times New Roman" w:cs="Times New Roman" w:hint="eastAsia"/>
        </w:rPr>
        <w:t>,</w:t>
      </w:r>
      <w:r w:rsidR="003F66DF">
        <w:rPr>
          <w:rFonts w:ascii="Times New Roman" w:hAnsi="Times New Roman" w:cs="Times New Roman" w:hint="eastAsia"/>
        </w:rPr>
        <w:t xml:space="preserve"> </w:t>
      </w:r>
      <w:r w:rsidR="003F66DF" w:rsidRPr="003F66DF">
        <w:rPr>
          <w:rFonts w:ascii="Times New Roman" w:eastAsia="Times New Roman" w:hAnsi="Times New Roman" w:cs="Times New Roman"/>
        </w:rPr>
        <w:t>can be simultaneously inferred, further enhancing the resolution of transcriptional dynamics</w:t>
      </w:r>
      <w:r w:rsidR="0055167D">
        <w:rPr>
          <w:rFonts w:ascii="Times New Roman" w:hAnsi="Times New Roman" w:cs="Times New Roman" w:hint="eastAsia"/>
        </w:rPr>
        <w:t xml:space="preserve"> (</w:t>
      </w:r>
      <w:r w:rsidR="007C6E88" w:rsidRPr="0055167D">
        <w:rPr>
          <w:rFonts w:ascii="Times New Roman" w:hAnsi="Times New Roman" w:cs="Times New Roman"/>
          <w:b/>
          <w:bCs/>
        </w:rPr>
        <w:t>Supp</w:t>
      </w:r>
      <w:r w:rsidR="007C6E88">
        <w:rPr>
          <w:rFonts w:ascii="Times New Roman" w:hAnsi="Times New Roman" w:cs="Times New Roman"/>
          <w:b/>
          <w:bCs/>
        </w:rPr>
        <w:t>lementary</w:t>
      </w:r>
      <w:r w:rsidR="004D3A18">
        <w:rPr>
          <w:rFonts w:ascii="Times New Roman" w:hAnsi="Times New Roman" w:cs="Times New Roman" w:hint="eastAsia"/>
          <w:b/>
          <w:bCs/>
        </w:rPr>
        <w:t xml:space="preserve"> Material</w:t>
      </w:r>
      <w:r w:rsidR="0055167D" w:rsidRPr="0055167D">
        <w:rPr>
          <w:rFonts w:ascii="Times New Roman" w:hAnsi="Times New Roman" w:cs="Times New Roman" w:hint="eastAsia"/>
          <w:b/>
          <w:bCs/>
        </w:rPr>
        <w:t xml:space="preserve">. </w:t>
      </w:r>
      <w:r w:rsidR="0055167D" w:rsidRPr="0055167D">
        <w:rPr>
          <w:rFonts w:ascii="Times New Roman" w:hAnsi="Times New Roman" w:cs="Times New Roman" w:hint="eastAsia"/>
          <w:b/>
          <w:bCs/>
        </w:rPr>
        <w:lastRenderedPageBreak/>
        <w:t>1</w:t>
      </w:r>
      <w:r w:rsidR="0055167D">
        <w:rPr>
          <w:rFonts w:ascii="Times New Roman" w:hAnsi="Times New Roman" w:cs="Times New Roman" w:hint="eastAsia"/>
        </w:rPr>
        <w:t>)</w:t>
      </w:r>
      <w:r w:rsidR="003F66DF" w:rsidRPr="003F66DF">
        <w:rPr>
          <w:rFonts w:ascii="Times New Roman" w:eastAsia="Times New Roman" w:hAnsi="Times New Roman" w:cs="Times New Roman"/>
        </w:rPr>
        <w:t>.</w:t>
      </w:r>
      <w:r w:rsidR="00192252">
        <w:rPr>
          <w:rFonts w:ascii="Times New Roman" w:hAnsi="Times New Roman" w:cs="Times New Roman" w:hint="eastAsia"/>
        </w:rPr>
        <w:t xml:space="preserve"> </w:t>
      </w:r>
    </w:p>
    <w:p w14:paraId="3E78FA44" w14:textId="55259622" w:rsidR="00167620" w:rsidRDefault="00167620" w:rsidP="00167620">
      <w:pPr>
        <w:rPr>
          <w:rFonts w:ascii="Times New Roman" w:hAnsi="Times New Roman" w:cs="Times New Roman"/>
        </w:rPr>
      </w:pPr>
    </w:p>
    <w:p w14:paraId="65149CF1" w14:textId="471404CF" w:rsidR="0095654A" w:rsidRDefault="007D4BFF" w:rsidP="00167620">
      <w:pPr>
        <w:rPr>
          <w:rFonts w:ascii="Times New Roman" w:hAnsi="Times New Roman" w:cs="Times New Roman"/>
        </w:rPr>
      </w:pPr>
      <w:r>
        <w:rPr>
          <w:rFonts w:ascii="Times New Roman" w:hAnsi="Times New Roman" w:cs="Times New Roman" w:hint="eastAsia"/>
        </w:rPr>
        <w:t>[</w:t>
      </w:r>
      <w:r w:rsidR="0095654A">
        <w:rPr>
          <w:rFonts w:ascii="Times New Roman" w:hAnsi="Times New Roman" w:cs="Times New Roman" w:hint="eastAsia"/>
        </w:rPr>
        <w:t>Figure 1 insert here</w:t>
      </w:r>
      <w:r>
        <w:rPr>
          <w:rFonts w:ascii="Times New Roman" w:hAnsi="Times New Roman" w:cs="Times New Roman" w:hint="eastAsia"/>
        </w:rPr>
        <w:t>]</w:t>
      </w:r>
    </w:p>
    <w:p w14:paraId="34EFA0B5" w14:textId="114107B2" w:rsidR="00083CFB" w:rsidRDefault="00167620" w:rsidP="00C8140A">
      <w:pPr>
        <w:rPr>
          <w:rFonts w:ascii="Times New Roman" w:hAnsi="Times New Roman" w:cs="Times New Roman"/>
        </w:rPr>
      </w:pPr>
      <w:r w:rsidRPr="006761C7">
        <w:rPr>
          <w:rFonts w:ascii="Times New Roman" w:hAnsi="Times New Roman" w:cs="Times New Roman" w:hint="eastAsia"/>
          <w:b/>
          <w:bCs/>
        </w:rPr>
        <w:t>Figure 1</w:t>
      </w:r>
      <w:r>
        <w:rPr>
          <w:rFonts w:ascii="Times New Roman" w:hAnsi="Times New Roman" w:cs="Times New Roman" w:hint="eastAsia"/>
        </w:rPr>
        <w:t xml:space="preserve">. </w:t>
      </w:r>
      <w:r w:rsidR="006505CD">
        <w:rPr>
          <w:rFonts w:ascii="Times New Roman" w:hAnsi="Times New Roman" w:cs="Times New Roman" w:hint="eastAsia"/>
        </w:rPr>
        <w:t>W</w:t>
      </w:r>
      <w:r>
        <w:rPr>
          <w:rFonts w:ascii="Times New Roman" w:hAnsi="Times New Roman" w:cs="Times New Roman" w:hint="eastAsia"/>
        </w:rPr>
        <w:t xml:space="preserve">orkflow for RNA </w:t>
      </w:r>
      <w:r w:rsidR="006505CD">
        <w:rPr>
          <w:rFonts w:ascii="Times New Roman" w:hAnsi="Times New Roman" w:cs="Times New Roman" w:hint="eastAsia"/>
        </w:rPr>
        <w:t>v</w:t>
      </w:r>
      <w:r>
        <w:rPr>
          <w:rFonts w:ascii="Times New Roman" w:hAnsi="Times New Roman" w:cs="Times New Roman" w:hint="eastAsia"/>
        </w:rPr>
        <w:t>elocity analysis.</w:t>
      </w:r>
      <w:r w:rsidR="00B6242B">
        <w:rPr>
          <w:rFonts w:ascii="Times New Roman" w:hAnsi="Times New Roman" w:cs="Times New Roman" w:hint="eastAsia"/>
        </w:rPr>
        <w:t xml:space="preserve"> </w:t>
      </w:r>
      <w:r w:rsidR="00B6242B" w:rsidRPr="00B6242B">
        <w:rPr>
          <w:rFonts w:ascii="Times New Roman" w:hAnsi="Times New Roman" w:cs="Times New Roman"/>
          <w:b/>
          <w:bCs/>
        </w:rPr>
        <w:t>(A)</w:t>
      </w:r>
      <w:r w:rsidR="00B6242B" w:rsidRPr="00B6242B">
        <w:rPr>
          <w:rFonts w:ascii="Times New Roman" w:hAnsi="Times New Roman" w:cs="Times New Roman"/>
        </w:rPr>
        <w:t xml:space="preserve"> Raw</w:t>
      </w:r>
      <w:r w:rsidR="00B6242B">
        <w:rPr>
          <w:rFonts w:ascii="Times New Roman" w:hAnsi="Times New Roman" w:cs="Times New Roman" w:hint="eastAsia"/>
        </w:rPr>
        <w:t xml:space="preserve"> scRNA-seq</w:t>
      </w:r>
      <w:r w:rsidR="00B6242B" w:rsidRPr="00B6242B">
        <w:rPr>
          <w:rFonts w:ascii="Times New Roman" w:hAnsi="Times New Roman" w:cs="Times New Roman"/>
        </w:rPr>
        <w:t xml:space="preserve"> data acquisition.</w:t>
      </w:r>
      <w:r w:rsidR="00B6242B">
        <w:rPr>
          <w:rFonts w:ascii="Times New Roman" w:hAnsi="Times New Roman" w:cs="Times New Roman" w:hint="eastAsia"/>
        </w:rPr>
        <w:t xml:space="preserve"> </w:t>
      </w:r>
      <w:r w:rsidR="00B6242B" w:rsidRPr="00B6242B">
        <w:rPr>
          <w:rFonts w:ascii="Times New Roman" w:hAnsi="Times New Roman" w:cs="Times New Roman"/>
          <w:b/>
          <w:bCs/>
        </w:rPr>
        <w:t>(B)</w:t>
      </w:r>
      <w:r w:rsidR="00B6242B" w:rsidRPr="00B6242B">
        <w:rPr>
          <w:rFonts w:ascii="Times New Roman" w:hAnsi="Times New Roman" w:cs="Times New Roman"/>
        </w:rPr>
        <w:t xml:space="preserve"> Quantification of unspliced and spliced transcript abundances.</w:t>
      </w:r>
      <w:r w:rsidR="00B6242B">
        <w:rPr>
          <w:rFonts w:ascii="Times New Roman" w:hAnsi="Times New Roman" w:cs="Times New Roman" w:hint="eastAsia"/>
        </w:rPr>
        <w:t xml:space="preserve"> </w:t>
      </w:r>
      <w:r w:rsidR="00B6242B" w:rsidRPr="00B6242B">
        <w:rPr>
          <w:rFonts w:ascii="Times New Roman" w:hAnsi="Times New Roman" w:cs="Times New Roman"/>
          <w:b/>
          <w:bCs/>
        </w:rPr>
        <w:t>(C)</w:t>
      </w:r>
      <w:r w:rsidR="00B6242B" w:rsidRPr="00B6242B">
        <w:rPr>
          <w:rFonts w:ascii="Times New Roman" w:hAnsi="Times New Roman" w:cs="Times New Roman"/>
        </w:rPr>
        <w:t xml:space="preserve"> Count matrices pre-processing</w:t>
      </w:r>
      <w:r w:rsidR="009A2E7E">
        <w:rPr>
          <w:rFonts w:ascii="Times New Roman" w:hAnsi="Times New Roman" w:cs="Times New Roman" w:hint="eastAsia"/>
        </w:rPr>
        <w:t>. D</w:t>
      </w:r>
      <w:r w:rsidR="00B6242B" w:rsidRPr="00B6242B">
        <w:rPr>
          <w:rFonts w:ascii="Times New Roman" w:hAnsi="Times New Roman" w:cs="Times New Roman"/>
        </w:rPr>
        <w:t xml:space="preserve">ata </w:t>
      </w:r>
      <w:r w:rsidR="006505CD">
        <w:rPr>
          <w:rFonts w:ascii="Times New Roman" w:hAnsi="Times New Roman" w:cs="Times New Roman" w:hint="eastAsia"/>
        </w:rPr>
        <w:t>normalization and neighborhood smoothing</w:t>
      </w:r>
      <w:r w:rsidR="009A2E7E">
        <w:rPr>
          <w:rFonts w:ascii="Times New Roman" w:hAnsi="Times New Roman" w:cs="Times New Roman" w:hint="eastAsia"/>
        </w:rPr>
        <w:t xml:space="preserve"> are included in classic workflow</w:t>
      </w:r>
      <w:r w:rsidR="00B6242B" w:rsidRPr="00B6242B">
        <w:rPr>
          <w:rFonts w:ascii="Times New Roman" w:hAnsi="Times New Roman" w:cs="Times New Roman"/>
        </w:rPr>
        <w:t>.</w:t>
      </w:r>
      <w:r w:rsidR="00B6242B">
        <w:rPr>
          <w:rFonts w:ascii="Times New Roman" w:hAnsi="Times New Roman" w:cs="Times New Roman" w:hint="eastAsia"/>
        </w:rPr>
        <w:t xml:space="preserve"> </w:t>
      </w:r>
      <w:r w:rsidR="00B6242B" w:rsidRPr="00B6242B">
        <w:rPr>
          <w:rFonts w:ascii="Times New Roman" w:hAnsi="Times New Roman" w:cs="Times New Roman"/>
          <w:b/>
          <w:bCs/>
        </w:rPr>
        <w:t>(D)</w:t>
      </w:r>
      <w:r w:rsidR="00B6242B" w:rsidRPr="00B6242B">
        <w:rPr>
          <w:rFonts w:ascii="Times New Roman" w:hAnsi="Times New Roman" w:cs="Times New Roman"/>
        </w:rPr>
        <w:t xml:space="preserve"> Estimation of RNA velocities by fitting spliced and unspliced counts to biophysical models, </w:t>
      </w:r>
      <w:r w:rsidR="0020667C">
        <w:rPr>
          <w:rFonts w:ascii="Times New Roman" w:hAnsi="Times New Roman" w:cs="Times New Roman" w:hint="eastAsia"/>
        </w:rPr>
        <w:t xml:space="preserve">also </w:t>
      </w:r>
      <w:r w:rsidR="00B6242B" w:rsidRPr="00B6242B">
        <w:rPr>
          <w:rFonts w:ascii="Times New Roman" w:hAnsi="Times New Roman" w:cs="Times New Roman"/>
        </w:rPr>
        <w:t>yielding kinetic parameters</w:t>
      </w:r>
      <w:r w:rsidR="0020667C">
        <w:rPr>
          <w:rFonts w:ascii="Times New Roman" w:hAnsi="Times New Roman" w:cs="Times New Roman" w:hint="eastAsia"/>
        </w:rPr>
        <w:t xml:space="preserve"> and latent variables</w:t>
      </w:r>
      <w:r w:rsidR="00B6242B" w:rsidRPr="00B6242B">
        <w:rPr>
          <w:rFonts w:ascii="Times New Roman" w:hAnsi="Times New Roman" w:cs="Times New Roman"/>
        </w:rPr>
        <w:t>.</w:t>
      </w:r>
      <w:r w:rsidR="00B6242B">
        <w:rPr>
          <w:rFonts w:ascii="Times New Roman" w:hAnsi="Times New Roman" w:cs="Times New Roman" w:hint="eastAsia"/>
        </w:rPr>
        <w:t xml:space="preserve"> </w:t>
      </w:r>
      <w:r w:rsidR="00B6242B" w:rsidRPr="00B6242B">
        <w:rPr>
          <w:rFonts w:ascii="Times New Roman" w:hAnsi="Times New Roman" w:cs="Times New Roman"/>
          <w:b/>
          <w:bCs/>
        </w:rPr>
        <w:t>(E)</w:t>
      </w:r>
      <w:r w:rsidR="00B6242B" w:rsidRPr="00B6242B">
        <w:rPr>
          <w:rFonts w:ascii="Times New Roman" w:hAnsi="Times New Roman" w:cs="Times New Roman"/>
        </w:rPr>
        <w:t xml:space="preserve"> Visualization of high-dimensional velocity vectors in low-dimensional space</w:t>
      </w:r>
      <w:r w:rsidR="00E539F7">
        <w:rPr>
          <w:rFonts w:ascii="Times New Roman" w:hAnsi="Times New Roman" w:cs="Times New Roman" w:hint="eastAsia"/>
        </w:rPr>
        <w:t xml:space="preserve"> via</w:t>
      </w:r>
      <w:r w:rsidR="00B6242B" w:rsidRPr="00B6242B">
        <w:rPr>
          <w:rFonts w:ascii="Times New Roman" w:hAnsi="Times New Roman" w:cs="Times New Roman"/>
        </w:rPr>
        <w:t xml:space="preserve"> methods such as streamline plots </w:t>
      </w:r>
      <w:r w:rsidR="009A2E7E">
        <w:rPr>
          <w:rFonts w:ascii="Times New Roman" w:hAnsi="Times New Roman" w:cs="Times New Roman" w:hint="eastAsia"/>
        </w:rPr>
        <w:t>and</w:t>
      </w:r>
      <w:r w:rsidR="00B6242B" w:rsidRPr="00B6242B">
        <w:rPr>
          <w:rFonts w:ascii="Times New Roman" w:hAnsi="Times New Roman" w:cs="Times New Roman"/>
        </w:rPr>
        <w:t xml:space="preserve"> grid-averaged vector fields.</w:t>
      </w:r>
      <w:r w:rsidR="00B6242B">
        <w:rPr>
          <w:rFonts w:ascii="Times New Roman" w:hAnsi="Times New Roman" w:cs="Times New Roman" w:hint="eastAsia"/>
        </w:rPr>
        <w:t xml:space="preserve"> </w:t>
      </w:r>
      <w:r w:rsidR="00B6242B" w:rsidRPr="00B6242B">
        <w:rPr>
          <w:rFonts w:ascii="Times New Roman" w:hAnsi="Times New Roman" w:cs="Times New Roman"/>
          <w:b/>
          <w:bCs/>
        </w:rPr>
        <w:t>(F)</w:t>
      </w:r>
      <w:r w:rsidR="00B6242B" w:rsidRPr="00B6242B">
        <w:rPr>
          <w:rFonts w:ascii="Times New Roman" w:hAnsi="Times New Roman" w:cs="Times New Roman"/>
        </w:rPr>
        <w:t xml:space="preserve"> </w:t>
      </w:r>
      <w:r w:rsidR="006505CD">
        <w:rPr>
          <w:rFonts w:ascii="Times New Roman" w:hAnsi="Times New Roman" w:cs="Times New Roman" w:hint="eastAsia"/>
        </w:rPr>
        <w:t>D</w:t>
      </w:r>
      <w:r w:rsidR="00B6242B" w:rsidRPr="00B6242B">
        <w:rPr>
          <w:rFonts w:ascii="Times New Roman" w:hAnsi="Times New Roman" w:cs="Times New Roman"/>
        </w:rPr>
        <w:t>ownstream analyses</w:t>
      </w:r>
      <w:r w:rsidR="00B6242B">
        <w:rPr>
          <w:rFonts w:ascii="Times New Roman" w:hAnsi="Times New Roman" w:cs="Times New Roman" w:hint="eastAsia"/>
        </w:rPr>
        <w:t>.</w:t>
      </w:r>
      <w:r w:rsidR="006505CD">
        <w:rPr>
          <w:rFonts w:ascii="Times New Roman" w:hAnsi="Times New Roman" w:cs="Times New Roman" w:hint="eastAsia"/>
        </w:rPr>
        <w:t xml:space="preserve"> </w:t>
      </w:r>
    </w:p>
    <w:p w14:paraId="3EA38FD9" w14:textId="73ABE584" w:rsidR="00BD1D5E" w:rsidRPr="008A430B" w:rsidRDefault="00BD1D5E" w:rsidP="00C8140A">
      <w:pPr>
        <w:rPr>
          <w:rFonts w:ascii="Times New Roman" w:hAnsi="Times New Roman" w:cs="Times New Roman"/>
        </w:rPr>
      </w:pPr>
    </w:p>
    <w:p w14:paraId="4C478BCF" w14:textId="78B4A35B" w:rsidR="00057A57" w:rsidRPr="00E539F7" w:rsidRDefault="00B3576B" w:rsidP="00C8140A">
      <w:pPr>
        <w:rPr>
          <w:rFonts w:ascii="宋体" w:eastAsia="宋体" w:hAnsi="宋体" w:cs="宋体" w:hint="eastAsia"/>
        </w:rPr>
      </w:pPr>
      <w:r w:rsidRPr="00B3576B">
        <w:rPr>
          <w:rFonts w:ascii="Times New Roman" w:eastAsia="Times New Roman" w:hAnsi="Times New Roman" w:cs="Times New Roman"/>
        </w:rPr>
        <w:t>Once high-dimensional velocity vectors are derived, they are embedded into a low-dimensional representation</w:t>
      </w:r>
      <w:r w:rsidR="00137361">
        <w:rPr>
          <w:rFonts w:ascii="Times New Roman" w:hAnsi="Times New Roman" w:cs="Times New Roman" w:hint="eastAsia"/>
        </w:rPr>
        <w:t xml:space="preserve"> (</w:t>
      </w:r>
      <w:r w:rsidR="00137361" w:rsidRPr="00711879">
        <w:rPr>
          <w:rFonts w:ascii="Times New Roman" w:hAnsi="Times New Roman" w:cs="Times New Roman" w:hint="eastAsia"/>
          <w:b/>
          <w:bCs/>
        </w:rPr>
        <w:t>Figure 1</w:t>
      </w:r>
      <w:r w:rsidR="00137361">
        <w:rPr>
          <w:rFonts w:ascii="Times New Roman" w:hAnsi="Times New Roman" w:cs="Times New Roman" w:hint="eastAsia"/>
          <w:b/>
          <w:bCs/>
        </w:rPr>
        <w:t>E</w:t>
      </w:r>
      <w:r w:rsidR="00137361">
        <w:rPr>
          <w:rFonts w:ascii="Times New Roman" w:hAnsi="Times New Roman" w:cs="Times New Roman" w:hint="eastAsia"/>
        </w:rPr>
        <w:t>)</w:t>
      </w:r>
      <w:r w:rsidR="008A430B" w:rsidRPr="008F58DE">
        <w:rPr>
          <w:rFonts w:ascii="Times New Roman" w:eastAsia="Times New Roman" w:hAnsi="Times New Roman" w:cs="Times New Roman"/>
        </w:rPr>
        <w:t>, commonly generated through dimensionality reduction methods applied to the spliced count matrix. These methods include Uniform Manifold Approximation and Projection (UMAP)</w:t>
      </w:r>
      <w:r w:rsidR="002E2731">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&lt;EndNote&gt;&lt;Cite&gt;&lt;Author&gt;Becht&lt;/Author&gt;&lt;Year&gt;2019&lt;/Year&gt;&lt;RecNum&gt;114&lt;/RecNum&gt;&lt;DisplayText&gt;[33]&lt;/DisplayText&gt;&lt;record&gt;&lt;rec-number&gt;114&lt;/rec-number&gt;&lt;foreign-keys&gt;&lt;key app="EN" db-id="vsf22ssadrx5acer9f5x9rdl5spsr2s0vfp0" timestamp="1743955684"&gt;114&lt;/key&gt;&lt;/foreign-keys&gt;&lt;ref-type name="Journal Article"&gt;17&lt;/ref-type&gt;&lt;contributors&gt;&lt;authors&gt;&lt;author&gt;Becht, Etienne&lt;/author&gt;&lt;author&gt;McInnes, Leland&lt;/author&gt;&lt;author&gt;Healy, John&lt;/author&gt;&lt;author&gt;Dutertre, Charles-Antoine&lt;/author&gt;&lt;author&gt;Kwok, Immanuel WH&lt;/author&gt;&lt;author&gt;Ng, Lai Guan&lt;/author&gt;&lt;author&gt;Ginhoux, Florent&lt;/author&gt;&lt;author&gt;Newell, Evan W&lt;/author&gt;&lt;/authors&gt;&lt;/contributors&gt;&lt;titles&gt;&lt;title&gt;Dimensionality reduction for visualizing single-cell data using UMAP&lt;/title&gt;&lt;secondary-title&gt;Nature biotechnology&lt;/secondary-title&gt;&lt;/titles&gt;&lt;periodical&gt;&lt;full-title&gt;Nature Biotechnology&lt;/full-title&gt;&lt;/periodical&gt;&lt;pages&gt;38-44&lt;/pages&gt;&lt;volume&gt;37&lt;/volume&gt;&lt;number&gt;1&lt;/number&gt;&lt;dates&gt;&lt;year&gt;2019&lt;/year&gt;&lt;/dates&gt;&lt;isbn&gt;1546-1696&lt;/isbn&gt;&lt;urls&gt;&lt;/urls&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[33]</w:t>
      </w:r>
      <w:r w:rsidR="009A2D82">
        <w:rPr>
          <w:rFonts w:ascii="Times New Roman" w:hAnsi="Times New Roman" w:cs="Times New Roman"/>
        </w:rPr>
        <w:fldChar w:fldCharType="end"/>
      </w:r>
      <w:r w:rsidR="008A430B" w:rsidRPr="008F58DE">
        <w:rPr>
          <w:rFonts w:ascii="Times New Roman" w:eastAsia="Times New Roman" w:hAnsi="Times New Roman" w:cs="Times New Roman"/>
        </w:rPr>
        <w:t>, t-distributed Stochastic Neighbor Embedding (t-SNE)</w:t>
      </w:r>
      <w:r w:rsidR="002E2731">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&lt;EndNote&gt;&lt;Cite&gt;&lt;Author&gt;Kobak&lt;/Author&gt;&lt;Year&gt;2019&lt;/Year&gt;&lt;RecNum&gt;115&lt;/RecNum&gt;&lt;DisplayText&gt;[34]&lt;/DisplayText&gt;&lt;record&gt;&lt;rec-number&gt;115&lt;/rec-number&gt;&lt;foreign-keys&gt;&lt;key app="EN" db-id="vsf22ssadrx5acer9f5x9rdl5spsr2s0vfp0" timestamp="1743955704"&gt;115&lt;/key&gt;&lt;/foreign-keys&gt;&lt;ref-type name="Journal Article"&gt;17&lt;/ref-type&gt;&lt;contributors&gt;&lt;authors&gt;&lt;author&gt;Kobak, Dmitry&lt;/author&gt;&lt;author&gt;Berens, Philipp&lt;/author&gt;&lt;/authors&gt;&lt;/contributors&gt;&lt;titles&gt;&lt;title&gt;The art of using t-SNE for single-cell transcriptomics&lt;/title&gt;&lt;secondary-title&gt;Nature Communications&lt;/secondary-title&gt;&lt;/titles&gt;&lt;periodical&gt;&lt;full-title&gt;Nature Communications&lt;/full-title&gt;&lt;/periodical&gt;&lt;pages&gt;5416&lt;/pages&gt;&lt;volume&gt;10&lt;/volume&gt;&lt;number&gt;1&lt;/number&gt;&lt;dates&gt;&lt;year&gt;2019&lt;/year&gt;&lt;pub-dates&gt;&lt;date&gt;2019/11/28&lt;/date&gt;&lt;/pub-dates&gt;&lt;/dates&gt;&lt;isbn&gt;2041-1723&lt;/isbn&gt;&lt;urls&gt;&lt;related-urls&gt;&lt;url&gt;https://doi.org/10.1038/s41467-019-13056-x&lt;/url&gt;&lt;/related-urls&gt;&lt;/urls&gt;&lt;electronic-resource-num&gt;10.1038/s41467-019-13056-x&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[34]</w:t>
      </w:r>
      <w:r w:rsidR="009A2D82">
        <w:rPr>
          <w:rFonts w:ascii="Times New Roman" w:hAnsi="Times New Roman" w:cs="Times New Roman"/>
        </w:rPr>
        <w:fldChar w:fldCharType="end"/>
      </w:r>
      <w:r w:rsidR="001F5AA3" w:rsidRPr="001F5AA3">
        <w:rPr>
          <w:rFonts w:ascii="Times New Roman" w:hAnsi="Times New Roman" w:cs="Times New Roman"/>
        </w:rPr>
        <w:t xml:space="preserve">, </w:t>
      </w:r>
      <w:r w:rsidR="008A430B" w:rsidRPr="008F58DE">
        <w:rPr>
          <w:rFonts w:ascii="Times New Roman" w:eastAsia="Times New Roman" w:hAnsi="Times New Roman" w:cs="Times New Roman"/>
        </w:rPr>
        <w:t>and Principal Component Analysis (PCA)</w:t>
      </w:r>
      <w:r w:rsidR="002E2731">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&lt;EndNote&gt;&lt;Cite&gt;&lt;Author&gt;Tsuyuzaki&lt;/Author&gt;&lt;Year&gt;2020&lt;/Year&gt;&lt;RecNum&gt;116&lt;/RecNum&gt;&lt;DisplayText&gt;[35]&lt;/DisplayText&gt;&lt;record&gt;&lt;rec-number&gt;116&lt;/rec-number&gt;&lt;foreign-keys&gt;&lt;key app="EN" db-id="vsf22ssadrx5acer9f5x9rdl5spsr2s0vfp0" timestamp="1743955716"&gt;116&lt;/key&gt;&lt;/foreign-keys&gt;&lt;ref-type name="Journal Article"&gt;17&lt;/ref-type&gt;&lt;contributors&gt;&lt;authors&gt;&lt;author&gt;Tsuyuzaki, Koki&lt;/author&gt;&lt;author&gt;Sato, Hiroyuki&lt;/author&gt;&lt;author&gt;Sato, Kenta&lt;/author&gt;&lt;author&gt;Nikaido, Itoshi&lt;/author&gt;&lt;/authors&gt;&lt;/contributors&gt;&lt;titles&gt;&lt;title&gt;Benchmarking principal component analysis for large-scale single-cell RNA-sequencing&lt;/title&gt;&lt;secondary-title&gt;Genome Biology&lt;/secondary-title&gt;&lt;/titles&gt;&lt;periodical&gt;&lt;full-title&gt;Genome Biology&lt;/full-title&gt;&lt;/periodical&gt;&lt;pages&gt;9&lt;/pages&gt;&lt;volume&gt;21&lt;/volume&gt;&lt;number&gt;1&lt;/number&gt;&lt;dates&gt;&lt;year&gt;2020&lt;/year&gt;&lt;pub-dates&gt;&lt;date&gt;2020/01/20&lt;/date&gt;&lt;/pub-dates&gt;&lt;/dates&gt;&lt;isbn&gt;1474-760X&lt;/isbn&gt;&lt;urls&gt;&lt;related-urls&gt;&lt;url&gt;https://doi.org/10.1186/s13059-019-1900-3&lt;/url&gt;&lt;/related-urls&gt;&lt;/urls&gt;&lt;electronic-resource-num&gt;10.1186/s13059-019-1900-3&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[35]</w:t>
      </w:r>
      <w:r w:rsidR="009A2D82">
        <w:rPr>
          <w:rFonts w:ascii="Times New Roman" w:hAnsi="Times New Roman" w:cs="Times New Roman"/>
        </w:rPr>
        <w:fldChar w:fldCharType="end"/>
      </w:r>
      <w:r w:rsidR="00122C4A">
        <w:rPr>
          <w:rFonts w:ascii="Times New Roman" w:hAnsi="Times New Roman" w:cs="Times New Roman" w:hint="eastAsia"/>
        </w:rPr>
        <w:t xml:space="preserve"> </w:t>
      </w:r>
      <w:r w:rsidR="001F5AA3" w:rsidRPr="001F5AA3">
        <w:rPr>
          <w:rFonts w:ascii="Times New Roman" w:hAnsi="Times New Roman" w:cs="Times New Roman"/>
        </w:rPr>
        <w:t xml:space="preserve">. </w:t>
      </w:r>
      <w:r w:rsidRPr="00B3576B">
        <w:rPr>
          <w:rFonts w:ascii="Times New Roman" w:eastAsia="Times New Roman" w:hAnsi="Times New Roman" w:cs="Times New Roman"/>
        </w:rPr>
        <w:t>For this projection, velocity vectors are typically mapped into the lower-dimensional space by calculating transition probabilities</w:t>
      </w:r>
      <w:r w:rsidR="008A430B" w:rsidRPr="008F58DE">
        <w:rPr>
          <w:rFonts w:ascii="Times New Roman" w:eastAsia="Times New Roman" w:hAnsi="Times New Roman" w:cs="Times New Roman"/>
        </w:rPr>
        <w:t>.</w:t>
      </w:r>
      <w:r w:rsidR="00083CFB">
        <w:rPr>
          <w:rFonts w:ascii="Times New Roman" w:hAnsi="Times New Roman" w:cs="Times New Roman" w:hint="eastAsia"/>
        </w:rPr>
        <w:t xml:space="preserve"> </w:t>
      </w:r>
      <w:r w:rsidR="008A430B" w:rsidRPr="008F58DE">
        <w:rPr>
          <w:rFonts w:ascii="Times New Roman" w:eastAsia="Times New Roman" w:hAnsi="Times New Roman" w:cs="Times New Roman"/>
        </w:rPr>
        <w:t xml:space="preserve">The projected velocities are </w:t>
      </w:r>
      <w:r w:rsidR="00C110C4" w:rsidRPr="00C110C4">
        <w:rPr>
          <w:rFonts w:ascii="Times New Roman" w:eastAsia="Times New Roman" w:hAnsi="Times New Roman" w:cs="Times New Roman"/>
        </w:rPr>
        <w:t>visualized through techniques</w:t>
      </w:r>
      <w:r w:rsidR="008A430B" w:rsidRPr="008F58DE">
        <w:rPr>
          <w:rFonts w:ascii="Times New Roman" w:eastAsia="Times New Roman" w:hAnsi="Times New Roman" w:cs="Times New Roman"/>
        </w:rPr>
        <w:t xml:space="preserve"> such as streamline plots or grid-averaged vector fields. </w:t>
      </w:r>
      <w:r w:rsidRPr="00B3576B">
        <w:rPr>
          <w:rFonts w:ascii="Times New Roman" w:eastAsia="Times New Roman" w:hAnsi="Times New Roman" w:cs="Times New Roman"/>
        </w:rPr>
        <w:t>To improve clarity, additional post-processing—such as smoothing the velocity field using kernel methods and scaling vector magnitudes—is commonly applied. This enables clearer interpretation of cell state transitions and developmental trajectories.</w:t>
      </w:r>
    </w:p>
    <w:p w14:paraId="292D816B" w14:textId="77777777" w:rsidR="008A430B" w:rsidRPr="008A430B" w:rsidRDefault="008A430B" w:rsidP="00C8140A">
      <w:pPr>
        <w:rPr>
          <w:rFonts w:ascii="Times New Roman" w:hAnsi="Times New Roman" w:cs="Times New Roman"/>
        </w:rPr>
      </w:pPr>
    </w:p>
    <w:p w14:paraId="4D44A2CD" w14:textId="0EC362DE" w:rsidR="000B4304" w:rsidRDefault="00A86F8E" w:rsidP="00C8140A">
      <w:pPr>
        <w:rPr>
          <w:rFonts w:ascii="Times New Roman" w:hAnsi="Times New Roman" w:cs="Times New Roman"/>
        </w:rPr>
      </w:pPr>
      <w:ins w:id="21" w:author="school" w:date="2025-05-16T00:15:00Z">
        <w:r w:rsidRPr="00A86F8E">
          <w:rPr>
            <w:rFonts w:ascii="Times New Roman" w:eastAsia="Times New Roman" w:hAnsi="Times New Roman" w:cs="Times New Roman"/>
          </w:rPr>
          <w:t>RNA velocity frameworks have evolved beyond simple velocity estimation to incorporate sophisticated downstream analyses that facilitate interpretation of cellular dynamics and underlying molecular mechanisms</w:t>
        </w:r>
      </w:ins>
      <w:del w:id="22" w:author="school" w:date="2025-05-16T00:15:00Z">
        <w:r w:rsidR="00D35873" w:rsidRPr="00D35873" w:rsidDel="00A86F8E">
          <w:rPr>
            <w:rFonts w:ascii="Times New Roman" w:eastAsia="Times New Roman" w:hAnsi="Times New Roman" w:cs="Times New Roman"/>
          </w:rPr>
          <w:delText>RNA velocity frameworks have evolved to incorporate sophisticated downstream analysis capabilities, extending beyond velocity estimation to facilitate the interpretation of cellular dynamics and</w:delText>
        </w:r>
        <w:r w:rsidR="000B50DB" w:rsidDel="00A86F8E">
          <w:rPr>
            <w:rFonts w:ascii="Times New Roman" w:hAnsi="Times New Roman" w:cs="Times New Roman" w:hint="eastAsia"/>
          </w:rPr>
          <w:delText xml:space="preserve"> the</w:delText>
        </w:r>
        <w:r w:rsidR="00D35873" w:rsidRPr="00D35873" w:rsidDel="00A86F8E">
          <w:rPr>
            <w:rFonts w:ascii="Times New Roman" w:eastAsia="Times New Roman" w:hAnsi="Times New Roman" w:cs="Times New Roman"/>
          </w:rPr>
          <w:delText xml:space="preserve"> underlying molecular mechanisms</w:delText>
        </w:r>
      </w:del>
      <w:r w:rsidR="00137361">
        <w:rPr>
          <w:rFonts w:ascii="Times New Roman" w:hAnsi="Times New Roman" w:cs="Times New Roman" w:hint="eastAsia"/>
        </w:rPr>
        <w:t xml:space="preserve"> (</w:t>
      </w:r>
      <w:r w:rsidR="00137361" w:rsidRPr="00711879">
        <w:rPr>
          <w:rFonts w:ascii="Times New Roman" w:hAnsi="Times New Roman" w:cs="Times New Roman" w:hint="eastAsia"/>
          <w:b/>
          <w:bCs/>
        </w:rPr>
        <w:t>Figure 1</w:t>
      </w:r>
      <w:r w:rsidR="00137361">
        <w:rPr>
          <w:rFonts w:ascii="Times New Roman" w:hAnsi="Times New Roman" w:cs="Times New Roman" w:hint="eastAsia"/>
          <w:b/>
          <w:bCs/>
        </w:rPr>
        <w:t>F</w:t>
      </w:r>
      <w:r w:rsidR="00137361">
        <w:rPr>
          <w:rFonts w:ascii="Times New Roman" w:hAnsi="Times New Roman" w:cs="Times New Roman" w:hint="eastAsia"/>
        </w:rPr>
        <w:t>)</w:t>
      </w:r>
      <w:r w:rsidR="008A430B" w:rsidRPr="008F58DE">
        <w:rPr>
          <w:rFonts w:ascii="Times New Roman" w:eastAsia="Times New Roman" w:hAnsi="Times New Roman" w:cs="Times New Roman"/>
        </w:rPr>
        <w:t xml:space="preserve">. </w:t>
      </w:r>
      <w:r w:rsidR="00D35873" w:rsidRPr="00D35873">
        <w:t xml:space="preserve"> </w:t>
      </w:r>
      <w:r w:rsidR="00D35873" w:rsidRPr="00D35873">
        <w:rPr>
          <w:rFonts w:ascii="Times New Roman" w:eastAsia="Times New Roman" w:hAnsi="Times New Roman" w:cs="Times New Roman"/>
        </w:rPr>
        <w:t xml:space="preserve">Many RNA velocity </w:t>
      </w:r>
      <w:r w:rsidR="000B50DB">
        <w:rPr>
          <w:rFonts w:ascii="Times New Roman" w:hAnsi="Times New Roman" w:cs="Times New Roman" w:hint="eastAsia"/>
        </w:rPr>
        <w:t>models</w:t>
      </w:r>
      <w:r w:rsidR="000B50DB" w:rsidRPr="00D35873">
        <w:rPr>
          <w:rFonts w:ascii="Times New Roman" w:eastAsia="Times New Roman" w:hAnsi="Times New Roman" w:cs="Times New Roman"/>
        </w:rPr>
        <w:t xml:space="preserve"> </w:t>
      </w:r>
      <w:r w:rsidR="00D35873" w:rsidRPr="00D35873">
        <w:rPr>
          <w:rFonts w:ascii="Times New Roman" w:eastAsia="Times New Roman" w:hAnsi="Times New Roman" w:cs="Times New Roman"/>
        </w:rPr>
        <w:t xml:space="preserve">integrate inferred kinetic parameters and latent variables to </w:t>
      </w:r>
      <w:r w:rsidR="000B50DB">
        <w:rPr>
          <w:rFonts w:ascii="Times New Roman" w:hAnsi="Times New Roman" w:cs="Times New Roman" w:hint="eastAsia"/>
        </w:rPr>
        <w:t>support</w:t>
      </w:r>
      <w:r w:rsidR="000B50DB" w:rsidRPr="00D35873">
        <w:rPr>
          <w:rFonts w:ascii="Times New Roman" w:eastAsia="Times New Roman" w:hAnsi="Times New Roman" w:cs="Times New Roman"/>
        </w:rPr>
        <w:t xml:space="preserve"> </w:t>
      </w:r>
      <w:r w:rsidR="00D35873" w:rsidRPr="00D35873">
        <w:rPr>
          <w:rFonts w:ascii="Times New Roman" w:eastAsia="Times New Roman" w:hAnsi="Times New Roman" w:cs="Times New Roman"/>
        </w:rPr>
        <w:t xml:space="preserve">downstream </w:t>
      </w:r>
      <w:r w:rsidR="000B50DB" w:rsidRPr="000B50DB">
        <w:rPr>
          <w:rFonts w:ascii="Times New Roman" w:eastAsia="Times New Roman" w:hAnsi="Times New Roman" w:cs="Times New Roman"/>
        </w:rPr>
        <w:t>analyses</w:t>
      </w:r>
      <w:r w:rsidR="00D35873" w:rsidRPr="00D35873">
        <w:rPr>
          <w:rFonts w:ascii="Times New Roman" w:eastAsia="Times New Roman" w:hAnsi="Times New Roman" w:cs="Times New Roman"/>
        </w:rPr>
        <w:t xml:space="preserve"> that provide deeper insights into dynamic processes and potential regulatory mechanisms.</w:t>
      </w:r>
      <w:r w:rsidR="00D35873">
        <w:rPr>
          <w:rFonts w:ascii="Times New Roman" w:hAnsi="Times New Roman" w:cs="Times New Roman" w:hint="eastAsia"/>
        </w:rPr>
        <w:t xml:space="preserve"> </w:t>
      </w:r>
      <w:r w:rsidR="00422279" w:rsidRPr="00422279">
        <w:rPr>
          <w:rFonts w:ascii="Times New Roman" w:eastAsia="Times New Roman" w:hAnsi="Times New Roman" w:cs="Times New Roman"/>
        </w:rPr>
        <w:t>During the estimation phase, several models infer latent time alongside kinetic parameters</w:t>
      </w:r>
      <w:r w:rsidR="002E2731">
        <w:rPr>
          <w:rFonts w:ascii="Times New Roman" w:hAnsi="Times New Roman" w:cs="Times New Roman" w:hint="eastAsia"/>
        </w:rPr>
        <w:t xml:space="preserve"> </w:t>
      </w:r>
      <w:r w:rsidR="009A2D82">
        <w:rPr>
          <w:rFonts w:ascii="Times New Roman" w:hAnsi="Times New Roman" w:cs="Times New Roman"/>
        </w:rPr>
        <w:fldChar w:fldCharType="begin">
          <w:fldData xml:space="preserve">PEVuZE5vdGU+PENpdGU+PEF1dGhvcj5CZXJnZW48L0F1dGhvcj48WWVhcj4yMDIwPC9ZZWFyPjxS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</w:fldData>
        </w:fldChar>
      </w:r>
      <w:r w:rsidR="009A2D82">
        <w:rPr>
          <w:rFonts w:ascii="Times New Roman" w:hAnsi="Times New Roman" w:cs="Times New Roman"/>
        </w:rPr>
        <w:instrText xml:space="preserve"> ADDIN EN.CITE </w:instrText>
      </w:r>
      <w:r w:rsidR="009A2D82">
        <w:rPr>
          <w:rFonts w:ascii="Times New Roman" w:hAnsi="Times New Roman" w:cs="Times New Roman"/>
        </w:rPr>
        <w:fldChar w:fldCharType="begin">
          <w:fldData xml:space="preserve">PEVuZE5vdGU+PENpdGU+PEF1dGhvcj5CZXJnZW48L0F1dGhvcj48WWVhcj4yMDIwPC9ZZWFyPjxS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</w:fldData>
        </w:fldChar>
      </w:r>
      <w:r w:rsidR="009A2D82">
        <w:rPr>
          <w:rFonts w:ascii="Times New Roman" w:hAnsi="Times New Roman" w:cs="Times New Roman"/>
        </w:rPr>
        <w:instrText xml:space="preserve"> ADDIN EN.CITE.DATA </w:instrText>
      </w:r>
      <w:r w:rsidR="009A2D82">
        <w:rPr>
          <w:rFonts w:ascii="Times New Roman" w:hAnsi="Times New Roman" w:cs="Times New Roman"/>
        </w:rPr>
      </w:r>
      <w:r w:rsidR="009A2D82">
        <w:rPr>
          <w:rFonts w:ascii="Times New Roman" w:hAnsi="Times New Roman" w:cs="Times New Roman"/>
        </w:rPr>
        <w:fldChar w:fldCharType="end"/>
      </w:r>
      <w:r w:rsidR="009A2D82">
        <w:rPr>
          <w:rFonts w:ascii="Times New Roman" w:hAnsi="Times New Roman" w:cs="Times New Roman"/>
        </w:rPr>
      </w:r>
      <w:r w:rsidR="009A2D82">
        <w:rPr>
          <w:rFonts w:ascii="Times New Roman" w:hAnsi="Times New Roman" w:cs="Times New Roman"/>
        </w:rPr>
        <w:fldChar w:fldCharType="separate"/>
      </w:r>
      <w:r w:rsidR="009A2D82">
        <w:rPr>
          <w:rFonts w:ascii="Times New Roman" w:hAnsi="Times New Roman" w:cs="Times New Roman"/>
          <w:noProof/>
        </w:rPr>
        <w:t>[10, 13, 16, 18-22]</w:t>
      </w:r>
      <w:r w:rsidR="009A2D82">
        <w:rPr>
          <w:rFonts w:ascii="Times New Roman" w:hAnsi="Times New Roman" w:cs="Times New Roman"/>
        </w:rPr>
        <w:fldChar w:fldCharType="end"/>
      </w:r>
      <w:r w:rsidR="002A4CCB" w:rsidRPr="002A4CCB">
        <w:rPr>
          <w:rFonts w:ascii="Times New Roman" w:hAnsi="Times New Roman" w:cs="Times New Roman"/>
        </w:rPr>
        <w:t xml:space="preserve">. </w:t>
      </w:r>
      <w:r w:rsidR="008A430B" w:rsidRPr="008F58DE">
        <w:rPr>
          <w:rFonts w:ascii="Times New Roman" w:eastAsia="Times New Roman" w:hAnsi="Times New Roman" w:cs="Times New Roman"/>
        </w:rPr>
        <w:t>These temporal measurements serve as</w:t>
      </w:r>
      <w:r w:rsidR="000B50DB">
        <w:rPr>
          <w:rFonts w:ascii="Times New Roman" w:hAnsi="Times New Roman" w:cs="Times New Roman" w:hint="eastAsia"/>
        </w:rPr>
        <w:t xml:space="preserve"> </w:t>
      </w:r>
      <w:r w:rsidR="008A430B" w:rsidRPr="008F58DE">
        <w:rPr>
          <w:rFonts w:ascii="Times New Roman" w:eastAsia="Times New Roman" w:hAnsi="Times New Roman" w:cs="Times New Roman"/>
        </w:rPr>
        <w:t xml:space="preserve">cellular </w:t>
      </w:r>
      <w:r w:rsidR="008A430B">
        <w:rPr>
          <w:rFonts w:ascii="Times New Roman" w:eastAsia="Times New Roman" w:hAnsi="Times New Roman" w:cs="Times New Roman"/>
        </w:rPr>
        <w:t>internal clock</w:t>
      </w:r>
      <w:r w:rsidR="008A430B" w:rsidRPr="008F58DE">
        <w:rPr>
          <w:rFonts w:ascii="Times New Roman" w:eastAsia="Times New Roman" w:hAnsi="Times New Roman" w:cs="Times New Roman"/>
        </w:rPr>
        <w:t>, precisely tracking cell progression through biological processes</w:t>
      </w:r>
      <w:r w:rsidR="002E2731">
        <w:rPr>
          <w:rFonts w:ascii="Times New Roman" w:hAnsi="Times New Roman" w:cs="Times New Roman" w:hint="eastAsia"/>
        </w:rPr>
        <w:t xml:space="preserve"> </w:t>
      </w:r>
      <w:r w:rsidR="009A2D82">
        <w:rPr>
          <w:rFonts w:ascii="Times New Roman" w:hAnsi="Times New Roman" w:cs="Times New Roman"/>
        </w:rPr>
        <w:fldChar w:fldCharType="begin">
          <w:fldData xml:space="preserve">PEVuZE5vdGU+PENpdGU+PEF1dGhvcj5TYWVsZW5zPC9BdXRob3I+PFllYXI+MjAxOTwvWWVhcj48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==
</w:fldData>
        </w:fldChar>
      </w:r>
      <w:r w:rsidR="009A2D82">
        <w:rPr>
          <w:rFonts w:ascii="Times New Roman" w:hAnsi="Times New Roman" w:cs="Times New Roman"/>
        </w:rPr>
        <w:instrText xml:space="preserve"> ADDIN EN.CITE </w:instrText>
      </w:r>
      <w:r w:rsidR="009A2D82">
        <w:rPr>
          <w:rFonts w:ascii="Times New Roman" w:hAnsi="Times New Roman" w:cs="Times New Roman"/>
        </w:rPr>
        <w:fldChar w:fldCharType="begin">
          <w:fldData xml:space="preserve">PEVuZE5vdGU+PENpdGU+PEF1dGhvcj5TYWVsZW5zPC9BdXRob3I+PFllYXI+MjAxOTwvWWVhcj48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==
</w:fldData>
        </w:fldChar>
      </w:r>
      <w:r w:rsidR="009A2D82">
        <w:rPr>
          <w:rFonts w:ascii="Times New Roman" w:hAnsi="Times New Roman" w:cs="Times New Roman"/>
        </w:rPr>
        <w:instrText xml:space="preserve"> ADDIN EN.CITE.DATA </w:instrText>
      </w:r>
      <w:r w:rsidR="009A2D82">
        <w:rPr>
          <w:rFonts w:ascii="Times New Roman" w:hAnsi="Times New Roman" w:cs="Times New Roman"/>
        </w:rPr>
      </w:r>
      <w:r w:rsidR="009A2D82">
        <w:rPr>
          <w:rFonts w:ascii="Times New Roman" w:hAnsi="Times New Roman" w:cs="Times New Roman"/>
        </w:rPr>
        <w:fldChar w:fldCharType="end"/>
      </w:r>
      <w:r w:rsidR="009A2D82">
        <w:rPr>
          <w:rFonts w:ascii="Times New Roman" w:hAnsi="Times New Roman" w:cs="Times New Roman"/>
        </w:rPr>
      </w:r>
      <w:r w:rsidR="009A2D82">
        <w:rPr>
          <w:rFonts w:ascii="Times New Roman" w:hAnsi="Times New Roman" w:cs="Times New Roman"/>
        </w:rPr>
        <w:fldChar w:fldCharType="separate"/>
      </w:r>
      <w:r w:rsidR="009A2D82">
        <w:rPr>
          <w:rFonts w:ascii="Times New Roman" w:hAnsi="Times New Roman" w:cs="Times New Roman"/>
          <w:noProof/>
        </w:rPr>
        <w:t>[6, 7]</w:t>
      </w:r>
      <w:r w:rsidR="009A2D82">
        <w:rPr>
          <w:rFonts w:ascii="Times New Roman" w:hAnsi="Times New Roman" w:cs="Times New Roman"/>
        </w:rPr>
        <w:fldChar w:fldCharType="end"/>
      </w:r>
      <w:r w:rsidR="002A4CCB" w:rsidRPr="002A4CCB">
        <w:rPr>
          <w:rFonts w:ascii="Times New Roman" w:hAnsi="Times New Roman" w:cs="Times New Roman"/>
        </w:rPr>
        <w:t xml:space="preserve">. </w:t>
      </w:r>
      <w:r w:rsidR="008A430B" w:rsidRPr="008F58DE">
        <w:rPr>
          <w:rFonts w:ascii="Times New Roman" w:eastAsia="Times New Roman" w:hAnsi="Times New Roman" w:cs="Times New Roman"/>
        </w:rPr>
        <w:t>Various analytical tools</w:t>
      </w:r>
      <w:r w:rsidR="000B50DB">
        <w:rPr>
          <w:rFonts w:ascii="Times New Roman" w:hAnsi="Times New Roman" w:cs="Times New Roman" w:hint="eastAsia"/>
        </w:rPr>
        <w:t xml:space="preserve"> also</w:t>
      </w:r>
      <w:r w:rsidR="008A430B" w:rsidRPr="008F58DE">
        <w:rPr>
          <w:rFonts w:ascii="Times New Roman" w:eastAsia="Times New Roman" w:hAnsi="Times New Roman" w:cs="Times New Roman"/>
        </w:rPr>
        <w:t xml:space="preserve"> offer specialized functionalities. For instance, </w:t>
      </w:r>
      <w:r w:rsidR="008A430B" w:rsidRPr="008F58DE">
        <w:rPr>
          <w:rFonts w:ascii="Times New Roman" w:eastAsia="Times New Roman" w:hAnsi="Times New Roman" w:cs="Times New Roman"/>
          <w:i/>
          <w:iCs/>
        </w:rPr>
        <w:t>scVelo</w:t>
      </w:r>
      <w:r w:rsidR="008A430B" w:rsidRPr="008F58DE">
        <w:rPr>
          <w:rFonts w:ascii="Times New Roman" w:eastAsia="Times New Roman" w:hAnsi="Times New Roman" w:cs="Times New Roman"/>
        </w:rPr>
        <w:t xml:space="preserve"> can identify key driver genes orchestrat</w:t>
      </w:r>
      <w:r w:rsidR="000B50DB">
        <w:rPr>
          <w:rFonts w:ascii="Times New Roman" w:hAnsi="Times New Roman" w:cs="Times New Roman" w:hint="eastAsia"/>
        </w:rPr>
        <w:t>ing</w:t>
      </w:r>
      <w:r w:rsidR="008A430B" w:rsidRPr="008F58DE">
        <w:rPr>
          <w:rFonts w:ascii="Times New Roman" w:eastAsia="Times New Roman" w:hAnsi="Times New Roman" w:cs="Times New Roman"/>
        </w:rPr>
        <w:t xml:space="preserve"> the transcriptional dynamics captured in velocity estimates. </w:t>
      </w:r>
      <w:r w:rsidR="000B50DB" w:rsidRPr="000B50DB">
        <w:rPr>
          <w:rFonts w:ascii="Times New Roman" w:eastAsia="Times New Roman" w:hAnsi="Times New Roman" w:cs="Times New Roman"/>
        </w:rPr>
        <w:t>Bayesian models</w:t>
      </w:r>
      <w:r w:rsidR="008A430B" w:rsidRPr="008F58DE">
        <w:rPr>
          <w:rFonts w:ascii="Times New Roman" w:eastAsia="Times New Roman" w:hAnsi="Times New Roman" w:cs="Times New Roman"/>
        </w:rPr>
        <w:t xml:space="preserve"> provide additional insights </w:t>
      </w:r>
      <w:r w:rsidR="000B50DB" w:rsidRPr="000B50DB">
        <w:rPr>
          <w:rFonts w:ascii="Times New Roman" w:eastAsia="Times New Roman" w:hAnsi="Times New Roman" w:cs="Times New Roman"/>
        </w:rPr>
        <w:t>by quantifying posterior uncertainty in</w:t>
      </w:r>
      <w:r w:rsidR="008A430B" w:rsidRPr="008F58DE">
        <w:rPr>
          <w:rFonts w:ascii="Times New Roman" w:eastAsia="Times New Roman" w:hAnsi="Times New Roman" w:cs="Times New Roman"/>
        </w:rPr>
        <w:t xml:space="preserve"> velocity and kinetic parameter estimates,</w:t>
      </w:r>
      <w:r w:rsidR="00F87435">
        <w:rPr>
          <w:rFonts w:ascii="Times New Roman" w:hAnsi="Times New Roman" w:cs="Times New Roman" w:hint="eastAsia"/>
        </w:rPr>
        <w:t xml:space="preserve"> thereby</w:t>
      </w:r>
      <w:r w:rsidR="008A430B" w:rsidRPr="008F58DE">
        <w:rPr>
          <w:rFonts w:ascii="Times New Roman" w:eastAsia="Times New Roman" w:hAnsi="Times New Roman" w:cs="Times New Roman"/>
        </w:rPr>
        <w:t xml:space="preserve"> enabling robust statistical assessment</w:t>
      </w:r>
      <w:r w:rsidR="002E2731">
        <w:rPr>
          <w:rFonts w:ascii="Times New Roman" w:hAnsi="Times New Roman" w:cs="Times New Roman" w:hint="eastAsia"/>
        </w:rPr>
        <w:t xml:space="preserve"> </w:t>
      </w:r>
      <w:r w:rsidR="009A2D82">
        <w:rPr>
          <w:rFonts w:ascii="Times New Roman" w:hAnsi="Times New Roman" w:cs="Times New Roman"/>
        </w:rPr>
        <w:fldChar w:fldCharType="begin">
          <w:fldData xml:space="preserve">PEVuZE5vdGU+PENpdGU+PEF1dGhvcj5DdWk8L0F1dGhvcj48WWVhcj4yMDI0PC9ZZWFyPjxSZWNO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==
</w:fldData>
        </w:fldChar>
      </w:r>
      <w:r w:rsidR="009A2D82">
        <w:rPr>
          <w:rFonts w:ascii="Times New Roman" w:hAnsi="Times New Roman" w:cs="Times New Roman"/>
        </w:rPr>
        <w:instrText xml:space="preserve"> ADDIN EN.CITE </w:instrText>
      </w:r>
      <w:r w:rsidR="009A2D82">
        <w:rPr>
          <w:rFonts w:ascii="Times New Roman" w:hAnsi="Times New Roman" w:cs="Times New Roman"/>
        </w:rPr>
        <w:fldChar w:fldCharType="begin">
          <w:fldData xml:space="preserve">PEVuZE5vdGU+PENpdGU+PEF1dGhvcj5DdWk8L0F1dGhvcj48WWVhcj4yMDI0PC9ZZWFyPjxSZWNO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==
</w:fldData>
        </w:fldChar>
      </w:r>
      <w:r w:rsidR="009A2D82">
        <w:rPr>
          <w:rFonts w:ascii="Times New Roman" w:hAnsi="Times New Roman" w:cs="Times New Roman"/>
        </w:rPr>
        <w:instrText xml:space="preserve"> ADDIN EN.CITE.DATA </w:instrText>
      </w:r>
      <w:r w:rsidR="009A2D82">
        <w:rPr>
          <w:rFonts w:ascii="Times New Roman" w:hAnsi="Times New Roman" w:cs="Times New Roman"/>
        </w:rPr>
      </w:r>
      <w:r w:rsidR="009A2D82">
        <w:rPr>
          <w:rFonts w:ascii="Times New Roman" w:hAnsi="Times New Roman" w:cs="Times New Roman"/>
        </w:rPr>
        <w:fldChar w:fldCharType="end"/>
      </w:r>
      <w:r w:rsidR="009A2D82">
        <w:rPr>
          <w:rFonts w:ascii="Times New Roman" w:hAnsi="Times New Roman" w:cs="Times New Roman"/>
        </w:rPr>
      </w:r>
      <w:r w:rsidR="009A2D82">
        <w:rPr>
          <w:rFonts w:ascii="Times New Roman" w:hAnsi="Times New Roman" w:cs="Times New Roman"/>
        </w:rPr>
        <w:fldChar w:fldCharType="separate"/>
      </w:r>
      <w:r w:rsidR="009A2D82">
        <w:rPr>
          <w:rFonts w:ascii="Times New Roman" w:hAnsi="Times New Roman" w:cs="Times New Roman"/>
          <w:noProof/>
        </w:rPr>
        <w:t>[18-22, 24]</w:t>
      </w:r>
      <w:r w:rsidR="009A2D82">
        <w:rPr>
          <w:rFonts w:ascii="Times New Roman" w:hAnsi="Times New Roman" w:cs="Times New Roman"/>
        </w:rPr>
        <w:fldChar w:fldCharType="end"/>
      </w:r>
      <w:r w:rsidR="002A4CCB" w:rsidRPr="002A4CCB">
        <w:rPr>
          <w:rFonts w:ascii="Times New Roman" w:hAnsi="Times New Roman" w:cs="Times New Roman"/>
        </w:rPr>
        <w:t>.</w:t>
      </w:r>
      <w:r w:rsidR="00FC4063">
        <w:rPr>
          <w:rFonts w:ascii="Times New Roman" w:hAnsi="Times New Roman" w:cs="Times New Roman" w:hint="eastAsia"/>
        </w:rPr>
        <w:t xml:space="preserve"> </w:t>
      </w:r>
    </w:p>
    <w:p w14:paraId="04944910" w14:textId="77777777" w:rsidR="00610C7A" w:rsidRDefault="00610C7A" w:rsidP="00C8140A">
      <w:pPr>
        <w:rPr>
          <w:rFonts w:ascii="Times New Roman" w:hAnsi="Times New Roman" w:cs="Times New Roman"/>
        </w:rPr>
      </w:pPr>
    </w:p>
    <w:p w14:paraId="7958D0BE" w14:textId="02E2066F" w:rsidR="002321A2" w:rsidRPr="00711879" w:rsidRDefault="008A430B" w:rsidP="002321A2">
      <w:pPr>
        <w:rPr>
          <w:rFonts w:ascii="Times New Roman" w:hAnsi="Times New Roman" w:cs="Times New Roman"/>
        </w:rPr>
      </w:pPr>
      <w:r w:rsidRPr="00FC4096">
        <w:rPr>
          <w:rFonts w:ascii="Times New Roman" w:eastAsia="Times New Roman" w:hAnsi="Times New Roman" w:cs="Times New Roman"/>
        </w:rPr>
        <w:t xml:space="preserve">The RNA velocity framework has led to the development of numerous specialized computational tools. Several </w:t>
      </w:r>
      <w:r w:rsidR="00711879">
        <w:rPr>
          <w:rFonts w:ascii="Times New Roman" w:hAnsi="Times New Roman" w:cs="Times New Roman" w:hint="eastAsia"/>
        </w:rPr>
        <w:t>tools</w:t>
      </w:r>
      <w:r w:rsidR="00CC1B47">
        <w:rPr>
          <w:rFonts w:ascii="Times New Roman" w:hAnsi="Times New Roman" w:cs="Times New Roman" w:hint="eastAsia"/>
        </w:rPr>
        <w:t xml:space="preserve"> </w:t>
      </w:r>
      <w:r w:rsidR="009A2D82">
        <w:rPr>
          <w:rFonts w:ascii="Times New Roman" w:hAnsi="Times New Roman" w:cs="Times New Roman"/>
        </w:rPr>
        <w:fldChar w:fldCharType="begin">
          <w:fldData xml:space="preserve">PEVuZE5vdGU+PENpdGU+PEF1dGhvcj5HdXB0YTwvQXV0aG9yPjxZZWFyPjIwMjI8L1llYXI+PFJl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</w:fldData>
        </w:fldChar>
      </w:r>
      <w:r w:rsidR="009A2D82">
        <w:rPr>
          <w:rFonts w:ascii="Times New Roman" w:hAnsi="Times New Roman" w:cs="Times New Roman"/>
        </w:rPr>
        <w:instrText xml:space="preserve"> ADDIN EN.CITE </w:instrText>
      </w:r>
      <w:r w:rsidR="009A2D82">
        <w:rPr>
          <w:rFonts w:ascii="Times New Roman" w:hAnsi="Times New Roman" w:cs="Times New Roman"/>
        </w:rPr>
        <w:fldChar w:fldCharType="begin">
          <w:fldData xml:space="preserve">PEVuZE5vdGU+PENpdGU+PEF1dGhvcj5HdXB0YTwvQXV0aG9yPjxZZWFyPjIwMjI8L1llYXI+PFJl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</w:fldData>
        </w:fldChar>
      </w:r>
      <w:r w:rsidR="009A2D82">
        <w:rPr>
          <w:rFonts w:ascii="Times New Roman" w:hAnsi="Times New Roman" w:cs="Times New Roman"/>
        </w:rPr>
        <w:instrText xml:space="preserve"> ADDIN EN.CITE.DATA </w:instrText>
      </w:r>
      <w:r w:rsidR="009A2D82">
        <w:rPr>
          <w:rFonts w:ascii="Times New Roman" w:hAnsi="Times New Roman" w:cs="Times New Roman"/>
        </w:rPr>
      </w:r>
      <w:r w:rsidR="009A2D82">
        <w:rPr>
          <w:rFonts w:ascii="Times New Roman" w:hAnsi="Times New Roman" w:cs="Times New Roman"/>
        </w:rPr>
        <w:fldChar w:fldCharType="end"/>
      </w:r>
      <w:r w:rsidR="009A2D82">
        <w:rPr>
          <w:rFonts w:ascii="Times New Roman" w:hAnsi="Times New Roman" w:cs="Times New Roman"/>
        </w:rPr>
      </w:r>
      <w:r w:rsidR="009A2D82">
        <w:rPr>
          <w:rFonts w:ascii="Times New Roman" w:hAnsi="Times New Roman" w:cs="Times New Roman"/>
        </w:rPr>
        <w:fldChar w:fldCharType="separate"/>
      </w:r>
      <w:r w:rsidR="009A2D82">
        <w:rPr>
          <w:rFonts w:ascii="Times New Roman" w:hAnsi="Times New Roman" w:cs="Times New Roman"/>
          <w:noProof/>
        </w:rPr>
        <w:t>[36-40]</w:t>
      </w:r>
      <w:r w:rsidR="009A2D82">
        <w:rPr>
          <w:rFonts w:ascii="Times New Roman" w:hAnsi="Times New Roman" w:cs="Times New Roman"/>
        </w:rPr>
        <w:fldChar w:fldCharType="end"/>
      </w:r>
      <w:r w:rsidR="006A13D2">
        <w:rPr>
          <w:rFonts w:ascii="Times New Roman" w:hAnsi="Times New Roman" w:cs="Times New Roman" w:hint="eastAsia"/>
        </w:rPr>
        <w:t xml:space="preserve"> </w:t>
      </w:r>
      <w:r w:rsidRPr="00FC4096">
        <w:rPr>
          <w:rFonts w:ascii="Times New Roman" w:eastAsia="Times New Roman" w:hAnsi="Times New Roman" w:cs="Times New Roman"/>
        </w:rPr>
        <w:t>focus on trajectory analysis by integrating expression-based k-NN graphs with RNA velocity transition probabilities</w:t>
      </w:r>
      <w:r w:rsidR="00711879">
        <w:rPr>
          <w:rFonts w:ascii="Times New Roman" w:hAnsi="Times New Roman" w:cs="Times New Roman" w:hint="eastAsia"/>
        </w:rPr>
        <w:t xml:space="preserve">, enabling </w:t>
      </w:r>
      <w:r w:rsidR="00711879" w:rsidRPr="00FC4096">
        <w:rPr>
          <w:rFonts w:ascii="Times New Roman" w:eastAsia="Times New Roman" w:hAnsi="Times New Roman" w:cs="Times New Roman"/>
        </w:rPr>
        <w:t>identification of initial, intermediate, and terminal cell populations during differentiation and reveal broad developmental patterns</w:t>
      </w:r>
      <w:r w:rsidRPr="00FC4096">
        <w:rPr>
          <w:rFonts w:ascii="Times New Roman" w:eastAsia="Times New Roman" w:hAnsi="Times New Roman" w:cs="Times New Roman"/>
        </w:rPr>
        <w:t>.</w:t>
      </w:r>
      <w:r w:rsidR="00E25437" w:rsidRPr="00E25437">
        <w:rPr>
          <w:rFonts w:ascii="Times New Roman" w:hAnsi="Times New Roman" w:cs="Times New Roman"/>
        </w:rPr>
        <w:t xml:space="preserve"> </w:t>
      </w:r>
      <w:r w:rsidR="00711879" w:rsidRPr="00FC4096">
        <w:rPr>
          <w:rFonts w:ascii="Times New Roman" w:eastAsia="Times New Roman" w:hAnsi="Times New Roman" w:cs="Times New Roman"/>
        </w:rPr>
        <w:t xml:space="preserve">Visualization </w:t>
      </w:r>
      <w:r w:rsidR="00F87435" w:rsidRPr="00F87435">
        <w:rPr>
          <w:rFonts w:ascii="Times New Roman" w:eastAsia="Times New Roman" w:hAnsi="Times New Roman" w:cs="Times New Roman"/>
        </w:rPr>
        <w:t>has also been enhanced</w:t>
      </w:r>
      <w:r w:rsidR="00711879" w:rsidRPr="00FC4096">
        <w:rPr>
          <w:rFonts w:ascii="Times New Roman" w:eastAsia="Times New Roman" w:hAnsi="Times New Roman" w:cs="Times New Roman"/>
        </w:rPr>
        <w:t xml:space="preserve"> through tools like </w:t>
      </w:r>
      <w:r w:rsidR="00D459E0" w:rsidRPr="00D459E0">
        <w:rPr>
          <w:rFonts w:ascii="Times New Roman" w:hAnsi="Times New Roman" w:cs="Times New Roman" w:hint="eastAsia"/>
          <w:i/>
          <w:iCs/>
        </w:rPr>
        <w:t>scDEED</w:t>
      </w:r>
      <w:r w:rsidR="00902652" w:rsidRPr="00902652">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&lt;EndNote&gt;&lt;Cite&gt;&lt;Author&gt;Xia&lt;/Author&gt;&lt;Year&gt;2024&lt;/Year&gt;&lt;RecNum&gt;61&lt;/RecNum&gt;&lt;DisplayText&gt;[41]&lt;/DisplayText&gt;&lt;record&gt;&lt;rec-number&gt;61&lt;/rec-number&gt;&lt;foreign-keys&gt;&lt;key app="EN" db-id="vsf22ssadrx5acer9f5x9rdl5spsr2s0vfp0" timestamp="1743952978"&gt;61&lt;/key&gt;&lt;/foreign-keys&gt;&lt;ref-type name="Journal Article"&gt;17&lt;/ref-type&gt;&lt;contributors&gt;&lt;authors&gt;&lt;author&gt;Xia, Lucy&lt;/author&gt;&lt;author&gt;Lee, Christy&lt;/author&gt;&lt;author&gt;Li, Jingyi Jessica&lt;/author&gt;&lt;/authors&gt;&lt;/contributors&gt;&lt;titles&gt;&lt;title&gt;Statistical method scDEED for detecting dubious 2D single-cell embeddings and optimizing t-SNE and UMAP hyperparameters&lt;/title&gt;&lt;secondary-title&gt;Nature Communications&lt;/secondary-title&gt;&lt;/titles&gt;&lt;periodical&gt;&lt;full-title&gt;Nature Communications&lt;/full-title&gt;&lt;/periodical&gt;&lt;pages&gt;1753&lt;/pages&gt;&lt;volume&gt;15&lt;/volume&gt;&lt;number&gt;1&lt;/number&gt;&lt;dates&gt;&lt;year&gt;2024&lt;/year&gt;&lt;pub-dates&gt;&lt;date&gt;2024/02/26&lt;/date&gt;&lt;/pub-dates&gt;&lt;/dates&gt;&lt;isbn&gt;2041-1723&lt;/isbn&gt;&lt;urls&gt;&lt;related-urls&gt;&lt;url&gt;https://doi.org/10.1038/s41467-024-45891-y&lt;/url&gt;&lt;/related-urls&gt;&lt;/urls&gt;&lt;electronic-resource-num&gt;10.1038/s41467-024-45891-y&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[41]</w:t>
      </w:r>
      <w:r w:rsidR="009A2D82">
        <w:rPr>
          <w:rFonts w:ascii="Times New Roman" w:hAnsi="Times New Roman" w:cs="Times New Roman"/>
        </w:rPr>
        <w:fldChar w:fldCharType="end"/>
      </w:r>
      <w:r w:rsidR="00D459E0">
        <w:rPr>
          <w:rFonts w:ascii="Times New Roman" w:hAnsi="Times New Roman" w:cs="Times New Roman" w:hint="eastAsia"/>
        </w:rPr>
        <w:t xml:space="preserve">, </w:t>
      </w:r>
      <w:r w:rsidR="00E25437" w:rsidRPr="00D72F80">
        <w:rPr>
          <w:rFonts w:ascii="Times New Roman" w:hAnsi="Times New Roman" w:cs="Times New Roman"/>
          <w:i/>
          <w:iCs/>
        </w:rPr>
        <w:t>DynamicViz</w:t>
      </w:r>
      <w:r w:rsidR="00902652">
        <w:rPr>
          <w:rFonts w:ascii="Times New Roman" w:hAnsi="Times New Roman" w:cs="Times New Roman" w:hint="eastAsia"/>
          <w:i/>
          <w:iCs/>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&lt;EndNote&gt;&lt;Cite&gt;&lt;Author&gt;Sun&lt;/Author&gt;&lt;Year&gt;2023&lt;/Year&gt;&lt;RecNum&gt;62&lt;/RecNum&gt;&lt;DisplayText&gt;[42]&lt;/DisplayText&gt;&lt;record&gt;&lt;rec-number&gt;62&lt;/rec-number&gt;&lt;foreign-keys&gt;&lt;key app="EN" db-id="vsf22ssadrx5acer9f5x9rdl5spsr2s0vfp0" timestamp="1743952979"&gt;62&lt;/key&gt;&lt;/foreign-keys&gt;&lt;ref-type name="Journal Article"&gt;17&lt;/ref-type&gt;&lt;contributors&gt;&lt;authors&gt;&lt;author&gt;Sun, Eric D.&lt;/author&gt;&lt;author&gt;Ma, Rong&lt;/author&gt;&lt;author&gt;Zou, James&lt;/author&gt;&lt;/authors&gt;&lt;/contributors&gt;&lt;titles&gt;&lt;title&gt;Dynamic visualization of high-dimensional data&lt;/title&gt;&lt;secondary-title&gt;Nature Computational Science&lt;/secondary-title&gt;&lt;/titles&gt;&lt;periodical&gt;&lt;full-title&gt;Nature Computational Science&lt;/full-title&gt;&lt;/periodical&gt;&lt;pages&gt;86-100&lt;/pages&gt;&lt;volume&gt;3&lt;/volume&gt;&lt;number&gt;1&lt;/number&gt;&lt;dates&gt;&lt;year&gt;2023&lt;/year&gt;&lt;pub-dates&gt;&lt;date&gt;2023/01/01&lt;/date&gt;&lt;/pub-dates&gt;&lt;/dates&gt;&lt;isbn&gt;2662-8457&lt;/isbn&gt;&lt;urls&gt;&lt;related-urls&gt;&lt;url&gt;https://doi.org/10.1038/s43588-022-00380-4&lt;/url&gt;&lt;/related-urls&gt;&lt;/urls&gt;&lt;electronic-resource-num&gt;10.1038/s43588-022-00380-4&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[42]</w:t>
      </w:r>
      <w:r w:rsidR="009A2D82">
        <w:rPr>
          <w:rFonts w:ascii="Times New Roman" w:hAnsi="Times New Roman" w:cs="Times New Roman"/>
        </w:rPr>
        <w:fldChar w:fldCharType="end"/>
      </w:r>
      <w:r w:rsidR="00D459E0">
        <w:rPr>
          <w:rFonts w:ascii="Times New Roman" w:hAnsi="Times New Roman" w:cs="Times New Roman" w:hint="eastAsia"/>
        </w:rPr>
        <w:t xml:space="preserve">, </w:t>
      </w:r>
      <w:r w:rsidR="00E25437" w:rsidRPr="00E25437">
        <w:rPr>
          <w:rFonts w:ascii="Times New Roman" w:hAnsi="Times New Roman" w:cs="Times New Roman"/>
        </w:rPr>
        <w:t xml:space="preserve">and </w:t>
      </w:r>
      <w:r w:rsidR="00E25437" w:rsidRPr="00D72F80">
        <w:rPr>
          <w:rFonts w:ascii="Times New Roman" w:hAnsi="Times New Roman" w:cs="Times New Roman"/>
          <w:i/>
          <w:iCs/>
        </w:rPr>
        <w:t>Ocelli</w:t>
      </w:r>
      <w:r w:rsidR="00E25437" w:rsidRPr="00E25437">
        <w:rPr>
          <w:rFonts w:ascii="Times New Roman" w:hAnsi="Times New Roman" w:cs="Times New Roman"/>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&lt;EndNote&gt;&lt;Cite&gt;&lt;Author&gt;Rutkowski&lt;/Author&gt;&lt;Year&gt;2023&lt;/Year&gt;&lt;RecNum&gt;63&lt;/RecNum&gt;&lt;DisplayText&gt;[43]&lt;/DisplayText&gt;&lt;record&gt;&lt;rec-number&gt;63&lt;/rec-number&gt;&lt;foreign-keys&gt;&lt;key app="EN" db-id="vsf22ssadrx5acer9f5x9rdl5spsr2s0vfp0" timestamp="1743952984"&gt;63&lt;/key&gt;&lt;/foreign-keys&gt;&lt;ref-type name="Journal Article"&gt;17&lt;/ref-type&gt;&lt;contributors&gt;&lt;authors&gt;&lt;author&gt;Rutkowski, Piotr&lt;/author&gt;&lt;author&gt;Tabaka, Marcin&lt;/author&gt;&lt;/authors&gt;&lt;/contributors&gt;&lt;titles&gt;&lt;title&gt;Ocelli: an open-source tool for the visualization of developmental multimodal single-cell data&lt;/title&gt;&lt;secondary-title&gt;bioRxiv&lt;/secondary-title&gt;&lt;/titles&gt;&lt;periodical&gt;&lt;full-title&gt;bioRxiv&lt;/full-title&gt;&lt;/periodical&gt;&lt;pages&gt;2023.10.05.561074&lt;/pages&gt;&lt;dates&gt;&lt;year&gt;2023&lt;/year&gt;&lt;/dates&gt;&lt;urls&gt;&lt;related-urls&gt;&lt;url&gt;https://www.biorxiv.org/content/biorxiv/early/2023/10/07/2023.10.05.561074.full.pdf&lt;/url&gt;&lt;/related-urls&gt;&lt;/urls&gt;&lt;electronic-resource-num&gt;10.1101/2023.10.05.561074&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[43]</w:t>
      </w:r>
      <w:r w:rsidR="009A2D82">
        <w:rPr>
          <w:rFonts w:ascii="Times New Roman" w:hAnsi="Times New Roman" w:cs="Times New Roman"/>
        </w:rPr>
        <w:fldChar w:fldCharType="end"/>
      </w:r>
      <w:r w:rsidR="00711879" w:rsidRPr="00FC4096">
        <w:rPr>
          <w:rFonts w:ascii="Times New Roman" w:eastAsia="Times New Roman" w:hAnsi="Times New Roman" w:cs="Times New Roman"/>
        </w:rPr>
        <w:t xml:space="preserve">, which </w:t>
      </w:r>
      <w:r w:rsidR="00F87435" w:rsidRPr="00F87435">
        <w:rPr>
          <w:rFonts w:ascii="Times New Roman" w:eastAsia="Times New Roman" w:hAnsi="Times New Roman" w:cs="Times New Roman"/>
        </w:rPr>
        <w:t>improve</w:t>
      </w:r>
      <w:r w:rsidR="00711879" w:rsidRPr="00FC4096">
        <w:rPr>
          <w:rFonts w:ascii="Times New Roman" w:eastAsia="Times New Roman" w:hAnsi="Times New Roman" w:cs="Times New Roman"/>
        </w:rPr>
        <w:t xml:space="preserve"> the representation of transition probability matrices in reduced dimensional space.</w:t>
      </w:r>
      <w:r w:rsidR="00711879">
        <w:rPr>
          <w:rFonts w:ascii="Times New Roman" w:hAnsi="Times New Roman" w:cs="Times New Roman" w:hint="eastAsia"/>
        </w:rPr>
        <w:t xml:space="preserve"> </w:t>
      </w:r>
      <w:r w:rsidR="00711879" w:rsidRPr="00FC4096">
        <w:rPr>
          <w:rFonts w:ascii="Times New Roman" w:eastAsia="Times New Roman" w:hAnsi="Times New Roman" w:cs="Times New Roman"/>
        </w:rPr>
        <w:t>For benchmarking purposes, simulators such as</w:t>
      </w:r>
      <w:r w:rsidR="00711879">
        <w:rPr>
          <w:rFonts w:ascii="Times New Roman" w:hAnsi="Times New Roman" w:cs="Times New Roman" w:hint="eastAsia"/>
        </w:rPr>
        <w:t xml:space="preserve"> </w:t>
      </w:r>
      <w:r w:rsidR="00E25437" w:rsidRPr="00D72F80">
        <w:rPr>
          <w:rFonts w:ascii="Times New Roman" w:hAnsi="Times New Roman" w:cs="Times New Roman"/>
          <w:i/>
          <w:iCs/>
        </w:rPr>
        <w:t>scMultiSim</w:t>
      </w:r>
      <w:r w:rsidR="00496324">
        <w:rPr>
          <w:rFonts w:ascii="Times New Roman" w:hAnsi="Times New Roman" w:cs="Times New Roman" w:hint="eastAsia"/>
          <w:i/>
          <w:iCs/>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&lt;EndNote&gt;&lt;Cite&gt;&lt;Author&gt;Li&lt;/Author&gt;&lt;Year&gt;2023&lt;/Year&gt;&lt;RecNum&gt;64&lt;/RecNum&gt;&lt;DisplayText&gt;[44]&lt;/DisplayText&gt;&lt;record&gt;&lt;rec-number&gt;64&lt;/rec-number&gt;&lt;foreign-keys&gt;&lt;key app="EN" db-id="vsf22ssadrx5acer9f5x9rdl5spsr2s0vfp0" timestamp="1743952984"&gt;64&lt;/key&gt;&lt;/foreign-keys&gt;&lt;ref-type name="Journal Article"&gt;17&lt;/ref-type&gt;&lt;contributors&gt;&lt;authors&gt;&lt;author&gt;Li, H.&lt;/author&gt;&lt;author&gt;Zhang, Z.&lt;/author&gt;&lt;author&gt;Squires, M.&lt;/author&gt;&lt;author&gt;Chen, X.&lt;/author&gt;&lt;author&gt;Zhang, X.&lt;/author&gt;&lt;/authors&gt;&lt;/contributors&gt;&lt;auth-address&gt;Georgia Institute of Technology, Atlanta, USA.&amp;#xD;Southern University of Science and Technology, China.&lt;/auth-address&gt;&lt;titles&gt;&lt;title&gt;scMultiSim: simulation of multi-modality single cell data guided by cell-cell interactions and gene regulatory networks&lt;/title&gt;&lt;secondary-title&gt;Res Sq&lt;/secondary-title&gt;&lt;/titles&gt;&lt;periodical&gt;&lt;full-title&gt;Res Sq&lt;/full-title&gt;&lt;/periodical&gt;&lt;edition&gt;20230315&lt;/edition&gt;&lt;dates&gt;&lt;year&gt;2023&lt;/year&gt;&lt;pub-dates&gt;&lt;date&gt;Mar 15&lt;/date&gt;&lt;/pub-dates&gt;&lt;/dates&gt;&lt;isbn&gt;2693-5015&lt;/isbn&gt;&lt;accession-num&gt;36993284&lt;/accession-num&gt;&lt;urls&gt;&lt;/urls&gt;&lt;custom1&gt;Competing Interests Statement The authors declared no competing interest.&lt;/custom1&gt;&lt;custom2&gt;PMC10055660&lt;/custom2&gt;&lt;electronic-resource-num&gt;10.21203/rs.3.rs-2675530/v1&lt;/electronic-resource-num&gt;&lt;remote-database-provider&gt;NLM&lt;/remote-database-provider&gt;&lt;language&gt;eng&lt;/language&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[44]</w:t>
      </w:r>
      <w:r w:rsidR="009A2D82">
        <w:rPr>
          <w:rFonts w:ascii="Times New Roman" w:hAnsi="Times New Roman" w:cs="Times New Roman"/>
        </w:rPr>
        <w:fldChar w:fldCharType="end"/>
      </w:r>
      <w:r w:rsidR="00D459E0">
        <w:rPr>
          <w:rFonts w:ascii="Times New Roman" w:hAnsi="Times New Roman" w:cs="Times New Roman" w:hint="eastAsia"/>
        </w:rPr>
        <w:t xml:space="preserve"> and </w:t>
      </w:r>
      <w:r w:rsidR="00D459E0" w:rsidRPr="00D459E0">
        <w:rPr>
          <w:rFonts w:ascii="Times New Roman" w:hAnsi="Times New Roman" w:cs="Times New Roman" w:hint="eastAsia"/>
          <w:i/>
          <w:iCs/>
        </w:rPr>
        <w:t>SERGIO</w:t>
      </w:r>
      <w:r w:rsidR="00902652">
        <w:rPr>
          <w:rFonts w:ascii="Times New Roman" w:hAnsi="Times New Roman" w:cs="Times New Roman" w:hint="eastAsia"/>
          <w:i/>
          <w:iCs/>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&lt;EndNote&gt;&lt;Cite&gt;&lt;Author&gt;Dibaeinia&lt;/Author&gt;&lt;Year&gt;2020&lt;/Year&gt;&lt;RecNum&gt;65&lt;/RecNum&gt;&lt;DisplayText&gt;[45]&lt;/DisplayText&gt;&lt;record&gt;&lt;rec-number&gt;65&lt;/rec-number&gt;&lt;foreign-keys&gt;&lt;key app="EN" db-id="vsf22ssadrx5acer9f5x9rdl5spsr2s0vfp0" timestamp="1743952984"&gt;65&lt;/key&gt;&lt;/foreign-keys&gt;&lt;ref-type name="Journal Article"&gt;17&lt;/ref-type&gt;&lt;contributors&gt;&lt;authors&gt;&lt;author&gt;Dibaeinia, Payam&lt;/author&gt;&lt;author&gt;Sinha, Saurabh&lt;/author&gt;&lt;/authors&gt;&lt;/contributors&gt;&lt;titles&gt;&lt;title&gt;SERGIO: A Single-Cell Expression Simulator Guided by Gene Regulatory Networks&lt;/title&gt;&lt;secondary-title&gt;Cell Systems&lt;/secondary-title&gt;&lt;/titles&gt;&lt;periodical&gt;&lt;full-title&gt;Cell Systems&lt;/full-title&gt;&lt;/periodical&gt;&lt;pages&gt;252-271.e11&lt;/pages&gt;&lt;volume&gt;11&lt;/volume&gt;&lt;number&gt;3&lt;/number&gt;&lt;keywords&gt;&lt;keyword&gt;single-cell RNA-seq&lt;/keyword&gt;&lt;keyword&gt;gene regulatory networks&lt;/keyword&gt;&lt;keyword&gt;simulations&lt;/keyword&gt;&lt;keyword&gt;benchmarking single-cell analysis tools&lt;/keyword&gt;&lt;keyword&gt;RNA velocity&lt;/keyword&gt;&lt;keyword&gt;differentiation trajectories&lt;/keyword&gt;&lt;/keywords&gt;&lt;dates&gt;&lt;year&gt;2020&lt;/year&gt;&lt;pub-dates&gt;&lt;date&gt;2020/09/23/&lt;/date&gt;&lt;/pub-dates&gt;&lt;/dates&gt;&lt;isbn&gt;2405-4712&lt;/isbn&gt;&lt;urls&gt;&lt;related-urls&gt;&lt;url&gt;https://www.sciencedirect.com/science/article/pii/S2405471220302878&lt;/url&gt;&lt;/related-urls&gt;&lt;/urls&gt;&lt;electronic-resource-num&gt;https://doi.org/10.1016/j.cels.2020.08.003&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[45]</w:t>
      </w:r>
      <w:r w:rsidR="009A2D82">
        <w:rPr>
          <w:rFonts w:ascii="Times New Roman" w:hAnsi="Times New Roman" w:cs="Times New Roman"/>
        </w:rPr>
        <w:fldChar w:fldCharType="end"/>
      </w:r>
      <w:r w:rsidR="00496324">
        <w:rPr>
          <w:rFonts w:ascii="Times New Roman" w:hAnsi="Times New Roman" w:cs="Times New Roman" w:hint="eastAsia"/>
          <w:i/>
          <w:iCs/>
        </w:rPr>
        <w:t xml:space="preserve"> </w:t>
      </w:r>
      <w:r w:rsidR="00711879" w:rsidRPr="00FC4096">
        <w:rPr>
          <w:rFonts w:ascii="Times New Roman" w:eastAsia="Times New Roman" w:hAnsi="Times New Roman" w:cs="Times New Roman"/>
        </w:rPr>
        <w:t xml:space="preserve">generate </w:t>
      </w:r>
      <w:r w:rsidR="00711879" w:rsidRPr="00FC4096">
        <w:rPr>
          <w:rFonts w:ascii="Times New Roman" w:eastAsia="Times New Roman" w:hAnsi="Times New Roman" w:cs="Times New Roman"/>
        </w:rPr>
        <w:lastRenderedPageBreak/>
        <w:t xml:space="preserve">synthetic scRNA-seq data that mimics </w:t>
      </w:r>
      <w:r w:rsidR="00F87435" w:rsidRPr="00F87435">
        <w:rPr>
          <w:rFonts w:ascii="Times New Roman" w:eastAsia="Times New Roman" w:hAnsi="Times New Roman" w:cs="Times New Roman"/>
        </w:rPr>
        <w:t>diverse cellular developmental trajectories</w:t>
      </w:r>
      <w:r w:rsidR="00711879" w:rsidRPr="00FC4096">
        <w:rPr>
          <w:rFonts w:ascii="Times New Roman" w:eastAsia="Times New Roman" w:hAnsi="Times New Roman" w:cs="Times New Roman"/>
        </w:rPr>
        <w:t>.</w:t>
      </w:r>
      <w:r w:rsidR="00711879">
        <w:rPr>
          <w:rFonts w:ascii="Times New Roman" w:hAnsi="Times New Roman" w:cs="Times New Roman" w:hint="eastAsia"/>
        </w:rPr>
        <w:t xml:space="preserve"> </w:t>
      </w:r>
    </w:p>
    <w:p w14:paraId="6073DCBE" w14:textId="77777777" w:rsidR="002321A2" w:rsidRPr="00F87435" w:rsidRDefault="002321A2" w:rsidP="002321A2">
      <w:pPr>
        <w:rPr>
          <w:rFonts w:ascii="Times New Roman" w:hAnsi="Times New Roman" w:cs="Times New Roman"/>
        </w:rPr>
      </w:pPr>
    </w:p>
    <w:p w14:paraId="57E85F88" w14:textId="4BEF3CE4" w:rsidR="002321A2" w:rsidRDefault="00F87435" w:rsidP="002321A2">
      <w:pPr>
        <w:rPr>
          <w:rFonts w:ascii="Times New Roman" w:hAnsi="Times New Roman" w:cs="Times New Roman"/>
        </w:rPr>
      </w:pPr>
      <w:r w:rsidRPr="00F87435">
        <w:rPr>
          <w:rFonts w:ascii="Times New Roman" w:hAnsi="Times New Roman" w:cs="Times New Roman"/>
        </w:rPr>
        <w:t>This</w:t>
      </w:r>
      <w:r w:rsidR="002321A2" w:rsidRPr="000B4304">
        <w:rPr>
          <w:rFonts w:ascii="Times New Roman" w:hAnsi="Times New Roman" w:cs="Times New Roman"/>
        </w:rPr>
        <w:t xml:space="preserve"> workflow was </w:t>
      </w:r>
      <w:r w:rsidRPr="00F87435">
        <w:rPr>
          <w:rFonts w:ascii="Times New Roman" w:hAnsi="Times New Roman" w:cs="Times New Roman"/>
        </w:rPr>
        <w:t>originally</w:t>
      </w:r>
      <w:r w:rsidR="002321A2" w:rsidRPr="000B4304">
        <w:rPr>
          <w:rFonts w:ascii="Times New Roman" w:hAnsi="Times New Roman" w:cs="Times New Roman"/>
        </w:rPr>
        <w:t xml:space="preserve"> proposed by La Manno et al.</w:t>
      </w:r>
      <w:r w:rsidR="00902652">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&lt;EndNote&gt;&lt;Cite&gt;&lt;Author&gt;La Manno&lt;/Author&gt;&lt;Year&gt;2018&lt;/Year&gt;&lt;RecNum&gt;20&lt;/RecNum&gt;&lt;DisplayText&gt;[8]&lt;/DisplayText&gt;&lt;record&gt;&lt;rec-number&gt;20&lt;/rec-number&gt;&lt;foreign-keys&gt;&lt;key app="EN" db-id="vsf22ssadrx5acer9f5x9rdl5spsr2s0vfp0" timestamp="1743952787"&gt;20&lt;/key&gt;&lt;/foreign-keys&gt;&lt;ref-type name="Journal Article"&gt;17&lt;/ref-type&gt;&lt;contributors&gt;&lt;authors&gt;&lt;author&gt;La Manno, Gioele&lt;/author&gt;&lt;author&gt;Soldatov, Ruslan&lt;/author&gt;&lt;author&gt;Zeisel, Amit&lt;/author&gt;&lt;author&gt;Braun, Emelie&lt;/author&gt;&lt;author&gt;Hochgerner, Hannah&lt;/author&gt;&lt;author&gt;Petukhov, Viktor&lt;/author&gt;&lt;author&gt;Lidschreiber, Katja&lt;/author&gt;&lt;author&gt;Kastriti, Maria E.&lt;/author&gt;&lt;author&gt;Lönnerberg, Peter&lt;/author&gt;&lt;author&gt;Furlan, Alessandro&lt;/author&gt;&lt;author&gt;Fan, Jean&lt;/author&gt;&lt;author&gt;Borm, Lars E.&lt;/author&gt;&lt;author&gt;Liu, Zehua&lt;/author&gt;&lt;author&gt;van Bruggen, David&lt;/author&gt;&lt;author&gt;Guo, Jimin&lt;/author&gt;&lt;author&gt;He, Xiaoling&lt;/author&gt;&lt;author&gt;Barker, Roger&lt;/author&gt;&lt;author&gt;Sundström, Erik&lt;/author&gt;&lt;author&gt;Castelo-Branco, Gonçalo&lt;/author&gt;&lt;author&gt;Cramer, Patrick&lt;/author&gt;&lt;author&gt;Adameyko, Igor&lt;/author&gt;&lt;author&gt;Linnarsson, Sten&lt;/author&gt;&lt;author&gt;Kharchenko, Peter V.&lt;/author&gt;&lt;/authors&gt;&lt;/contributors&gt;&lt;titles&gt;&lt;title&gt;RNA velocity of single cells&lt;/title&gt;&lt;secondary-title&gt;Nature&lt;/secondary-title&gt;&lt;/titles&gt;&lt;periodical&gt;&lt;full-title&gt;Nature&lt;/full-title&gt;&lt;/periodical&gt;&lt;pages&gt;494-498&lt;/pages&gt;&lt;volume&gt;560&lt;/volume&gt;&lt;number&gt;7719&lt;/number&gt;&lt;dates&gt;&lt;year&gt;2018&lt;/year&gt;&lt;pub-dates&gt;&lt;date&gt;2018/08/01&lt;/date&gt;&lt;/pub-dates&gt;&lt;/dates&gt;&lt;isbn&gt;1476-4687&lt;/isbn&gt;&lt;urls&gt;&lt;related-urls&gt;&lt;url&gt;https://doi.org/10.1038/s41586-018-0414-6&lt;/url&gt;&lt;/related-urls&gt;&lt;/urls&gt;&lt;electronic-resource-num&gt;10.1038/s41586-018-0414-6&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[8]</w:t>
      </w:r>
      <w:r w:rsidR="009A2D82">
        <w:rPr>
          <w:rFonts w:ascii="Times New Roman" w:hAnsi="Times New Roman" w:cs="Times New Roman"/>
        </w:rPr>
        <w:fldChar w:fldCharType="end"/>
      </w:r>
      <w:r w:rsidR="002321A2">
        <w:rPr>
          <w:rFonts w:ascii="Times New Roman" w:hAnsi="Times New Roman" w:cs="Times New Roman" w:hint="eastAsia"/>
        </w:rPr>
        <w:t xml:space="preserve"> </w:t>
      </w:r>
      <w:r w:rsidR="002321A2" w:rsidRPr="000B4304">
        <w:rPr>
          <w:rFonts w:ascii="Times New Roman" w:hAnsi="Times New Roman" w:cs="Times New Roman"/>
        </w:rPr>
        <w:t>and subsequently refined</w:t>
      </w:r>
      <w:r>
        <w:rPr>
          <w:rFonts w:ascii="Times New Roman" w:hAnsi="Times New Roman" w:cs="Times New Roman" w:hint="eastAsia"/>
        </w:rPr>
        <w:t xml:space="preserve"> </w:t>
      </w:r>
      <w:r w:rsidRPr="000B4304">
        <w:rPr>
          <w:rFonts w:ascii="Times New Roman" w:hAnsi="Times New Roman" w:cs="Times New Roman"/>
        </w:rPr>
        <w:t>by Bergen et al.</w:t>
      </w:r>
      <w:r w:rsidR="002321A2" w:rsidRPr="000B4304">
        <w:rPr>
          <w:rFonts w:ascii="Times New Roman" w:hAnsi="Times New Roman" w:cs="Times New Roman"/>
        </w:rPr>
        <w:t xml:space="preserve"> in the </w:t>
      </w:r>
      <w:r w:rsidR="002321A2" w:rsidRPr="000B4304">
        <w:rPr>
          <w:rFonts w:ascii="Times New Roman" w:hAnsi="Times New Roman" w:cs="Times New Roman"/>
          <w:i/>
          <w:iCs/>
        </w:rPr>
        <w:t>scVelo</w:t>
      </w:r>
      <w:r w:rsidR="002321A2" w:rsidRPr="000B4304">
        <w:rPr>
          <w:rFonts w:ascii="Times New Roman" w:hAnsi="Times New Roman" w:cs="Times New Roman"/>
        </w:rPr>
        <w:t xml:space="preserve"> framework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&lt;EndNote&gt;&lt;Cite&gt;&lt;Author&gt;Bergen&lt;/Author&gt;&lt;Year&gt;2020&lt;/Year&gt;&lt;RecNum&gt;21&lt;/RecNum&gt;&lt;DisplayText&gt;[10]&lt;/DisplayText&gt;&lt;record&gt;&lt;rec-number&gt;21&lt;/rec-number&gt;&lt;foreign-keys&gt;&lt;key app="EN" db-id="vsf22ssadrx5acer9f5x9rdl5spsr2s0vfp0" timestamp="1743952790"&gt;21&lt;/key&gt;&lt;/foreign-keys&gt;&lt;ref-type name="Journal Article"&gt;17&lt;/ref-type&gt;&lt;contributors&gt;&lt;authors&gt;&lt;author&gt;Bergen, Volker&lt;/author&gt;&lt;author&gt;Lange, Marius&lt;/author&gt;&lt;author&gt;Peidli, Stefan&lt;/author&gt;&lt;author&gt;Wolf, F. Alexander&lt;/author&gt;&lt;author&gt;Theis, Fabian J.&lt;/author&gt;&lt;/authors&gt;&lt;/contributors&gt;&lt;titles&gt;&lt;title&gt;Generalizing RNA velocity to transient cell states through dynamical modeling&lt;/title&gt;&lt;secondary-title&gt;Nature Biotechnology&lt;/secondary-title&gt;&lt;/titles&gt;&lt;periodical&gt;&lt;full-title&gt;Nature Biotechnology&lt;/full-title&gt;&lt;/periodical&gt;&lt;pages&gt;1408-1414&lt;/pages&gt;&lt;volume&gt;38&lt;/volume&gt;&lt;number&gt;12&lt;/number&gt;&lt;dates&gt;&lt;year&gt;2020&lt;/year&gt;&lt;pub-dates&gt;&lt;date&gt;2020/12/01&lt;/date&gt;&lt;/pub-dates&gt;&lt;/dates&gt;&lt;isbn&gt;1546-1696&lt;/isbn&gt;&lt;urls&gt;&lt;related-urls&gt;&lt;url&gt;https://doi.org/10.1038/s41587-020-0591-3&lt;/url&gt;&lt;/related-urls&gt;&lt;/urls&gt;&lt;electronic-resource-num&gt;10.1038/s41587-020-0591-3&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[10]</w:t>
      </w:r>
      <w:r w:rsidR="009A2D82">
        <w:rPr>
          <w:rFonts w:ascii="Times New Roman" w:hAnsi="Times New Roman" w:cs="Times New Roman"/>
        </w:rPr>
        <w:fldChar w:fldCharType="end"/>
      </w:r>
      <w:r w:rsidR="002321A2">
        <w:rPr>
          <w:rFonts w:ascii="Times New Roman" w:hAnsi="Times New Roman" w:cs="Times New Roman" w:hint="eastAsia"/>
        </w:rPr>
        <w:t>.</w:t>
      </w:r>
      <w:r w:rsidR="002321A2" w:rsidRPr="000B4304">
        <w:rPr>
          <w:rFonts w:ascii="Times New Roman" w:hAnsi="Times New Roman" w:cs="Times New Roman"/>
        </w:rPr>
        <w:t xml:space="preserve"> Most </w:t>
      </w:r>
      <w:r w:rsidRPr="00F87435">
        <w:rPr>
          <w:rFonts w:ascii="Times New Roman" w:hAnsi="Times New Roman" w:cs="Times New Roman"/>
        </w:rPr>
        <w:t>later</w:t>
      </w:r>
      <w:r w:rsidR="002321A2" w:rsidRPr="000B4304">
        <w:rPr>
          <w:rFonts w:ascii="Times New Roman" w:hAnsi="Times New Roman" w:cs="Times New Roman"/>
        </w:rPr>
        <w:t xml:space="preserve"> RNA velocity tools adopted this</w:t>
      </w:r>
      <w:r>
        <w:rPr>
          <w:rFonts w:ascii="Times New Roman" w:hAnsi="Times New Roman" w:cs="Times New Roman" w:hint="eastAsia"/>
        </w:rPr>
        <w:t xml:space="preserve"> general</w:t>
      </w:r>
      <w:r w:rsidR="002321A2" w:rsidRPr="000B4304">
        <w:rPr>
          <w:rFonts w:ascii="Times New Roman" w:hAnsi="Times New Roman" w:cs="Times New Roman"/>
        </w:rPr>
        <w:t xml:space="preserve"> </w:t>
      </w:r>
      <w:r w:rsidR="002321A2">
        <w:rPr>
          <w:rFonts w:ascii="Times New Roman" w:hAnsi="Times New Roman" w:cs="Times New Roman" w:hint="eastAsia"/>
        </w:rPr>
        <w:t>paradigm</w:t>
      </w:r>
      <w:r w:rsidR="002321A2" w:rsidRPr="000B4304">
        <w:rPr>
          <w:rFonts w:ascii="Times New Roman" w:hAnsi="Times New Roman" w:cs="Times New Roman"/>
        </w:rPr>
        <w:t xml:space="preserve">, </w:t>
      </w:r>
      <w:r w:rsidRPr="00F87435">
        <w:rPr>
          <w:rFonts w:ascii="Times New Roman" w:hAnsi="Times New Roman" w:cs="Times New Roman"/>
        </w:rPr>
        <w:t>differing primarily in their approaches to</w:t>
      </w:r>
      <w:r w:rsidR="002321A2" w:rsidRPr="000B4304">
        <w:rPr>
          <w:rFonts w:ascii="Times New Roman" w:hAnsi="Times New Roman" w:cs="Times New Roman"/>
        </w:rPr>
        <w:t xml:space="preserve"> </w:t>
      </w:r>
      <w:r w:rsidR="002321A2" w:rsidRPr="00902652">
        <w:rPr>
          <w:rFonts w:ascii="Times New Roman" w:hAnsi="Times New Roman" w:cs="Times New Roman"/>
        </w:rPr>
        <w:t>kinetic prediction and velocity inference</w:t>
      </w:r>
      <w:r w:rsidR="002321A2" w:rsidRPr="000B4304">
        <w:rPr>
          <w:rFonts w:ascii="Times New Roman" w:hAnsi="Times New Roman" w:cs="Times New Roman"/>
        </w:rPr>
        <w:t xml:space="preserve">. Moreover, some methods are not only </w:t>
      </w:r>
      <w:r w:rsidRPr="00F87435">
        <w:rPr>
          <w:rFonts w:ascii="Times New Roman" w:hAnsi="Times New Roman" w:cs="Times New Roman"/>
        </w:rPr>
        <w:t>conceptually</w:t>
      </w:r>
      <w:r w:rsidR="002321A2" w:rsidRPr="000B4304">
        <w:rPr>
          <w:rFonts w:ascii="Times New Roman" w:hAnsi="Times New Roman" w:cs="Times New Roman"/>
        </w:rPr>
        <w:t xml:space="preserve"> based on the </w:t>
      </w:r>
      <w:r w:rsidR="002321A2" w:rsidRPr="000B4304">
        <w:rPr>
          <w:rFonts w:ascii="Times New Roman" w:hAnsi="Times New Roman" w:cs="Times New Roman"/>
          <w:i/>
          <w:iCs/>
        </w:rPr>
        <w:t>scVelo</w:t>
      </w:r>
      <w:r w:rsidR="002321A2" w:rsidRPr="000B4304">
        <w:rPr>
          <w:rFonts w:ascii="Times New Roman" w:hAnsi="Times New Roman" w:cs="Times New Roman"/>
        </w:rPr>
        <w:t xml:space="preserve"> framework, but also directly integrate </w:t>
      </w:r>
      <w:r w:rsidR="002321A2" w:rsidRPr="000B4304">
        <w:rPr>
          <w:rFonts w:ascii="Times New Roman" w:hAnsi="Times New Roman" w:cs="Times New Roman"/>
          <w:i/>
          <w:iCs/>
        </w:rPr>
        <w:t>scVelo</w:t>
      </w:r>
      <w:r w:rsidR="002321A2" w:rsidRPr="000B4304">
        <w:rPr>
          <w:rFonts w:ascii="Times New Roman" w:hAnsi="Times New Roman" w:cs="Times New Roman"/>
        </w:rPr>
        <w:t xml:space="preserve">'s preprocessing modules and visualization interfaces. </w:t>
      </w:r>
      <w:r w:rsidRPr="00F87435">
        <w:rPr>
          <w:rFonts w:ascii="Times New Roman" w:hAnsi="Times New Roman" w:cs="Times New Roman"/>
        </w:rPr>
        <w:t>While previous</w:t>
      </w:r>
      <w:r w:rsidR="002321A2" w:rsidRPr="000B4304">
        <w:rPr>
          <w:rFonts w:ascii="Times New Roman" w:hAnsi="Times New Roman" w:cs="Times New Roman"/>
        </w:rPr>
        <w:t xml:space="preserve"> reviews have </w:t>
      </w:r>
      <w:r w:rsidRPr="00F87435">
        <w:rPr>
          <w:rFonts w:ascii="Times New Roman" w:hAnsi="Times New Roman" w:cs="Times New Roman"/>
        </w:rPr>
        <w:t>primarily focused on comparing</w:t>
      </w:r>
      <w:r w:rsidR="002321A2" w:rsidRPr="000B4304">
        <w:rPr>
          <w:rFonts w:ascii="Times New Roman" w:hAnsi="Times New Roman" w:cs="Times New Roman"/>
        </w:rPr>
        <w:t xml:space="preserve"> </w:t>
      </w:r>
      <w:r w:rsidR="002321A2" w:rsidRPr="000B4304">
        <w:rPr>
          <w:rFonts w:ascii="Times New Roman" w:hAnsi="Times New Roman" w:cs="Times New Roman"/>
          <w:i/>
          <w:iCs/>
        </w:rPr>
        <w:t>Velocyto</w:t>
      </w:r>
      <w:r w:rsidR="002321A2" w:rsidRPr="000B4304">
        <w:rPr>
          <w:rFonts w:ascii="Times New Roman" w:hAnsi="Times New Roman" w:cs="Times New Roman"/>
        </w:rPr>
        <w:t xml:space="preserve"> and </w:t>
      </w:r>
      <w:r w:rsidR="002321A2" w:rsidRPr="000B4304">
        <w:rPr>
          <w:rFonts w:ascii="Times New Roman" w:hAnsi="Times New Roman" w:cs="Times New Roman"/>
          <w:i/>
          <w:iCs/>
        </w:rPr>
        <w:t>scVelo</w:t>
      </w:r>
      <w:r w:rsidR="002321A2" w:rsidRPr="000B4304">
        <w:rPr>
          <w:rFonts w:ascii="Times New Roman" w:hAnsi="Times New Roman" w:cs="Times New Roman"/>
        </w:rPr>
        <w:t>, providing a comprehensive comparison of these two methods, delving into implementation details and discussing valuable aspects of data processing and visualization techniques</w:t>
      </w:r>
      <w:r w:rsidR="00902652">
        <w:rPr>
          <w:rFonts w:ascii="Times New Roman" w:hAnsi="Times New Roman" w:cs="Times New Roman" w:hint="eastAsia"/>
        </w:rPr>
        <w:t xml:space="preserve"> </w:t>
      </w:r>
      <w:r w:rsidR="009A2D82">
        <w:rPr>
          <w:rFonts w:ascii="Times New Roman" w:hAnsi="Times New Roman" w:cs="Times New Roman"/>
        </w:rPr>
        <w:fldChar w:fldCharType="begin">
          <w:fldData xml:space="preserve">PEVuZE5vdGU+PENpdGU+PEF1dGhvcj5Hb3JpbjwvQXV0aG9yPjxZZWFyPjIwMjI8L1llYXI+PFJl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</w:fldData>
        </w:fldChar>
      </w:r>
      <w:r w:rsidR="009A2D82">
        <w:rPr>
          <w:rFonts w:ascii="Times New Roman" w:hAnsi="Times New Roman" w:cs="Times New Roman"/>
        </w:rPr>
        <w:instrText xml:space="preserve"> ADDIN EN.CITE </w:instrText>
      </w:r>
      <w:r w:rsidR="009A2D82">
        <w:rPr>
          <w:rFonts w:ascii="Times New Roman" w:hAnsi="Times New Roman" w:cs="Times New Roman"/>
        </w:rPr>
        <w:fldChar w:fldCharType="begin">
          <w:fldData xml:space="preserve">PEVuZE5vdGU+PENpdGU+PEF1dGhvcj5Hb3JpbjwvQXV0aG9yPjxZZWFyPjIwMjI8L1llYXI+PFJl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</w:fldData>
        </w:fldChar>
      </w:r>
      <w:r w:rsidR="009A2D82">
        <w:rPr>
          <w:rFonts w:ascii="Times New Roman" w:hAnsi="Times New Roman" w:cs="Times New Roman"/>
        </w:rPr>
        <w:instrText xml:space="preserve"> ADDIN EN.CITE.DATA </w:instrText>
      </w:r>
      <w:r w:rsidR="009A2D82">
        <w:rPr>
          <w:rFonts w:ascii="Times New Roman" w:hAnsi="Times New Roman" w:cs="Times New Roman"/>
        </w:rPr>
      </w:r>
      <w:r w:rsidR="009A2D82">
        <w:rPr>
          <w:rFonts w:ascii="Times New Roman" w:hAnsi="Times New Roman" w:cs="Times New Roman"/>
        </w:rPr>
        <w:fldChar w:fldCharType="end"/>
      </w:r>
      <w:r w:rsidR="009A2D82">
        <w:rPr>
          <w:rFonts w:ascii="Times New Roman" w:hAnsi="Times New Roman" w:cs="Times New Roman"/>
        </w:rPr>
      </w:r>
      <w:r w:rsidR="009A2D82">
        <w:rPr>
          <w:rFonts w:ascii="Times New Roman" w:hAnsi="Times New Roman" w:cs="Times New Roman"/>
        </w:rPr>
        <w:fldChar w:fldCharType="separate"/>
      </w:r>
      <w:r w:rsidR="009A2D82">
        <w:rPr>
          <w:rFonts w:ascii="Times New Roman" w:hAnsi="Times New Roman" w:cs="Times New Roman"/>
          <w:noProof/>
        </w:rPr>
        <w:t>[11, 12, 46]</w:t>
      </w:r>
      <w:r w:rsidR="009A2D82">
        <w:rPr>
          <w:rFonts w:ascii="Times New Roman" w:hAnsi="Times New Roman" w:cs="Times New Roman"/>
        </w:rPr>
        <w:fldChar w:fldCharType="end"/>
      </w:r>
      <w:r w:rsidR="002321A2" w:rsidRPr="000B4304">
        <w:rPr>
          <w:rFonts w:ascii="Times New Roman" w:hAnsi="Times New Roman" w:cs="Times New Roman"/>
        </w:rPr>
        <w:t xml:space="preserve">. </w:t>
      </w:r>
      <w:r w:rsidR="002321A2" w:rsidRPr="0088546A">
        <w:rPr>
          <w:rFonts w:ascii="Times New Roman" w:hAnsi="Times New Roman" w:cs="Times New Roman"/>
        </w:rPr>
        <w:t xml:space="preserve">However, </w:t>
      </w:r>
      <w:r w:rsidRPr="00F87435">
        <w:rPr>
          <w:rFonts w:ascii="Times New Roman" w:hAnsi="Times New Roman" w:cs="Times New Roman"/>
        </w:rPr>
        <w:t>recent advances in RNA velocity</w:t>
      </w:r>
      <w:r w:rsidR="002321A2" w:rsidRPr="0088546A">
        <w:rPr>
          <w:rFonts w:ascii="Times New Roman" w:hAnsi="Times New Roman" w:cs="Times New Roman"/>
        </w:rPr>
        <w:t xml:space="preserve"> have </w:t>
      </w:r>
      <w:r w:rsidRPr="00F87435">
        <w:rPr>
          <w:rFonts w:ascii="Times New Roman" w:hAnsi="Times New Roman" w:cs="Times New Roman"/>
        </w:rPr>
        <w:t>introduced</w:t>
      </w:r>
      <w:r w:rsidR="002321A2" w:rsidRPr="0088546A">
        <w:rPr>
          <w:rFonts w:ascii="Times New Roman" w:hAnsi="Times New Roman" w:cs="Times New Roman"/>
        </w:rPr>
        <w:t xml:space="preserve"> conceptual and technical recasting</w:t>
      </w:r>
      <w:r>
        <w:rPr>
          <w:rFonts w:ascii="Times New Roman" w:hAnsi="Times New Roman" w:cs="Times New Roman" w:hint="eastAsia"/>
        </w:rPr>
        <w:t xml:space="preserve">. </w:t>
      </w:r>
      <w:r w:rsidRPr="00F87435">
        <w:rPr>
          <w:rFonts w:ascii="Times New Roman" w:hAnsi="Times New Roman" w:cs="Times New Roman"/>
        </w:rPr>
        <w:t>These include the incorporation of more biophysically grounded dynamic processes and the optimization of computational frameworks for learning and interpreting transcriptional dynamics.</w:t>
      </w:r>
    </w:p>
    <w:p w14:paraId="08A5BD93" w14:textId="77777777" w:rsidR="002321A2" w:rsidRDefault="002321A2" w:rsidP="002321A2">
      <w:pPr>
        <w:rPr>
          <w:rFonts w:ascii="Times New Roman" w:hAnsi="Times New Roman" w:cs="Times New Roman"/>
        </w:rPr>
      </w:pPr>
    </w:p>
    <w:p w14:paraId="7FEF3689" w14:textId="77777777" w:rsidR="0094167A" w:rsidRDefault="0094167A" w:rsidP="0094167A">
      <w:pPr>
        <w:rPr>
          <w:rFonts w:ascii="Times New Roman" w:hAnsi="Times New Roman" w:cs="Times New Roman"/>
        </w:rPr>
      </w:pPr>
      <w:r w:rsidRPr="000B4304">
        <w:rPr>
          <w:rFonts w:ascii="Times New Roman" w:hAnsi="Times New Roman" w:cs="Times New Roman"/>
        </w:rPr>
        <w:t xml:space="preserve">In the following </w:t>
      </w:r>
      <w:r>
        <w:rPr>
          <w:rFonts w:ascii="Times New Roman" w:hAnsi="Times New Roman" w:cs="Times New Roman" w:hint="eastAsia"/>
        </w:rPr>
        <w:t>sessions</w:t>
      </w:r>
      <w:r w:rsidRPr="000B4304">
        <w:rPr>
          <w:rFonts w:ascii="Times New Roman" w:hAnsi="Times New Roman" w:cs="Times New Roman"/>
        </w:rPr>
        <w:t xml:space="preserve">, we build upon </w:t>
      </w:r>
      <w:r w:rsidRPr="000B4304">
        <w:rPr>
          <w:rFonts w:ascii="Times New Roman" w:hAnsi="Times New Roman" w:cs="Times New Roman"/>
          <w:i/>
          <w:iCs/>
        </w:rPr>
        <w:t>Velocyto</w:t>
      </w:r>
      <w:r w:rsidRPr="000B4304">
        <w:rPr>
          <w:rFonts w:ascii="Times New Roman" w:hAnsi="Times New Roman" w:cs="Times New Roman"/>
        </w:rPr>
        <w:t xml:space="preserve"> and </w:t>
      </w:r>
      <w:r w:rsidRPr="000B4304">
        <w:rPr>
          <w:rFonts w:ascii="Times New Roman" w:hAnsi="Times New Roman" w:cs="Times New Roman"/>
          <w:i/>
          <w:iCs/>
        </w:rPr>
        <w:t>scVelo</w:t>
      </w:r>
      <w:r w:rsidRPr="000B4304">
        <w:rPr>
          <w:rFonts w:ascii="Times New Roman" w:hAnsi="Times New Roman" w:cs="Times New Roman"/>
        </w:rPr>
        <w:t xml:space="preserve"> to </w:t>
      </w:r>
      <w:r>
        <w:rPr>
          <w:rFonts w:ascii="Times New Roman" w:hAnsi="Times New Roman" w:cs="Times New Roman" w:hint="eastAsia"/>
        </w:rPr>
        <w:t>review</w:t>
      </w:r>
      <w:r w:rsidRPr="000B4304">
        <w:rPr>
          <w:rFonts w:ascii="Times New Roman" w:hAnsi="Times New Roman" w:cs="Times New Roman"/>
        </w:rPr>
        <w:t xml:space="preserve"> existing RNA velocity methods, providing an extensive overview of current developments in RNA velocity computational models. We categorize these methods according to their</w:t>
      </w:r>
      <w:r>
        <w:rPr>
          <w:rFonts w:ascii="Times New Roman" w:hAnsi="Times New Roman" w:cs="Times New Roman" w:hint="eastAsia"/>
        </w:rPr>
        <w:t xml:space="preserve"> </w:t>
      </w:r>
      <w:r w:rsidRPr="00482E36">
        <w:rPr>
          <w:rFonts w:ascii="Times New Roman" w:hAnsi="Times New Roman" w:cs="Times New Roman"/>
        </w:rPr>
        <w:t>paradigm</w:t>
      </w:r>
      <w:r w:rsidRPr="00482E36">
        <w:rPr>
          <w:rFonts w:ascii="Times New Roman" w:hAnsi="Times New Roman" w:cs="Times New Roman" w:hint="eastAsia"/>
        </w:rPr>
        <w:t xml:space="preserve">s for </w:t>
      </w:r>
      <w:r>
        <w:rPr>
          <w:rFonts w:ascii="Times New Roman" w:hAnsi="Times New Roman" w:cs="Times New Roman"/>
        </w:rPr>
        <w:t>modeling</w:t>
      </w:r>
      <w:r w:rsidRPr="00482E36">
        <w:rPr>
          <w:rFonts w:ascii="Times New Roman" w:hAnsi="Times New Roman" w:cs="Times New Roman" w:hint="eastAsia"/>
        </w:rPr>
        <w:t xml:space="preserve"> transcriptional</w:t>
      </w:r>
      <w:r w:rsidRPr="00482E36">
        <w:rPr>
          <w:rFonts w:ascii="Times New Roman" w:hAnsi="Times New Roman" w:cs="Times New Roman"/>
        </w:rPr>
        <w:t xml:space="preserve"> </w:t>
      </w:r>
      <w:r w:rsidRPr="00482E36">
        <w:rPr>
          <w:rFonts w:ascii="Times New Roman" w:hAnsi="Times New Roman" w:cs="Times New Roman" w:hint="eastAsia"/>
        </w:rPr>
        <w:t>dynamic</w:t>
      </w:r>
      <w:r>
        <w:rPr>
          <w:rFonts w:ascii="Times New Roman" w:hAnsi="Times New Roman" w:cs="Times New Roman" w:hint="eastAsia"/>
        </w:rPr>
        <w:t xml:space="preserve">s </w:t>
      </w:r>
      <w:r w:rsidRPr="000B4304">
        <w:rPr>
          <w:rFonts w:ascii="Times New Roman" w:hAnsi="Times New Roman" w:cs="Times New Roman"/>
        </w:rPr>
        <w:t xml:space="preserve">and systematically </w:t>
      </w:r>
      <w:r>
        <w:rPr>
          <w:rFonts w:ascii="Times New Roman" w:hAnsi="Times New Roman" w:cs="Times New Roman"/>
        </w:rPr>
        <w:t>dissect</w:t>
      </w:r>
      <w:r w:rsidRPr="000B4304">
        <w:rPr>
          <w:rFonts w:ascii="Times New Roman" w:hAnsi="Times New Roman" w:cs="Times New Roman"/>
        </w:rPr>
        <w:t xml:space="preserve"> their kinetic prediction and velocity inference strategies</w:t>
      </w:r>
      <w:r>
        <w:rPr>
          <w:rFonts w:ascii="Times New Roman" w:hAnsi="Times New Roman" w:cs="Times New Roman" w:hint="eastAsia"/>
        </w:rPr>
        <w:t xml:space="preserve">, </w:t>
      </w:r>
      <w:r w:rsidRPr="000B4304">
        <w:rPr>
          <w:rFonts w:ascii="Times New Roman" w:hAnsi="Times New Roman" w:cs="Times New Roman"/>
        </w:rPr>
        <w:t>along with the underlying biophysical assumptions.</w:t>
      </w:r>
      <w:r>
        <w:rPr>
          <w:rFonts w:ascii="Times New Roman" w:hAnsi="Times New Roman" w:cs="Times New Roman"/>
        </w:rPr>
        <w:t xml:space="preserve"> Furthermore, we map</w:t>
      </w:r>
      <w:r w:rsidRPr="008707A2">
        <w:rPr>
          <w:rFonts w:ascii="Times New Roman" w:hAnsi="Times New Roman"/>
        </w:rPr>
        <w:t xml:space="preserve"> their </w:t>
      </w:r>
      <w:r w:rsidRPr="008707A2">
        <w:rPr>
          <w:rFonts w:ascii="Times New Roman" w:hAnsi="Times New Roman" w:hint="eastAsia"/>
        </w:rPr>
        <w:t>application</w:t>
      </w:r>
      <w:r w:rsidRPr="008707A2">
        <w:rPr>
          <w:rFonts w:ascii="Times New Roman" w:hAnsi="Times New Roman"/>
        </w:rPr>
        <w:t>s to critical biological scenarios</w:t>
      </w:r>
      <w:r>
        <w:rPr>
          <w:rFonts w:ascii="Times New Roman" w:hAnsi="Times New Roman"/>
        </w:rPr>
        <w:t xml:space="preserve"> and</w:t>
      </w:r>
      <w:r w:rsidRPr="00AA2CEF">
        <w:rPr>
          <w:rFonts w:ascii="Times New Roman" w:hAnsi="Times New Roman"/>
        </w:rPr>
        <w:t xml:space="preserve"> </w:t>
      </w:r>
      <w:r>
        <w:rPr>
          <w:rFonts w:ascii="Times New Roman" w:hAnsi="Times New Roman"/>
        </w:rPr>
        <w:t xml:space="preserve">discuss </w:t>
      </w:r>
      <w:r w:rsidRPr="00AA2CEF">
        <w:rPr>
          <w:rFonts w:ascii="Times New Roman" w:hAnsi="Times New Roman"/>
        </w:rPr>
        <w:t xml:space="preserve">current challenges </w:t>
      </w:r>
      <w:r>
        <w:rPr>
          <w:rFonts w:ascii="Times New Roman" w:hAnsi="Times New Roman"/>
        </w:rPr>
        <w:t>these methods are facing alongside</w:t>
      </w:r>
      <w:r w:rsidRPr="00AA2CEF">
        <w:rPr>
          <w:rFonts w:ascii="Times New Roman" w:hAnsi="Times New Roman"/>
        </w:rPr>
        <w:t xml:space="preserve"> </w:t>
      </w:r>
      <w:r>
        <w:rPr>
          <w:rFonts w:ascii="Times New Roman" w:hAnsi="Times New Roman"/>
        </w:rPr>
        <w:t xml:space="preserve">emerging </w:t>
      </w:r>
      <w:r w:rsidRPr="00AA2CEF">
        <w:rPr>
          <w:rFonts w:ascii="Times New Roman" w:hAnsi="Times New Roman"/>
        </w:rPr>
        <w:t xml:space="preserve">opportunities </w:t>
      </w:r>
      <w:r>
        <w:rPr>
          <w:rFonts w:ascii="Times New Roman" w:hAnsi="Times New Roman"/>
        </w:rPr>
        <w:t>in basic research and clinical applications</w:t>
      </w:r>
      <w:r w:rsidRPr="00AA2CEF">
        <w:rPr>
          <w:rFonts w:ascii="Times New Roman" w:hAnsi="Times New Roman"/>
        </w:rPr>
        <w:t>.</w:t>
      </w:r>
    </w:p>
    <w:p w14:paraId="48F2B653" w14:textId="77777777" w:rsidR="002321A2" w:rsidRPr="00223747" w:rsidRDefault="002321A2" w:rsidP="002321A2">
      <w:pPr>
        <w:rPr>
          <w:rFonts w:ascii="Times New Roman" w:hAnsi="Times New Roman" w:cs="Times New Roman"/>
        </w:rPr>
      </w:pPr>
    </w:p>
    <w:p w14:paraId="52FD93F5" w14:textId="69A57FB9" w:rsidR="002321A2" w:rsidRPr="008707A2" w:rsidRDefault="002321A2" w:rsidP="008707A2">
      <w:pPr>
        <w:rPr>
          <w:rFonts w:ascii="Times New Roman" w:hAnsi="Times New Roman" w:cs="Times New Roman"/>
          <w:b/>
          <w:bCs/>
          <w:sz w:val="28"/>
          <w:szCs w:val="36"/>
        </w:rPr>
      </w:pPr>
      <w:r>
        <w:rPr>
          <w:rFonts w:ascii="Times New Roman" w:hAnsi="Times New Roman" w:cs="Times New Roman" w:hint="eastAsia"/>
          <w:b/>
          <w:bCs/>
          <w:sz w:val="28"/>
          <w:szCs w:val="36"/>
        </w:rPr>
        <w:t xml:space="preserve">Kinetics Prediction and Velocity Inference </w:t>
      </w:r>
    </w:p>
    <w:p w14:paraId="65220C39" w14:textId="657740C5" w:rsidR="002321A2" w:rsidRDefault="002321A2" w:rsidP="002321A2">
      <w:pPr>
        <w:rPr>
          <w:rFonts w:ascii="Times New Roman" w:hAnsi="Times New Roman" w:cs="Times New Roman"/>
        </w:rPr>
      </w:pPr>
      <w:r>
        <w:rPr>
          <w:rFonts w:ascii="Times New Roman" w:hAnsi="Times New Roman" w:cs="Times New Roman" w:hint="eastAsia"/>
        </w:rPr>
        <w:t>B</w:t>
      </w:r>
      <w:r w:rsidRPr="00690FEF">
        <w:rPr>
          <w:rFonts w:ascii="Times New Roman" w:hAnsi="Times New Roman" w:cs="Times New Roman"/>
        </w:rPr>
        <w:t xml:space="preserve">ased on distinct paradigms </w:t>
      </w:r>
      <w:r>
        <w:rPr>
          <w:rFonts w:ascii="Times New Roman" w:hAnsi="Times New Roman" w:cs="Times New Roman" w:hint="eastAsia"/>
        </w:rPr>
        <w:t>in</w:t>
      </w:r>
      <w:r w:rsidRPr="00690FEF">
        <w:rPr>
          <w:rFonts w:ascii="Times New Roman" w:hAnsi="Times New Roman" w:cs="Times New Roman"/>
        </w:rPr>
        <w:t xml:space="preserve"> learning transcriptional dynamics</w:t>
      </w:r>
      <w:r>
        <w:rPr>
          <w:rFonts w:ascii="Times New Roman" w:hAnsi="Times New Roman" w:cs="Times New Roman" w:hint="eastAsia"/>
        </w:rPr>
        <w:t>, w</w:t>
      </w:r>
      <w:r w:rsidRPr="00690FEF">
        <w:rPr>
          <w:rFonts w:ascii="Times New Roman" w:hAnsi="Times New Roman" w:cs="Times New Roman"/>
        </w:rPr>
        <w:t>e categorize</w:t>
      </w:r>
      <w:r>
        <w:rPr>
          <w:rFonts w:ascii="Times New Roman" w:hAnsi="Times New Roman" w:cs="Times New Roman" w:hint="eastAsia"/>
        </w:rPr>
        <w:t xml:space="preserve"> </w:t>
      </w:r>
      <w:r w:rsidRPr="00690FEF">
        <w:rPr>
          <w:rFonts w:ascii="Times New Roman" w:hAnsi="Times New Roman" w:cs="Times New Roman"/>
        </w:rPr>
        <w:t xml:space="preserve">RNA velocity methods into three classes: </w:t>
      </w:r>
      <w:r>
        <w:rPr>
          <w:rFonts w:ascii="Times New Roman" w:hAnsi="Times New Roman" w:cs="Times New Roman" w:hint="eastAsia"/>
        </w:rPr>
        <w:t>s</w:t>
      </w:r>
      <w:r w:rsidRPr="00690FEF">
        <w:rPr>
          <w:rFonts w:ascii="Times New Roman" w:hAnsi="Times New Roman" w:cs="Times New Roman"/>
        </w:rPr>
        <w:t>teady-state methods,</w:t>
      </w:r>
      <w:r>
        <w:rPr>
          <w:rFonts w:ascii="Times New Roman" w:hAnsi="Times New Roman" w:cs="Times New Roman" w:hint="eastAsia"/>
        </w:rPr>
        <w:t xml:space="preserve"> t</w:t>
      </w:r>
      <w:r w:rsidRPr="00690FEF">
        <w:rPr>
          <w:rFonts w:ascii="Times New Roman" w:hAnsi="Times New Roman" w:cs="Times New Roman"/>
        </w:rPr>
        <w:t>rajectory methods</w:t>
      </w:r>
      <w:r>
        <w:rPr>
          <w:rFonts w:ascii="Times New Roman" w:hAnsi="Times New Roman" w:cs="Times New Roman" w:hint="eastAsia"/>
        </w:rPr>
        <w:t>,</w:t>
      </w:r>
      <w:r w:rsidRPr="00690FEF">
        <w:rPr>
          <w:rFonts w:ascii="Times New Roman" w:hAnsi="Times New Roman" w:cs="Times New Roman"/>
        </w:rPr>
        <w:t xml:space="preserve"> and </w:t>
      </w:r>
      <w:r>
        <w:rPr>
          <w:rFonts w:ascii="Times New Roman" w:hAnsi="Times New Roman" w:cs="Times New Roman" w:hint="eastAsia"/>
        </w:rPr>
        <w:t>s</w:t>
      </w:r>
      <w:r w:rsidRPr="00690FEF">
        <w:rPr>
          <w:rFonts w:ascii="Times New Roman" w:hAnsi="Times New Roman" w:cs="Times New Roman"/>
        </w:rPr>
        <w:t xml:space="preserve">tate </w:t>
      </w:r>
      <w:r>
        <w:rPr>
          <w:rFonts w:ascii="Times New Roman" w:hAnsi="Times New Roman" w:cs="Times New Roman" w:hint="eastAsia"/>
        </w:rPr>
        <w:t>e</w:t>
      </w:r>
      <w:r w:rsidRPr="00690FEF">
        <w:rPr>
          <w:rFonts w:ascii="Times New Roman" w:hAnsi="Times New Roman" w:cs="Times New Roman"/>
        </w:rPr>
        <w:t>xtrapolation methods (</w:t>
      </w:r>
      <w:r w:rsidRPr="00690FEF">
        <w:rPr>
          <w:rFonts w:ascii="Times New Roman" w:hAnsi="Times New Roman" w:cs="Times New Roman"/>
          <w:b/>
          <w:bCs/>
        </w:rPr>
        <w:t>Figure 2</w:t>
      </w:r>
      <w:r w:rsidR="00A45760">
        <w:rPr>
          <w:rFonts w:ascii="Times New Roman" w:hAnsi="Times New Roman" w:cs="Times New Roman" w:hint="eastAsia"/>
        </w:rPr>
        <w:t xml:space="preserve"> and </w:t>
      </w:r>
      <w:r w:rsidR="00A45760" w:rsidRPr="00A45760">
        <w:rPr>
          <w:rFonts w:ascii="Times New Roman" w:hAnsi="Times New Roman" w:cs="Times New Roman" w:hint="eastAsia"/>
          <w:b/>
          <w:bCs/>
        </w:rPr>
        <w:t>Table 1</w:t>
      </w:r>
      <w:r w:rsidRPr="00690FEF">
        <w:rPr>
          <w:rFonts w:ascii="Times New Roman" w:hAnsi="Times New Roman" w:cs="Times New Roman"/>
        </w:rPr>
        <w:t>).</w:t>
      </w:r>
      <w:r>
        <w:rPr>
          <w:rFonts w:ascii="Times New Roman" w:hAnsi="Times New Roman" w:cs="Times New Roman" w:hint="eastAsia"/>
        </w:rPr>
        <w:t xml:space="preserve"> </w:t>
      </w:r>
      <w:r w:rsidR="007C6E88" w:rsidRPr="007C6E88">
        <w:rPr>
          <w:rFonts w:ascii="Times New Roman" w:hAnsi="Times New Roman" w:cs="Times New Roman"/>
        </w:rPr>
        <w:t>Steady-state methods, such as</w:t>
      </w:r>
      <w:r w:rsidRPr="00860470">
        <w:rPr>
          <w:rFonts w:ascii="Times New Roman" w:hAnsi="Times New Roman" w:cs="Times New Roman"/>
        </w:rPr>
        <w:t xml:space="preserve"> </w:t>
      </w:r>
      <w:r w:rsidRPr="009370BB">
        <w:rPr>
          <w:rFonts w:ascii="Times New Roman" w:hAnsi="Times New Roman" w:cs="Times New Roman"/>
          <w:i/>
          <w:iCs/>
        </w:rPr>
        <w:t>Velocyto</w:t>
      </w:r>
      <w:r w:rsidR="007C6E88">
        <w:rPr>
          <w:rFonts w:ascii="Times New Roman" w:hAnsi="Times New Roman" w:cs="Times New Roman" w:hint="eastAsia"/>
        </w:rPr>
        <w:t>,</w:t>
      </w:r>
      <w:r w:rsidRPr="00860470">
        <w:rPr>
          <w:rFonts w:ascii="Times New Roman" w:hAnsi="Times New Roman" w:cs="Times New Roman"/>
        </w:rPr>
        <w:t xml:space="preserve"> </w:t>
      </w:r>
      <w:r>
        <w:rPr>
          <w:rFonts w:ascii="Times New Roman" w:hAnsi="Times New Roman" w:cs="Times New Roman" w:hint="eastAsia"/>
        </w:rPr>
        <w:t>solve transcriptional dynamics relying on</w:t>
      </w:r>
      <w:r w:rsidRPr="00A42595">
        <w:rPr>
          <w:rFonts w:ascii="Times New Roman" w:hAnsi="Times New Roman" w:cs="Times New Roman"/>
        </w:rPr>
        <w:t xml:space="preserve"> </w:t>
      </w:r>
      <w:r w:rsidRPr="00860470">
        <w:rPr>
          <w:rFonts w:ascii="Times New Roman" w:hAnsi="Times New Roman" w:cs="Times New Roman"/>
        </w:rPr>
        <w:t>steady-state assumption, presum</w:t>
      </w:r>
      <w:r>
        <w:rPr>
          <w:rFonts w:ascii="Times New Roman" w:hAnsi="Times New Roman" w:cs="Times New Roman" w:hint="eastAsia"/>
        </w:rPr>
        <w:t>ing</w:t>
      </w:r>
      <w:r w:rsidRPr="00860470">
        <w:rPr>
          <w:rFonts w:ascii="Times New Roman" w:hAnsi="Times New Roman" w:cs="Times New Roman"/>
        </w:rPr>
        <w:t xml:space="preserve"> a constant splicing rate</w:t>
      </w:r>
      <w:r>
        <w:rPr>
          <w:rFonts w:ascii="Times New Roman" w:hAnsi="Times New Roman" w:cs="Times New Roman" w:hint="eastAsia"/>
        </w:rPr>
        <w:t>,</w:t>
      </w:r>
      <w:r w:rsidRPr="00860470">
        <w:rPr>
          <w:rFonts w:ascii="Times New Roman" w:hAnsi="Times New Roman" w:cs="Times New Roman"/>
        </w:rPr>
        <w:t xml:space="preserve"> and </w:t>
      </w:r>
      <w:r>
        <w:rPr>
          <w:rFonts w:ascii="Times New Roman" w:hAnsi="Times New Roman" w:cs="Times New Roman" w:hint="eastAsia"/>
        </w:rPr>
        <w:t>inferring kinetic</w:t>
      </w:r>
      <w:r w:rsidRPr="00860470">
        <w:rPr>
          <w:rFonts w:ascii="Times New Roman" w:hAnsi="Times New Roman" w:cs="Times New Roman"/>
        </w:rPr>
        <w:t xml:space="preserve"> </w:t>
      </w:r>
      <w:r>
        <w:rPr>
          <w:rFonts w:ascii="Times New Roman" w:hAnsi="Times New Roman" w:cs="Times New Roman" w:hint="eastAsia"/>
        </w:rPr>
        <w:t>rates</w:t>
      </w:r>
      <w:r w:rsidRPr="00860470">
        <w:rPr>
          <w:rFonts w:ascii="Times New Roman" w:hAnsi="Times New Roman" w:cs="Times New Roman"/>
        </w:rPr>
        <w:t xml:space="preserve"> </w:t>
      </w:r>
      <w:r>
        <w:rPr>
          <w:rFonts w:ascii="Times New Roman" w:hAnsi="Times New Roman" w:cs="Times New Roman" w:hint="eastAsia"/>
        </w:rPr>
        <w:t>using</w:t>
      </w:r>
      <w:r w:rsidRPr="00860470">
        <w:rPr>
          <w:rFonts w:ascii="Times New Roman" w:hAnsi="Times New Roman" w:cs="Times New Roman"/>
        </w:rPr>
        <w:t xml:space="preserve"> steady-state </w:t>
      </w:r>
      <w:r>
        <w:rPr>
          <w:rFonts w:ascii="Times New Roman" w:hAnsi="Times New Roman" w:cs="Times New Roman"/>
        </w:rPr>
        <w:t>subpopulations</w:t>
      </w:r>
      <w:r w:rsidRPr="00860470">
        <w:rPr>
          <w:rFonts w:ascii="Times New Roman" w:hAnsi="Times New Roman" w:cs="Times New Roman"/>
        </w:rPr>
        <w:t>.</w:t>
      </w:r>
      <w:r>
        <w:rPr>
          <w:rFonts w:ascii="Times New Roman" w:hAnsi="Times New Roman" w:cs="Times New Roman" w:hint="eastAsia"/>
        </w:rPr>
        <w:t xml:space="preserve"> T</w:t>
      </w:r>
      <w:r w:rsidRPr="003C4FC8">
        <w:rPr>
          <w:rFonts w:ascii="Times New Roman" w:hAnsi="Times New Roman" w:cs="Times New Roman"/>
        </w:rPr>
        <w:t xml:space="preserve">rajectory methods, </w:t>
      </w:r>
      <w:r w:rsidR="007C6E88" w:rsidRPr="007C6E88">
        <w:rPr>
          <w:rFonts w:ascii="Times New Roman" w:hAnsi="Times New Roman" w:cs="Times New Roman"/>
        </w:rPr>
        <w:t>exemplified by</w:t>
      </w:r>
      <w:r w:rsidRPr="003C4FC8">
        <w:rPr>
          <w:rFonts w:ascii="Times New Roman" w:hAnsi="Times New Roman" w:cs="Times New Roman"/>
        </w:rPr>
        <w:t xml:space="preserve"> </w:t>
      </w:r>
      <w:r w:rsidRPr="003C4FC8">
        <w:rPr>
          <w:rFonts w:ascii="Times New Roman" w:hAnsi="Times New Roman" w:cs="Times New Roman"/>
          <w:i/>
          <w:iCs/>
        </w:rPr>
        <w:t>scVelo</w:t>
      </w:r>
      <w:r w:rsidRPr="003C4FC8">
        <w:rPr>
          <w:rFonts w:ascii="Times New Roman" w:hAnsi="Times New Roman" w:cs="Times New Roman"/>
        </w:rPr>
        <w:t>,</w:t>
      </w:r>
      <w:r>
        <w:rPr>
          <w:rFonts w:ascii="Times New Roman" w:hAnsi="Times New Roman" w:cs="Times New Roman" w:hint="eastAsia"/>
        </w:rPr>
        <w:t xml:space="preserve"> estimate kinetic parameters to </w:t>
      </w:r>
      <w:r w:rsidRPr="00860470">
        <w:rPr>
          <w:rFonts w:ascii="Times New Roman" w:hAnsi="Times New Roman" w:cs="Times New Roman"/>
        </w:rPr>
        <w:t>construct</w:t>
      </w:r>
      <w:r>
        <w:rPr>
          <w:rFonts w:ascii="Times New Roman" w:hAnsi="Times New Roman" w:cs="Times New Roman" w:hint="eastAsia"/>
        </w:rPr>
        <w:t xml:space="preserve"> phase portrait</w:t>
      </w:r>
      <w:r w:rsidRPr="00860470">
        <w:rPr>
          <w:rFonts w:ascii="Times New Roman" w:hAnsi="Times New Roman" w:cs="Times New Roman"/>
        </w:rPr>
        <w:t xml:space="preserve"> trajectories</w:t>
      </w:r>
      <w:r w:rsidRPr="00031C0A">
        <w:t xml:space="preserve"> </w:t>
      </w:r>
      <w:r w:rsidRPr="00031C0A">
        <w:rPr>
          <w:rFonts w:ascii="Times New Roman" w:hAnsi="Times New Roman" w:cs="Times New Roman"/>
        </w:rPr>
        <w:t>that align observed cells with their respective</w:t>
      </w:r>
      <w:r w:rsidR="007C6E88">
        <w:rPr>
          <w:rFonts w:ascii="Times New Roman" w:hAnsi="Times New Roman" w:cs="Times New Roman" w:hint="eastAsia"/>
        </w:rPr>
        <w:t xml:space="preserve"> </w:t>
      </w:r>
      <w:r w:rsidR="007C6E88" w:rsidRPr="007C6E88">
        <w:rPr>
          <w:rFonts w:ascii="Times New Roman" w:hAnsi="Times New Roman" w:cs="Times New Roman"/>
        </w:rPr>
        <w:t>corresponding</w:t>
      </w:r>
      <w:r w:rsidRPr="00031C0A">
        <w:rPr>
          <w:rFonts w:ascii="Times New Roman" w:hAnsi="Times New Roman" w:cs="Times New Roman"/>
        </w:rPr>
        <w:t xml:space="preserve"> cell times</w:t>
      </w:r>
      <w:r w:rsidRPr="00860470">
        <w:rPr>
          <w:rFonts w:ascii="Times New Roman" w:hAnsi="Times New Roman" w:cs="Times New Roman"/>
        </w:rPr>
        <w:t>.</w:t>
      </w:r>
      <w:r>
        <w:rPr>
          <w:rFonts w:ascii="Times New Roman" w:hAnsi="Times New Roman" w:cs="Times New Roman" w:hint="eastAsia"/>
        </w:rPr>
        <w:t xml:space="preserve"> S</w:t>
      </w:r>
      <w:r w:rsidRPr="00690FEF">
        <w:rPr>
          <w:rFonts w:ascii="Times New Roman" w:hAnsi="Times New Roman" w:cs="Times New Roman"/>
        </w:rPr>
        <w:t xml:space="preserve">tate </w:t>
      </w:r>
      <w:r>
        <w:rPr>
          <w:rFonts w:ascii="Times New Roman" w:hAnsi="Times New Roman" w:cs="Times New Roman" w:hint="eastAsia"/>
        </w:rPr>
        <w:t>e</w:t>
      </w:r>
      <w:r w:rsidRPr="00690FEF">
        <w:rPr>
          <w:rFonts w:ascii="Times New Roman" w:hAnsi="Times New Roman" w:cs="Times New Roman"/>
        </w:rPr>
        <w:t>xtrapolation methods</w:t>
      </w:r>
      <w:r>
        <w:rPr>
          <w:rFonts w:ascii="Times New Roman" w:hAnsi="Times New Roman" w:cs="Times New Roman" w:hint="eastAsia"/>
        </w:rPr>
        <w:t xml:space="preserve"> </w:t>
      </w:r>
      <w:r w:rsidRPr="00860470">
        <w:rPr>
          <w:rFonts w:ascii="Times New Roman" w:hAnsi="Times New Roman" w:cs="Times New Roman"/>
        </w:rPr>
        <w:t xml:space="preserve">leverage expected future </w:t>
      </w:r>
      <w:r>
        <w:rPr>
          <w:rFonts w:ascii="Times New Roman" w:hAnsi="Times New Roman" w:cs="Times New Roman" w:hint="eastAsia"/>
        </w:rPr>
        <w:t>cell states</w:t>
      </w:r>
      <w:r w:rsidRPr="00860470">
        <w:rPr>
          <w:rFonts w:ascii="Times New Roman" w:hAnsi="Times New Roman" w:cs="Times New Roman"/>
        </w:rPr>
        <w:t xml:space="preserve"> to supervise the estimation</w:t>
      </w:r>
      <w:r>
        <w:rPr>
          <w:rFonts w:ascii="Times New Roman" w:hAnsi="Times New Roman" w:cs="Times New Roman" w:hint="eastAsia"/>
        </w:rPr>
        <w:t xml:space="preserve"> and </w:t>
      </w:r>
      <w:r>
        <w:rPr>
          <w:rFonts w:ascii="Times New Roman" w:hAnsi="Times New Roman" w:cs="Times New Roman"/>
        </w:rPr>
        <w:t>optimization</w:t>
      </w:r>
      <w:r w:rsidRPr="00860470">
        <w:rPr>
          <w:rFonts w:ascii="Times New Roman" w:hAnsi="Times New Roman" w:cs="Times New Roman"/>
        </w:rPr>
        <w:t xml:space="preserve"> of</w:t>
      </w:r>
      <w:r>
        <w:rPr>
          <w:rFonts w:ascii="Times New Roman" w:hAnsi="Times New Roman" w:cs="Times New Roman" w:hint="eastAsia"/>
        </w:rPr>
        <w:t xml:space="preserve"> </w:t>
      </w:r>
      <w:r w:rsidR="007C6E88" w:rsidRPr="007C6E88">
        <w:rPr>
          <w:rFonts w:ascii="Times New Roman" w:hAnsi="Times New Roman" w:cs="Times New Roman"/>
        </w:rPr>
        <w:t>cell-level RNA velocity vectors</w:t>
      </w:r>
      <w:r w:rsidRPr="00860470">
        <w:rPr>
          <w:rFonts w:ascii="Times New Roman" w:hAnsi="Times New Roman" w:cs="Times New Roman"/>
        </w:rPr>
        <w:t>.</w:t>
      </w:r>
      <w:r>
        <w:rPr>
          <w:rFonts w:ascii="Times New Roman" w:hAnsi="Times New Roman" w:cs="Times New Roman" w:hint="eastAsia"/>
        </w:rPr>
        <w:t xml:space="preserve"> </w:t>
      </w:r>
      <w:r w:rsidRPr="00897C15">
        <w:rPr>
          <w:rFonts w:ascii="Times New Roman" w:hAnsi="Times New Roman" w:cs="Times New Roman"/>
        </w:rPr>
        <w:t>In the following sections, we</w:t>
      </w:r>
      <w:r w:rsidR="00472904">
        <w:rPr>
          <w:rFonts w:ascii="Times New Roman" w:hAnsi="Times New Roman" w:cs="Times New Roman" w:hint="eastAsia"/>
        </w:rPr>
        <w:t xml:space="preserve"> </w:t>
      </w:r>
      <w:r w:rsidRPr="00897C15">
        <w:rPr>
          <w:rFonts w:ascii="Times New Roman" w:hAnsi="Times New Roman" w:cs="Times New Roman"/>
        </w:rPr>
        <w:t>introduce</w:t>
      </w:r>
      <w:r>
        <w:rPr>
          <w:rFonts w:ascii="Times New Roman" w:hAnsi="Times New Roman" w:cs="Times New Roman" w:hint="eastAsia"/>
        </w:rPr>
        <w:t xml:space="preserve"> and compare</w:t>
      </w:r>
      <w:r w:rsidR="00A45760">
        <w:rPr>
          <w:rFonts w:ascii="Times New Roman" w:hAnsi="Times New Roman" w:cs="Times New Roman" w:hint="eastAsia"/>
        </w:rPr>
        <w:t xml:space="preserve"> </w:t>
      </w:r>
      <w:r w:rsidR="00A45760">
        <w:rPr>
          <w:rFonts w:ascii="Times New Roman" w:hAnsi="Times New Roman" w:cs="Times New Roman"/>
        </w:rPr>
        <w:t>representative</w:t>
      </w:r>
      <w:r>
        <w:rPr>
          <w:rFonts w:ascii="Times New Roman" w:hAnsi="Times New Roman" w:cs="Times New Roman" w:hint="eastAsia"/>
        </w:rPr>
        <w:t xml:space="preserve"> </w:t>
      </w:r>
      <w:r w:rsidRPr="00897C15">
        <w:rPr>
          <w:rFonts w:ascii="Times New Roman" w:hAnsi="Times New Roman" w:cs="Times New Roman"/>
        </w:rPr>
        <w:t xml:space="preserve">RNA velocity </w:t>
      </w:r>
      <w:r w:rsidR="00D975B2">
        <w:rPr>
          <w:rFonts w:ascii="Times New Roman" w:hAnsi="Times New Roman" w:cs="Times New Roman" w:hint="eastAsia"/>
        </w:rPr>
        <w:t>models</w:t>
      </w:r>
      <w:r w:rsidRPr="003C4FC8">
        <w:rPr>
          <w:rFonts w:ascii="Times New Roman" w:hAnsi="Times New Roman" w:cs="Times New Roman"/>
        </w:rPr>
        <w:t xml:space="preserve">, </w:t>
      </w:r>
      <w:r w:rsidR="00D975B2" w:rsidRPr="00D975B2">
        <w:rPr>
          <w:rFonts w:ascii="Times New Roman" w:hAnsi="Times New Roman" w:cs="Times New Roman"/>
        </w:rPr>
        <w:t>with a focus on</w:t>
      </w:r>
      <w:r w:rsidRPr="00897C15">
        <w:rPr>
          <w:rFonts w:ascii="Times New Roman" w:hAnsi="Times New Roman" w:cs="Times New Roman"/>
        </w:rPr>
        <w:t xml:space="preserve"> </w:t>
      </w:r>
      <w:r>
        <w:rPr>
          <w:rFonts w:ascii="Times New Roman" w:hAnsi="Times New Roman" w:cs="Times New Roman" w:hint="eastAsia"/>
        </w:rPr>
        <w:t xml:space="preserve">their design of </w:t>
      </w:r>
      <w:r>
        <w:rPr>
          <w:rFonts w:ascii="Times New Roman" w:hAnsi="Times New Roman" w:cs="Times New Roman"/>
        </w:rPr>
        <w:t>computational</w:t>
      </w:r>
      <w:r>
        <w:rPr>
          <w:rFonts w:ascii="Times New Roman" w:hAnsi="Times New Roman" w:cs="Times New Roman" w:hint="eastAsia"/>
        </w:rPr>
        <w:t xml:space="preserve"> </w:t>
      </w:r>
      <w:r>
        <w:rPr>
          <w:rFonts w:ascii="Times New Roman" w:hAnsi="Times New Roman" w:cs="Times New Roman"/>
        </w:rPr>
        <w:t>framework</w:t>
      </w:r>
      <w:r w:rsidR="00D975B2">
        <w:rPr>
          <w:rFonts w:ascii="Times New Roman" w:hAnsi="Times New Roman" w:cs="Times New Roman" w:hint="eastAsia"/>
        </w:rPr>
        <w:t>s</w:t>
      </w:r>
      <w:r>
        <w:rPr>
          <w:rFonts w:ascii="Times New Roman" w:hAnsi="Times New Roman" w:cs="Times New Roman" w:hint="eastAsia"/>
        </w:rPr>
        <w:t xml:space="preserve"> as well as </w:t>
      </w:r>
      <w:r w:rsidRPr="00F87AD3">
        <w:rPr>
          <w:rFonts w:ascii="Times New Roman" w:hAnsi="Times New Roman" w:cs="Times New Roman"/>
        </w:rPr>
        <w:t>underlying modeling concepts</w:t>
      </w:r>
      <w:r w:rsidR="00923A9D">
        <w:rPr>
          <w:rFonts w:ascii="Times New Roman" w:hAnsi="Times New Roman" w:cs="Times New Roman" w:hint="eastAsia"/>
        </w:rPr>
        <w:t xml:space="preserve"> (</w:t>
      </w:r>
      <w:r w:rsidR="00923A9D" w:rsidRPr="00923A9D">
        <w:rPr>
          <w:rFonts w:ascii="Times New Roman" w:hAnsi="Times New Roman" w:cs="Times New Roman" w:hint="eastAsia"/>
          <w:b/>
          <w:bCs/>
        </w:rPr>
        <w:t>Table 2</w:t>
      </w:r>
      <w:r w:rsidR="00923A9D">
        <w:rPr>
          <w:rFonts w:ascii="Times New Roman" w:hAnsi="Times New Roman" w:cs="Times New Roman" w:hint="eastAsia"/>
        </w:rPr>
        <w:t>)</w:t>
      </w:r>
      <w:r>
        <w:rPr>
          <w:rFonts w:ascii="Times New Roman" w:hAnsi="Times New Roman" w:cs="Times New Roman" w:hint="eastAsia"/>
        </w:rPr>
        <w:t xml:space="preserve">. </w:t>
      </w:r>
    </w:p>
    <w:p w14:paraId="1E731FBB" w14:textId="306CB341" w:rsidR="002321A2" w:rsidRPr="00801AFB" w:rsidRDefault="002321A2" w:rsidP="002321A2">
      <w:pPr>
        <w:rPr>
          <w:rFonts w:ascii="Times New Roman" w:hAnsi="Times New Roman" w:cs="Times New Roman"/>
        </w:rPr>
      </w:pPr>
    </w:p>
    <w:p w14:paraId="03D5C92C" w14:textId="70AF8397" w:rsidR="00F87435" w:rsidRPr="00F87435" w:rsidRDefault="007D4BFF" w:rsidP="002321A2">
      <w:pPr>
        <w:rPr>
          <w:rFonts w:ascii="Times New Roman" w:hAnsi="Times New Roman" w:cs="Times New Roman"/>
        </w:rPr>
      </w:pPr>
      <w:r>
        <w:rPr>
          <w:rFonts w:ascii="Times New Roman" w:hAnsi="Times New Roman" w:cs="Times New Roman" w:hint="eastAsia"/>
        </w:rPr>
        <w:t>[</w:t>
      </w:r>
      <w:r w:rsidR="00F87435">
        <w:rPr>
          <w:rFonts w:ascii="Times New Roman" w:hAnsi="Times New Roman" w:cs="Times New Roman" w:hint="eastAsia"/>
        </w:rPr>
        <w:t>Figure 2 insert here</w:t>
      </w:r>
      <w:r>
        <w:rPr>
          <w:rFonts w:ascii="Times New Roman" w:hAnsi="Times New Roman" w:cs="Times New Roman" w:hint="eastAsia"/>
        </w:rPr>
        <w:t>]</w:t>
      </w:r>
    </w:p>
    <w:p w14:paraId="0DAC6269" w14:textId="2A225537" w:rsidR="002321A2" w:rsidRDefault="002C357D" w:rsidP="002C357D">
      <w:pPr>
        <w:rPr>
          <w:rFonts w:ascii="Times New Roman" w:hAnsi="Times New Roman" w:cs="Times New Roman"/>
        </w:rPr>
      </w:pPr>
      <w:r>
        <w:rPr>
          <w:rFonts w:ascii="Times New Roman" w:hAnsi="Times New Roman" w:cs="Times New Roman" w:hint="eastAsia"/>
        </w:rPr>
        <w:t xml:space="preserve">Figure 2. </w:t>
      </w:r>
      <w:r w:rsidRPr="002C357D">
        <w:rPr>
          <w:rFonts w:ascii="Times New Roman" w:hAnsi="Times New Roman" w:cs="Times New Roman"/>
        </w:rPr>
        <w:t>RNA velocity methods are categorized into three classes based on their paradigms in learning transcriptional dynamics.</w:t>
      </w:r>
      <w:r>
        <w:rPr>
          <w:rFonts w:ascii="Times New Roman" w:hAnsi="Times New Roman" w:cs="Times New Roman" w:hint="eastAsia"/>
        </w:rPr>
        <w:t xml:space="preserve"> (</w:t>
      </w:r>
      <w:r w:rsidRPr="002C357D">
        <w:rPr>
          <w:rFonts w:ascii="Times New Roman" w:hAnsi="Times New Roman" w:cs="Times New Roman"/>
        </w:rPr>
        <w:t>A</w:t>
      </w:r>
      <w:r>
        <w:rPr>
          <w:rFonts w:ascii="Times New Roman" w:hAnsi="Times New Roman" w:cs="Times New Roman" w:hint="eastAsia"/>
        </w:rPr>
        <w:t xml:space="preserve">, </w:t>
      </w:r>
      <w:r w:rsidRPr="002C357D">
        <w:rPr>
          <w:rFonts w:ascii="Times New Roman" w:hAnsi="Times New Roman" w:cs="Times New Roman"/>
        </w:rPr>
        <w:t>B</w:t>
      </w:r>
      <w:r>
        <w:rPr>
          <w:rFonts w:ascii="Times New Roman" w:hAnsi="Times New Roman" w:cs="Times New Roman" w:hint="eastAsia"/>
        </w:rPr>
        <w:t>)</w:t>
      </w:r>
      <w:r w:rsidRPr="002C357D">
        <w:rPr>
          <w:rFonts w:ascii="Times New Roman" w:hAnsi="Times New Roman" w:cs="Times New Roman"/>
        </w:rPr>
        <w:t xml:space="preserve"> steady-state methods, </w:t>
      </w:r>
      <w:proofErr w:type="spellStart"/>
      <w:r w:rsidRPr="002C357D">
        <w:rPr>
          <w:rFonts w:ascii="Times New Roman" w:hAnsi="Times New Roman" w:cs="Times New Roman"/>
        </w:rPr>
        <w:t>includ</w:t>
      </w:r>
      <w:r>
        <w:rPr>
          <w:rFonts w:ascii="Times New Roman" w:hAnsi="Times New Roman" w:cs="Times New Roman" w:hint="eastAsia"/>
        </w:rPr>
        <w:t>s</w:t>
      </w:r>
      <w:proofErr w:type="spellEnd"/>
      <w:r w:rsidRPr="002C357D">
        <w:rPr>
          <w:rFonts w:ascii="Times New Roman" w:hAnsi="Times New Roman" w:cs="Times New Roman"/>
        </w:rPr>
        <w:t xml:space="preserve"> linear regression based on the steady-state ratio and inference based on minimizing </w:t>
      </w:r>
      <w:proofErr w:type="spellStart"/>
      <w:r w:rsidRPr="002C357D">
        <w:rPr>
          <w:rFonts w:ascii="Times New Roman" w:hAnsi="Times New Roman" w:cs="Times New Roman"/>
        </w:rPr>
        <w:t>Kullback</w:t>
      </w:r>
      <w:proofErr w:type="spellEnd"/>
      <w:r w:rsidRPr="002C357D">
        <w:rPr>
          <w:rFonts w:ascii="Times New Roman" w:hAnsi="Times New Roman" w:cs="Times New Roman"/>
        </w:rPr>
        <w:t>–</w:t>
      </w:r>
      <w:proofErr w:type="spellStart"/>
      <w:r w:rsidRPr="002C357D">
        <w:rPr>
          <w:rFonts w:ascii="Times New Roman" w:hAnsi="Times New Roman" w:cs="Times New Roman"/>
        </w:rPr>
        <w:t>Leibler</w:t>
      </w:r>
      <w:proofErr w:type="spellEnd"/>
      <w:r w:rsidRPr="002C357D">
        <w:rPr>
          <w:rFonts w:ascii="Times New Roman" w:hAnsi="Times New Roman" w:cs="Times New Roman"/>
        </w:rPr>
        <w:t xml:space="preserve"> (KL) divergence between observed and predicted distributions.</w:t>
      </w:r>
      <w:r>
        <w:rPr>
          <w:rFonts w:ascii="Times New Roman" w:hAnsi="Times New Roman" w:cs="Times New Roman" w:hint="eastAsia"/>
        </w:rPr>
        <w:t xml:space="preserve"> (</w:t>
      </w:r>
      <w:r w:rsidRPr="002C357D">
        <w:rPr>
          <w:rFonts w:ascii="Times New Roman" w:hAnsi="Times New Roman" w:cs="Times New Roman"/>
        </w:rPr>
        <w:t>C</w:t>
      </w:r>
      <w:r>
        <w:rPr>
          <w:rFonts w:ascii="Times New Roman" w:hAnsi="Times New Roman" w:cs="Times New Roman" w:hint="eastAsia"/>
        </w:rPr>
        <w:t xml:space="preserve">, </w:t>
      </w:r>
      <w:r w:rsidRPr="002C357D">
        <w:rPr>
          <w:rFonts w:ascii="Times New Roman" w:hAnsi="Times New Roman" w:cs="Times New Roman"/>
        </w:rPr>
        <w:t>D</w:t>
      </w:r>
      <w:r>
        <w:rPr>
          <w:rFonts w:ascii="Times New Roman" w:hAnsi="Times New Roman" w:cs="Times New Roman" w:hint="eastAsia"/>
        </w:rPr>
        <w:t>)</w:t>
      </w:r>
      <w:r w:rsidRPr="002C357D">
        <w:rPr>
          <w:rFonts w:ascii="Times New Roman" w:hAnsi="Times New Roman" w:cs="Times New Roman"/>
        </w:rPr>
        <w:t xml:space="preserve"> trajectory-based methods, where either cell-shared or cell-specific latent trajectories are used to reconstruct cellular dynamics by minimizing the sum of displacements between observed and estimated states.</w:t>
      </w:r>
      <w:r>
        <w:rPr>
          <w:rFonts w:ascii="Times New Roman" w:hAnsi="Times New Roman" w:cs="Times New Roman" w:hint="eastAsia"/>
        </w:rPr>
        <w:t xml:space="preserve"> </w:t>
      </w:r>
      <w:r w:rsidRPr="002C357D">
        <w:rPr>
          <w:rFonts w:ascii="Times New Roman" w:hAnsi="Times New Roman" w:cs="Times New Roman"/>
        </w:rPr>
        <w:t>(E, F) state extrapolation methods, which infer future states by minimizing cosine similarity or distance in phase portrait space or high-dimensional gene space.</w:t>
      </w:r>
      <w:r>
        <w:rPr>
          <w:rFonts w:ascii="Times New Roman" w:hAnsi="Times New Roman" w:cs="Times New Roman" w:hint="eastAsia"/>
        </w:rPr>
        <w:t xml:space="preserve"> </w:t>
      </w:r>
    </w:p>
    <w:p w14:paraId="64D28C58" w14:textId="77777777" w:rsidR="002C357D" w:rsidRDefault="002C357D" w:rsidP="002C357D">
      <w:pPr>
        <w:rPr>
          <w:rFonts w:ascii="Times New Roman" w:hAnsi="Times New Roman" w:cs="Times New Roman"/>
        </w:rPr>
      </w:pPr>
    </w:p>
    <w:p w14:paraId="478BF165" w14:textId="3B96274D" w:rsidR="009A2E7E" w:rsidRDefault="009A2E7E" w:rsidP="009A2E7E">
      <w:pPr>
        <w:widowControl/>
        <w:jc w:val="left"/>
        <w:rPr>
          <w:rFonts w:ascii="Times New Roman" w:hAnsi="Times New Roman" w:cs="Times New Roman"/>
        </w:rPr>
      </w:pPr>
      <w:bookmarkStart w:id="23" w:name="_Hlk195045101"/>
      <w:r w:rsidRPr="005C2700">
        <w:rPr>
          <w:rFonts w:ascii="Times New Roman" w:hAnsi="Times New Roman" w:cs="Times New Roman"/>
        </w:rPr>
        <w:t xml:space="preserve">Table 1. Summary of </w:t>
      </w:r>
      <w:r>
        <w:rPr>
          <w:rFonts w:ascii="Times New Roman" w:hAnsi="Times New Roman" w:cs="Times New Roman" w:hint="eastAsia"/>
        </w:rPr>
        <w:t>t</w:t>
      </w:r>
      <w:r w:rsidRPr="005C2700">
        <w:rPr>
          <w:rFonts w:ascii="Times New Roman" w:hAnsi="Times New Roman" w:cs="Times New Roman"/>
        </w:rPr>
        <w:t xml:space="preserve">hree </w:t>
      </w:r>
      <w:r>
        <w:rPr>
          <w:rFonts w:ascii="Times New Roman" w:hAnsi="Times New Roman" w:cs="Times New Roman" w:hint="eastAsia"/>
        </w:rPr>
        <w:t>c</w:t>
      </w:r>
      <w:r w:rsidRPr="005C2700">
        <w:rPr>
          <w:rFonts w:ascii="Times New Roman" w:hAnsi="Times New Roman" w:cs="Times New Roman"/>
        </w:rPr>
        <w:t xml:space="preserve">ategories RNA </w:t>
      </w:r>
      <w:r>
        <w:rPr>
          <w:rFonts w:ascii="Times New Roman" w:hAnsi="Times New Roman" w:cs="Times New Roman" w:hint="eastAsia"/>
        </w:rPr>
        <w:t>v</w:t>
      </w:r>
      <w:r w:rsidRPr="005C2700">
        <w:rPr>
          <w:rFonts w:ascii="Times New Roman" w:hAnsi="Times New Roman" w:cs="Times New Roman"/>
        </w:rPr>
        <w:t xml:space="preserve">elocity </w:t>
      </w:r>
      <w:r>
        <w:rPr>
          <w:rFonts w:ascii="Times New Roman" w:hAnsi="Times New Roman" w:cs="Times New Roman" w:hint="eastAsia"/>
        </w:rPr>
        <w:t>c</w:t>
      </w:r>
      <w:r w:rsidRPr="005C2700">
        <w:rPr>
          <w:rFonts w:ascii="Times New Roman" w:hAnsi="Times New Roman" w:cs="Times New Roman"/>
        </w:rPr>
        <w:t xml:space="preserve">omputational </w:t>
      </w:r>
      <w:r>
        <w:rPr>
          <w:rFonts w:ascii="Times New Roman" w:hAnsi="Times New Roman" w:cs="Times New Roman" w:hint="eastAsia"/>
        </w:rPr>
        <w:t>m</w:t>
      </w:r>
      <w:r w:rsidRPr="005C2700">
        <w:rPr>
          <w:rFonts w:ascii="Times New Roman" w:hAnsi="Times New Roman" w:cs="Times New Roman"/>
        </w:rPr>
        <w:t>ethods</w:t>
      </w:r>
      <w:r w:rsidR="00B22B83">
        <w:rPr>
          <w:rFonts w:ascii="Times New Roman" w:hAnsi="Times New Roman" w:cs="Times New Roman" w:hint="eastAsia"/>
        </w:rPr>
        <w:t>.</w:t>
      </w:r>
    </w:p>
    <w:bookmarkEnd w:id="23"/>
    <w:p w14:paraId="5EB879DE" w14:textId="7682E0F6" w:rsidR="009A2E7E" w:rsidRDefault="007D4BFF" w:rsidP="009A2E7E">
      <w:pPr>
        <w:rPr>
          <w:rFonts w:ascii="Times New Roman" w:hAnsi="Times New Roman" w:cs="Times New Roman"/>
        </w:rPr>
      </w:pPr>
      <w:r>
        <w:rPr>
          <w:rFonts w:ascii="Times New Roman" w:hAnsi="Times New Roman" w:cs="Times New Roman" w:hint="eastAsia"/>
        </w:rPr>
        <w:t>[</w:t>
      </w:r>
      <w:r w:rsidR="009A2E7E">
        <w:rPr>
          <w:rFonts w:ascii="Times New Roman" w:hAnsi="Times New Roman" w:cs="Times New Roman" w:hint="eastAsia"/>
        </w:rPr>
        <w:t>Table 1 insert here</w:t>
      </w:r>
      <w:r>
        <w:rPr>
          <w:rFonts w:ascii="Times New Roman" w:hAnsi="Times New Roman" w:cs="Times New Roman" w:hint="eastAsia"/>
        </w:rPr>
        <w:t>]</w:t>
      </w:r>
    </w:p>
    <w:p w14:paraId="4E63038C" w14:textId="77777777" w:rsidR="009A2E7E" w:rsidRPr="00C1091C" w:rsidRDefault="009A2E7E" w:rsidP="002321A2">
      <w:pPr>
        <w:rPr>
          <w:rFonts w:ascii="Times New Roman" w:hAnsi="Times New Roman" w:cs="Times New Roman"/>
        </w:rPr>
      </w:pPr>
    </w:p>
    <w:p w14:paraId="29481E87" w14:textId="0FE02FE9" w:rsidR="002321A2" w:rsidRPr="00860470" w:rsidRDefault="002321A2" w:rsidP="002321A2">
      <w:pPr>
        <w:rPr>
          <w:rFonts w:ascii="Times New Roman" w:hAnsi="Times New Roman" w:cs="Times New Roman"/>
          <w:b/>
          <w:bCs/>
        </w:rPr>
      </w:pPr>
      <w:r w:rsidRPr="00860470">
        <w:rPr>
          <w:rFonts w:ascii="Times New Roman" w:hAnsi="Times New Roman" w:cs="Times New Roman"/>
          <w:b/>
          <w:bCs/>
        </w:rPr>
        <w:t xml:space="preserve">Steady-state </w:t>
      </w:r>
      <w:r>
        <w:rPr>
          <w:rFonts w:ascii="Times New Roman" w:hAnsi="Times New Roman" w:cs="Times New Roman" w:hint="eastAsia"/>
          <w:b/>
          <w:bCs/>
        </w:rPr>
        <w:t>M</w:t>
      </w:r>
      <w:r w:rsidRPr="00860470">
        <w:rPr>
          <w:rFonts w:ascii="Times New Roman" w:hAnsi="Times New Roman" w:cs="Times New Roman" w:hint="eastAsia"/>
          <w:b/>
          <w:bCs/>
        </w:rPr>
        <w:t>ethods</w:t>
      </w:r>
    </w:p>
    <w:p w14:paraId="4EC7E65A" w14:textId="0482393B" w:rsidR="002321A2" w:rsidRDefault="002321A2" w:rsidP="002321A2">
      <w:pPr>
        <w:rPr>
          <w:rFonts w:ascii="Times New Roman" w:hAnsi="Times New Roman" w:cs="Times New Roman"/>
        </w:rPr>
      </w:pPr>
      <w:r w:rsidRPr="008D1437">
        <w:rPr>
          <w:rFonts w:ascii="Times New Roman" w:hAnsi="Times New Roman" w:cs="Times New Roman"/>
        </w:rPr>
        <w:t>L</w:t>
      </w:r>
      <w:r>
        <w:rPr>
          <w:rFonts w:ascii="Times New Roman" w:hAnsi="Times New Roman" w:cs="Times New Roman" w:hint="eastAsia"/>
        </w:rPr>
        <w:t>a</w:t>
      </w:r>
      <w:r w:rsidRPr="008D1437">
        <w:rPr>
          <w:rFonts w:ascii="Times New Roman" w:hAnsi="Times New Roman" w:cs="Times New Roman"/>
        </w:rPr>
        <w:t xml:space="preserve"> Manno et</w:t>
      </w:r>
      <w:r>
        <w:rPr>
          <w:rFonts w:ascii="Times New Roman" w:hAnsi="Times New Roman" w:cs="Times New Roman" w:hint="eastAsia"/>
        </w:rPr>
        <w:t xml:space="preserve"> </w:t>
      </w:r>
      <w:r w:rsidRPr="008D1437">
        <w:rPr>
          <w:rFonts w:ascii="Times New Roman" w:hAnsi="Times New Roman" w:cs="Times New Roman"/>
        </w:rPr>
        <w:t>al</w:t>
      </w:r>
      <w:r>
        <w:rPr>
          <w:rFonts w:ascii="Times New Roman" w:hAnsi="Times New Roman" w:cs="Times New Roman" w:hint="eastAsia"/>
        </w:rPr>
        <w:t>.</w:t>
      </w:r>
      <w:r w:rsidR="0094167A">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&lt;EndNote&gt;&lt;Cite&gt;&lt;Author&gt;La Manno&lt;/Author&gt;&lt;Year&gt;2018&lt;/Year&gt;&lt;RecNum&gt;20&lt;/RecNum&gt;&lt;DisplayText&gt;[8]&lt;/DisplayText&gt;&lt;record&gt;&lt;rec-number&gt;20&lt;/rec-number&gt;&lt;foreign-keys&gt;&lt;key app="EN" db-id="vsf22ssadrx5acer9f5x9rdl5spsr2s0vfp0" timestamp="1743952787"&gt;20&lt;/key&gt;&lt;/foreign-keys&gt;&lt;ref-type name="Journal Article"&gt;17&lt;/ref-type&gt;&lt;contributors&gt;&lt;authors&gt;&lt;author&gt;La Manno, Gioele&lt;/author&gt;&lt;author&gt;Soldatov, Ruslan&lt;/author&gt;&lt;author&gt;Zeisel, Amit&lt;/author&gt;&lt;author&gt;Braun, Emelie&lt;/author&gt;&lt;author&gt;Hochgerner, Hannah&lt;/author&gt;&lt;author&gt;Petukhov, Viktor&lt;/author&gt;&lt;author&gt;Lidschreiber, Katja&lt;/author&gt;&lt;author&gt;Kastriti, Maria E.&lt;/author&gt;&lt;author&gt;Lönnerberg, Peter&lt;/author&gt;&lt;author&gt;Furlan, Alessandro&lt;/author&gt;&lt;author&gt;Fan, Jean&lt;/author&gt;&lt;author&gt;Borm, Lars E.&lt;/author&gt;&lt;author&gt;Liu, Zehua&lt;/author&gt;&lt;author&gt;van Bruggen, David&lt;/author&gt;&lt;author&gt;Guo, Jimin&lt;/author&gt;&lt;author&gt;He, Xiaoling&lt;/author&gt;&lt;author&gt;Barker, Roger&lt;/author&gt;&lt;author&gt;Sundström, Erik&lt;/author&gt;&lt;author&gt;Castelo-Branco, Gonçalo&lt;/author&gt;&lt;author&gt;Cramer, Patrick&lt;/author&gt;&lt;author&gt;Adameyko, Igor&lt;/author&gt;&lt;author&gt;Linnarsson, Sten&lt;/author&gt;&lt;author&gt;Kharchenko, Peter V.&lt;/author&gt;&lt;/authors&gt;&lt;/contributors&gt;&lt;titles&gt;&lt;title&gt;RNA velocity of single cells&lt;/title&gt;&lt;secondary-title&gt;Nature&lt;/secondary-title&gt;&lt;/titles&gt;&lt;periodical&gt;&lt;full-title&gt;Nature&lt;/full-title&gt;&lt;/periodical&gt;&lt;pages&gt;494-498&lt;/pages&gt;&lt;volume&gt;560&lt;/volume&gt;&lt;number&gt;7719&lt;/number&gt;&lt;dates&gt;&lt;year&gt;2018&lt;/year&gt;&lt;pub-dates&gt;&lt;date&gt;2018/08/01&lt;/date&gt;&lt;/pub-dates&gt;&lt;/dates&gt;&lt;isbn&gt;1476-4687&lt;/isbn&gt;&lt;urls&gt;&lt;related-urls&gt;&lt;url&gt;https://doi.org/10.1038/s41586-018-0414-6&lt;/url&gt;&lt;/related-urls&gt;&lt;/urls&gt;&lt;electronic-resource-num&gt;10.1038/s41586-018-0414-6&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[8]</w:t>
      </w:r>
      <w:r w:rsidR="009A2D82">
        <w:rPr>
          <w:rFonts w:ascii="Times New Roman" w:hAnsi="Times New Roman" w:cs="Times New Roman"/>
        </w:rPr>
        <w:fldChar w:fldCharType="end"/>
      </w:r>
      <w:r>
        <w:rPr>
          <w:rFonts w:ascii="Times New Roman" w:hAnsi="Times New Roman" w:cs="Times New Roman" w:hint="eastAsia"/>
        </w:rPr>
        <w:t xml:space="preserve"> </w:t>
      </w:r>
      <w:r w:rsidRPr="00D4073B">
        <w:rPr>
          <w:rFonts w:ascii="Times New Roman" w:hAnsi="Times New Roman" w:cs="Times New Roman"/>
        </w:rPr>
        <w:t xml:space="preserve">proposed the first RNA velocity </w:t>
      </w:r>
      <w:r>
        <w:rPr>
          <w:rFonts w:ascii="Times New Roman" w:hAnsi="Times New Roman" w:cs="Times New Roman" w:hint="eastAsia"/>
        </w:rPr>
        <w:t>estimation</w:t>
      </w:r>
      <w:r w:rsidRPr="00D4073B">
        <w:rPr>
          <w:rFonts w:ascii="Times New Roman" w:hAnsi="Times New Roman" w:cs="Times New Roman"/>
        </w:rPr>
        <w:t xml:space="preserve"> framework, </w:t>
      </w:r>
      <w:r w:rsidRPr="007C709F">
        <w:rPr>
          <w:rFonts w:ascii="Times New Roman" w:hAnsi="Times New Roman" w:cs="Times New Roman"/>
          <w:i/>
          <w:iCs/>
        </w:rPr>
        <w:t>Velocyto</w:t>
      </w:r>
      <w:r>
        <w:rPr>
          <w:rFonts w:ascii="Times New Roman" w:hAnsi="Times New Roman" w:cs="Times New Roman" w:hint="eastAsia"/>
        </w:rPr>
        <w:t xml:space="preserve">, </w:t>
      </w:r>
      <w:r w:rsidR="00D975B2" w:rsidRPr="00D975B2">
        <w:rPr>
          <w:rFonts w:ascii="Times New Roman" w:hAnsi="Times New Roman" w:cs="Times New Roman"/>
        </w:rPr>
        <w:t>which is grounded in</w:t>
      </w:r>
      <w:r>
        <w:rPr>
          <w:rFonts w:ascii="Times New Roman" w:hAnsi="Times New Roman" w:cs="Times New Roman" w:hint="eastAsia"/>
        </w:rPr>
        <w:t xml:space="preserve"> a</w:t>
      </w:r>
      <w:r w:rsidRPr="00D4073B">
        <w:rPr>
          <w:rFonts w:ascii="Times New Roman" w:hAnsi="Times New Roman" w:cs="Times New Roman"/>
        </w:rPr>
        <w:t xml:space="preserve"> steady-state assumption. </w:t>
      </w:r>
      <w:r>
        <w:rPr>
          <w:rFonts w:ascii="Times New Roman" w:hAnsi="Times New Roman" w:cs="Times New Roman" w:hint="eastAsia"/>
        </w:rPr>
        <w:t>This</w:t>
      </w:r>
      <w:r w:rsidRPr="00D4073B">
        <w:rPr>
          <w:rFonts w:ascii="Times New Roman" w:hAnsi="Times New Roman" w:cs="Times New Roman"/>
        </w:rPr>
        <w:t xml:space="preserve"> assumption posits that after transcriptional initiation, the abundance</w:t>
      </w:r>
      <w:r w:rsidR="00D975B2">
        <w:rPr>
          <w:rFonts w:ascii="Times New Roman" w:hAnsi="Times New Roman" w:cs="Times New Roman" w:hint="eastAsia"/>
        </w:rPr>
        <w:t>s</w:t>
      </w:r>
      <w:r w:rsidRPr="00D4073B">
        <w:rPr>
          <w:rFonts w:ascii="Times New Roman" w:hAnsi="Times New Roman" w:cs="Times New Roman"/>
        </w:rPr>
        <w:t xml:space="preserve"> of unspliced and spliced mRNA for genes reach a steady-state equilibrium due to</w:t>
      </w:r>
      <w:r w:rsidR="00D975B2">
        <w:rPr>
          <w:rFonts w:ascii="Times New Roman" w:hAnsi="Times New Roman" w:cs="Times New Roman" w:hint="eastAsia"/>
        </w:rPr>
        <w:t xml:space="preserve"> </w:t>
      </w:r>
      <w:r w:rsidR="00D975B2" w:rsidRPr="00D975B2">
        <w:rPr>
          <w:rFonts w:ascii="Times New Roman" w:hAnsi="Times New Roman" w:cs="Times New Roman"/>
        </w:rPr>
        <w:t>ongoing</w:t>
      </w:r>
      <w:r w:rsidRPr="00D4073B">
        <w:rPr>
          <w:rFonts w:ascii="Times New Roman" w:hAnsi="Times New Roman" w:cs="Times New Roman"/>
        </w:rPr>
        <w:t xml:space="preserve"> molecular degradation. </w:t>
      </w:r>
      <w:r w:rsidR="00D975B2" w:rsidRPr="00D975B2">
        <w:rPr>
          <w:rFonts w:ascii="Times New Roman" w:hAnsi="Times New Roman" w:cs="Times New Roman"/>
        </w:rPr>
        <w:t>When gene expression ceases, mRNA abundance gradually decays to zero.</w:t>
      </w:r>
      <w:r>
        <w:rPr>
          <w:rFonts w:ascii="Times New Roman" w:hAnsi="Times New Roman" w:cs="Times New Roman" w:hint="eastAsia"/>
        </w:rPr>
        <w:t xml:space="preserve"> </w:t>
      </w:r>
      <w:r w:rsidRPr="007C709F">
        <w:rPr>
          <w:rFonts w:ascii="Times New Roman" w:hAnsi="Times New Roman" w:cs="Times New Roman"/>
          <w:i/>
          <w:iCs/>
        </w:rPr>
        <w:t>Velocyto</w:t>
      </w:r>
      <w:r w:rsidDel="00926801">
        <w:rPr>
          <w:rFonts w:ascii="Times New Roman" w:hAnsi="Times New Roman" w:cs="Times New Roman" w:hint="eastAsia"/>
        </w:rPr>
        <w:t xml:space="preserve"> </w:t>
      </w:r>
      <w:r w:rsidR="00D975B2" w:rsidRPr="00D975B2">
        <w:rPr>
          <w:rFonts w:ascii="Times New Roman" w:hAnsi="Times New Roman" w:cs="Times New Roman"/>
        </w:rPr>
        <w:t>introduces</w:t>
      </w:r>
      <w:r w:rsidRPr="00D4073B">
        <w:rPr>
          <w:rFonts w:ascii="Times New Roman" w:hAnsi="Times New Roman" w:cs="Times New Roman"/>
        </w:rPr>
        <w:t xml:space="preserve"> rigorous </w:t>
      </w:r>
      <w:r w:rsidR="00D975B2" w:rsidRPr="00D975B2">
        <w:rPr>
          <w:rFonts w:ascii="Times New Roman" w:hAnsi="Times New Roman" w:cs="Times New Roman"/>
        </w:rPr>
        <w:t>constraints on</w:t>
      </w:r>
      <w:r w:rsidRPr="00D4073B">
        <w:rPr>
          <w:rFonts w:ascii="Times New Roman" w:hAnsi="Times New Roman" w:cs="Times New Roman"/>
        </w:rPr>
        <w:t xml:space="preserve"> kinetic parameters</w:t>
      </w:r>
      <w:r>
        <w:rPr>
          <w:rFonts w:ascii="Times New Roman" w:hAnsi="Times New Roman" w:cs="Times New Roman" w:hint="eastAsia"/>
        </w:rPr>
        <w:t xml:space="preserve"> in the rate equation</w:t>
      </w:r>
      <w:r w:rsidR="00A45760">
        <w:rPr>
          <w:rFonts w:ascii="Times New Roman" w:hAnsi="Times New Roman" w:cs="Times New Roman" w:hint="eastAsia"/>
        </w:rPr>
        <w:t xml:space="preserve"> </w:t>
      </w:r>
      <w:r w:rsidR="00D975B2">
        <w:rPr>
          <w:rFonts w:ascii="Times New Roman" w:hAnsi="Times New Roman" w:cs="Times New Roman" w:hint="eastAsia"/>
        </w:rPr>
        <w:t>(</w:t>
      </w:r>
      <w:r w:rsidR="00D975B2" w:rsidRPr="0055167D">
        <w:rPr>
          <w:rFonts w:ascii="Times New Roman" w:hAnsi="Times New Roman" w:cs="Times New Roman"/>
          <w:b/>
          <w:bCs/>
        </w:rPr>
        <w:t>Supp</w:t>
      </w:r>
      <w:r w:rsidR="00D975B2">
        <w:rPr>
          <w:rFonts w:ascii="Times New Roman" w:hAnsi="Times New Roman" w:cs="Times New Roman"/>
          <w:b/>
          <w:bCs/>
        </w:rPr>
        <w:t>lementary</w:t>
      </w:r>
      <w:r w:rsidR="00D975B2">
        <w:rPr>
          <w:rFonts w:ascii="Times New Roman" w:hAnsi="Times New Roman" w:cs="Times New Roman" w:hint="eastAsia"/>
          <w:b/>
          <w:bCs/>
        </w:rPr>
        <w:t xml:space="preserve"> Material</w:t>
      </w:r>
      <w:r w:rsidR="00D975B2" w:rsidRPr="0055167D">
        <w:rPr>
          <w:rFonts w:ascii="Times New Roman" w:hAnsi="Times New Roman" w:cs="Times New Roman" w:hint="eastAsia"/>
          <w:b/>
          <w:bCs/>
        </w:rPr>
        <w:t xml:space="preserve"> 1</w:t>
      </w:r>
      <w:r w:rsidR="00D975B2">
        <w:rPr>
          <w:rFonts w:ascii="Times New Roman" w:hAnsi="Times New Roman" w:cs="Times New Roman" w:hint="eastAsia"/>
        </w:rPr>
        <w:t>)</w:t>
      </w:r>
      <w:r w:rsidRPr="00D4073B">
        <w:rPr>
          <w:rFonts w:ascii="Times New Roman" w:hAnsi="Times New Roman" w:cs="Times New Roman"/>
        </w:rPr>
        <w:t xml:space="preserve">, </w:t>
      </w:r>
      <w:r w:rsidR="00D975B2">
        <w:rPr>
          <w:rFonts w:ascii="Times New Roman" w:hAnsi="Times New Roman" w:cs="Times New Roman" w:hint="eastAsia"/>
        </w:rPr>
        <w:t>treating</w:t>
      </w:r>
      <w:r w:rsidRPr="00D4073B">
        <w:rPr>
          <w:rFonts w:ascii="Times New Roman" w:hAnsi="Times New Roman" w:cs="Times New Roman"/>
        </w:rPr>
        <w:t xml:space="preserve"> </w:t>
      </w:r>
      <w:r>
        <w:rPr>
          <w:rFonts w:ascii="Times New Roman" w:hAnsi="Times New Roman" w:cs="Times New Roman"/>
        </w:rPr>
        <w:t xml:space="preserve">transcription </w:t>
      </w:r>
      <w:r w:rsidRPr="00D4073B">
        <w:rPr>
          <w:rFonts w:ascii="Times New Roman" w:hAnsi="Times New Roman" w:cs="Times New Roman"/>
        </w:rPr>
        <w:t>and degradation rate</w:t>
      </w:r>
      <w:r w:rsidR="00D975B2">
        <w:rPr>
          <w:rFonts w:ascii="Times New Roman" w:hAnsi="Times New Roman" w:cs="Times New Roman" w:hint="eastAsia"/>
        </w:rPr>
        <w:t>s</w:t>
      </w:r>
      <w:r w:rsidRPr="00D4073B">
        <w:rPr>
          <w:rFonts w:ascii="Times New Roman" w:hAnsi="Times New Roman" w:cs="Times New Roman"/>
        </w:rPr>
        <w:t xml:space="preserve"> </w:t>
      </w:r>
      <w:r w:rsidR="00D975B2">
        <w:rPr>
          <w:rFonts w:ascii="Times New Roman" w:hAnsi="Times New Roman" w:cs="Times New Roman" w:hint="eastAsia"/>
        </w:rPr>
        <w:t>as</w:t>
      </w:r>
      <w:r w:rsidRPr="00D4073B">
        <w:rPr>
          <w:rFonts w:ascii="Times New Roman" w:hAnsi="Times New Roman" w:cs="Times New Roman"/>
        </w:rPr>
        <w:t xml:space="preserve"> time-dependent </w:t>
      </w:r>
      <w:r w:rsidR="00D975B2">
        <w:rPr>
          <w:rFonts w:ascii="Times New Roman" w:hAnsi="Times New Roman" w:cs="Times New Roman" w:hint="eastAsia"/>
        </w:rPr>
        <w:t>variables</w:t>
      </w:r>
      <w:r w:rsidR="00D975B2" w:rsidRPr="00D4073B">
        <w:rPr>
          <w:rFonts w:ascii="Times New Roman" w:hAnsi="Times New Roman" w:cs="Times New Roman"/>
        </w:rPr>
        <w:t xml:space="preserve"> </w:t>
      </w:r>
      <w:r w:rsidRPr="00D4073B">
        <w:rPr>
          <w:rFonts w:ascii="Times New Roman" w:hAnsi="Times New Roman" w:cs="Times New Roman"/>
        </w:rPr>
        <w:t>to be estimated</w:t>
      </w:r>
      <w:r w:rsidR="00D975B2" w:rsidRPr="00D975B2">
        <w:rPr>
          <w:rFonts w:ascii="Times New Roman" w:hAnsi="Times New Roman" w:cs="Times New Roman"/>
        </w:rPr>
        <w:t>, while defining the splicing rate as a fixed constant (typically set to 1) across all genes to reduce model complexity and ensure tractability.</w:t>
      </w:r>
      <w:r w:rsidRPr="00D4073B">
        <w:rPr>
          <w:rFonts w:ascii="Times New Roman" w:hAnsi="Times New Roman" w:cs="Times New Roman"/>
        </w:rPr>
        <w:t xml:space="preserve"> </w:t>
      </w:r>
      <w:r>
        <w:rPr>
          <w:rFonts w:ascii="Times New Roman" w:hAnsi="Times New Roman" w:cs="Times New Roman" w:hint="eastAsia"/>
        </w:rPr>
        <w:t xml:space="preserve">For each gene, </w:t>
      </w:r>
      <w:r w:rsidR="00D975B2" w:rsidRPr="00D975B2">
        <w:rPr>
          <w:rFonts w:ascii="Times New Roman" w:hAnsi="Times New Roman" w:cs="Times New Roman"/>
        </w:rPr>
        <w:t>steady-state cells</w:t>
      </w:r>
      <w:r w:rsidR="00D975B2">
        <w:rPr>
          <w:rFonts w:ascii="Times New Roman" w:hAnsi="Times New Roman" w:cs="Times New Roman" w:hint="eastAsia"/>
        </w:rPr>
        <w:t xml:space="preserve">, </w:t>
      </w:r>
      <w:r w:rsidR="00D975B2" w:rsidRPr="00D975B2">
        <w:rPr>
          <w:rFonts w:ascii="Times New Roman" w:hAnsi="Times New Roman" w:cs="Times New Roman"/>
        </w:rPr>
        <w:t>where unspliced and spliced mRNA abundances reach minimal or maximal values</w:t>
      </w:r>
      <w:r w:rsidR="00D975B2">
        <w:rPr>
          <w:rFonts w:ascii="Times New Roman" w:hAnsi="Times New Roman" w:cs="Times New Roman" w:hint="eastAsia"/>
        </w:rPr>
        <w:t xml:space="preserve">, </w:t>
      </w:r>
      <w:r w:rsidR="00D975B2" w:rsidRPr="00D975B2">
        <w:rPr>
          <w:rFonts w:ascii="Times New Roman" w:hAnsi="Times New Roman" w:cs="Times New Roman"/>
        </w:rPr>
        <w:t>are identified</w:t>
      </w:r>
      <w:r>
        <w:rPr>
          <w:rFonts w:ascii="Times New Roman" w:hAnsi="Times New Roman" w:cs="Times New Roman" w:hint="eastAsia"/>
        </w:rPr>
        <w:t xml:space="preserve"> (</w:t>
      </w:r>
      <w:r w:rsidRPr="009370BB">
        <w:rPr>
          <w:rFonts w:ascii="Times New Roman" w:hAnsi="Times New Roman" w:cs="Times New Roman"/>
          <w:b/>
          <w:bCs/>
        </w:rPr>
        <w:t>Figure 2A</w:t>
      </w:r>
      <w:r>
        <w:rPr>
          <w:rFonts w:ascii="Times New Roman" w:hAnsi="Times New Roman" w:cs="Times New Roman" w:hint="eastAsia"/>
        </w:rPr>
        <w:t>)</w:t>
      </w:r>
      <w:r w:rsidRPr="00AA3451">
        <w:rPr>
          <w:rFonts w:ascii="Times New Roman" w:hAnsi="Times New Roman" w:cs="Times New Roman"/>
        </w:rPr>
        <w:t xml:space="preserve">. </w:t>
      </w:r>
      <w:r w:rsidR="00D975B2" w:rsidRPr="00D975B2">
        <w:rPr>
          <w:rFonts w:ascii="Times New Roman" w:hAnsi="Times New Roman" w:cs="Times New Roman"/>
        </w:rPr>
        <w:t xml:space="preserve">A least-squares linear regression is then applied to these steady-state cells to analytically derive the degradation rate, also referred to as the </w:t>
      </w:r>
      <w:r w:rsidR="00D975B2" w:rsidRPr="007A463F">
        <w:rPr>
          <w:rFonts w:ascii="Times New Roman" w:hAnsi="Times New Roman" w:cs="Times New Roman"/>
        </w:rPr>
        <w:t>steady-state ratio</w:t>
      </w:r>
      <w:r w:rsidR="00D975B2" w:rsidRPr="00D975B2">
        <w:rPr>
          <w:rFonts w:ascii="Times New Roman" w:hAnsi="Times New Roman" w:cs="Times New Roman"/>
        </w:rPr>
        <w:t>.</w:t>
      </w:r>
      <w:r w:rsidRPr="00AA3451">
        <w:rPr>
          <w:rFonts w:ascii="Times New Roman" w:hAnsi="Times New Roman" w:cs="Times New Roman"/>
        </w:rPr>
        <w:t xml:space="preserve"> Subsequently,</w:t>
      </w:r>
      <w:r>
        <w:rPr>
          <w:rFonts w:ascii="Times New Roman" w:hAnsi="Times New Roman" w:cs="Times New Roman" w:hint="eastAsia"/>
        </w:rPr>
        <w:t xml:space="preserve"> </w:t>
      </w:r>
      <w:r w:rsidR="00D975B2" w:rsidRPr="00D975B2">
        <w:rPr>
          <w:rFonts w:ascii="Times New Roman" w:hAnsi="Times New Roman" w:cs="Times New Roman"/>
        </w:rPr>
        <w:t>RNA velocity is computed for each cell using the derived kinetic parameters and a closed-form equation</w:t>
      </w:r>
      <w:r w:rsidR="00D975B2">
        <w:rPr>
          <w:rFonts w:ascii="Times New Roman" w:hAnsi="Times New Roman" w:cs="Times New Roman" w:hint="eastAsia"/>
        </w:rPr>
        <w:t xml:space="preserve"> (</w:t>
      </w:r>
      <w:r w:rsidR="00D975B2" w:rsidRPr="007A463F">
        <w:rPr>
          <w:rFonts w:ascii="Times New Roman" w:hAnsi="Times New Roman" w:cs="Times New Roman" w:hint="eastAsia"/>
          <w:b/>
          <w:bCs/>
        </w:rPr>
        <w:t>Figure 1D</w:t>
      </w:r>
      <w:r w:rsidR="00D975B2">
        <w:rPr>
          <w:rFonts w:ascii="Times New Roman" w:hAnsi="Times New Roman" w:cs="Times New Roman" w:hint="eastAsia"/>
        </w:rPr>
        <w:t>)</w:t>
      </w:r>
      <w:r w:rsidR="00D975B2" w:rsidRPr="00D975B2">
        <w:rPr>
          <w:rFonts w:ascii="Times New Roman" w:hAnsi="Times New Roman" w:cs="Times New Roman"/>
        </w:rPr>
        <w:t>.</w:t>
      </w:r>
    </w:p>
    <w:p w14:paraId="65DCE535" w14:textId="77777777" w:rsidR="002321A2" w:rsidRDefault="002321A2" w:rsidP="002321A2">
      <w:pPr>
        <w:rPr>
          <w:rFonts w:ascii="Times New Roman" w:hAnsi="Times New Roman" w:cs="Times New Roman"/>
        </w:rPr>
      </w:pPr>
    </w:p>
    <w:p w14:paraId="66520C47" w14:textId="15CC4FF6" w:rsidR="002321A2" w:rsidRDefault="002321A2" w:rsidP="002321A2">
      <w:pPr>
        <w:rPr>
          <w:rFonts w:ascii="Times New Roman" w:hAnsi="Times New Roman" w:cs="Times New Roman"/>
        </w:rPr>
      </w:pPr>
      <w:r>
        <w:rPr>
          <w:rFonts w:ascii="Times New Roman" w:hAnsi="Times New Roman" w:cs="Times New Roman" w:hint="eastAsia"/>
        </w:rPr>
        <w:t xml:space="preserve">Inspired by </w:t>
      </w:r>
      <w:r w:rsidRPr="00476F69">
        <w:rPr>
          <w:rFonts w:ascii="Times New Roman" w:hAnsi="Times New Roman" w:cs="Times New Roman" w:hint="eastAsia"/>
          <w:i/>
          <w:iCs/>
        </w:rPr>
        <w:t>Velocyto</w:t>
      </w:r>
      <w:r>
        <w:rPr>
          <w:rFonts w:ascii="Times New Roman" w:hAnsi="Times New Roman" w:cs="Times New Roman" w:hint="eastAsia"/>
        </w:rPr>
        <w:t xml:space="preserve">, </w:t>
      </w:r>
      <w:r w:rsidRPr="001F5AA3">
        <w:rPr>
          <w:rFonts w:ascii="Times New Roman" w:hAnsi="Times New Roman" w:cs="Times New Roman"/>
        </w:rPr>
        <w:t>Bergen et al.</w:t>
      </w:r>
      <w:r w:rsidR="0094167A">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&lt;EndNote&gt;&lt;Cite&gt;&lt;Author&gt;Bergen&lt;/Author&gt;&lt;Year&gt;2020&lt;/Year&gt;&lt;RecNum&gt;21&lt;/RecNum&gt;&lt;DisplayText&gt;[10]&lt;/DisplayText&gt;&lt;record&gt;&lt;rec-number&gt;21&lt;/rec-number&gt;&lt;foreign-keys&gt;&lt;key app="EN" db-id="vsf22ssadrx5acer9f5x9rdl5spsr2s0vfp0" timestamp="1743952790"&gt;21&lt;/key&gt;&lt;/foreign-keys&gt;&lt;ref-type name="Journal Article"&gt;17&lt;/ref-type&gt;&lt;contributors&gt;&lt;authors&gt;&lt;author&gt;Bergen, Volker&lt;/author&gt;&lt;author&gt;Lange, Marius&lt;/author&gt;&lt;author&gt;Peidli, Stefan&lt;/author&gt;&lt;author&gt;Wolf, F. Alexander&lt;/author&gt;&lt;author&gt;Theis, Fabian J.&lt;/author&gt;&lt;/authors&gt;&lt;/contributors&gt;&lt;titles&gt;&lt;title&gt;Generalizing RNA velocity to transient cell states through dynamical modeling&lt;/title&gt;&lt;secondary-title&gt;Nature Biotechnology&lt;/secondary-title&gt;&lt;/titles&gt;&lt;periodical&gt;&lt;full-title&gt;Nature Biotechnology&lt;/full-title&gt;&lt;/periodical&gt;&lt;pages&gt;1408-1414&lt;/pages&gt;&lt;volume&gt;38&lt;/volume&gt;&lt;number&gt;12&lt;/number&gt;&lt;dates&gt;&lt;year&gt;2020&lt;/year&gt;&lt;pub-dates&gt;&lt;date&gt;2020/12/01&lt;/date&gt;&lt;/pub-dates&gt;&lt;/dates&gt;&lt;isbn&gt;1546-1696&lt;/isbn&gt;&lt;urls&gt;&lt;related-urls&gt;&lt;url&gt;https://doi.org/10.1038/s41587-020-0591-3&lt;/url&gt;&lt;/related-urls&gt;&lt;/urls&gt;&lt;electronic-resource-num&gt;10.1038/s41587-020-0591-3&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[10]</w:t>
      </w:r>
      <w:r w:rsidR="009A2D82">
        <w:rPr>
          <w:rFonts w:ascii="Times New Roman" w:hAnsi="Times New Roman" w:cs="Times New Roman"/>
        </w:rPr>
        <w:fldChar w:fldCharType="end"/>
      </w:r>
      <w:r>
        <w:rPr>
          <w:rFonts w:ascii="Times New Roman" w:hAnsi="Times New Roman" w:cs="Times New Roman" w:hint="eastAsia"/>
        </w:rPr>
        <w:t xml:space="preserve"> </w:t>
      </w:r>
      <w:r w:rsidR="00CF74D9" w:rsidRPr="00CF74D9">
        <w:rPr>
          <w:rFonts w:ascii="Times New Roman" w:hAnsi="Times New Roman" w:cs="Times New Roman"/>
        </w:rPr>
        <w:t xml:space="preserve">developed </w:t>
      </w:r>
      <w:r w:rsidR="00CF74D9" w:rsidRPr="0094167A">
        <w:rPr>
          <w:rFonts w:ascii="Times New Roman" w:hAnsi="Times New Roman" w:cs="Times New Roman"/>
          <w:i/>
          <w:iCs/>
        </w:rPr>
        <w:t>scVelo</w:t>
      </w:r>
      <w:r w:rsidR="00CF74D9" w:rsidRPr="00CF74D9">
        <w:rPr>
          <w:rFonts w:ascii="Times New Roman" w:hAnsi="Times New Roman" w:cs="Times New Roman"/>
        </w:rPr>
        <w:t xml:space="preserve">, </w:t>
      </w:r>
      <w:r w:rsidR="00E26083" w:rsidRPr="00E26083">
        <w:rPr>
          <w:rFonts w:ascii="Times New Roman" w:hAnsi="Times New Roman" w:cs="Times New Roman"/>
        </w:rPr>
        <w:t xml:space="preserve">a </w:t>
      </w:r>
      <w:r w:rsidR="00E26083" w:rsidRPr="0094167A">
        <w:rPr>
          <w:rFonts w:ascii="Times New Roman" w:hAnsi="Times New Roman" w:cs="Times New Roman"/>
        </w:rPr>
        <w:t>comprehensive and extensible computational framework</w:t>
      </w:r>
      <w:r w:rsidR="004A4895">
        <w:rPr>
          <w:rFonts w:ascii="Times New Roman" w:hAnsi="Times New Roman" w:cs="Times New Roman" w:hint="eastAsia"/>
        </w:rPr>
        <w:t xml:space="preserve"> that integrates</w:t>
      </w:r>
      <w:r w:rsidR="00E26083" w:rsidRPr="00E26083">
        <w:t xml:space="preserve"> </w:t>
      </w:r>
      <w:r w:rsidR="00E26083" w:rsidRPr="00E26083">
        <w:rPr>
          <w:rFonts w:ascii="Times New Roman" w:hAnsi="Times New Roman" w:cs="Times New Roman"/>
        </w:rPr>
        <w:t>the</w:t>
      </w:r>
      <w:r w:rsidR="004A4895">
        <w:rPr>
          <w:rFonts w:ascii="Times New Roman" w:hAnsi="Times New Roman" w:cs="Times New Roman" w:hint="eastAsia"/>
        </w:rPr>
        <w:t xml:space="preserve"> original</w:t>
      </w:r>
      <w:r w:rsidR="00E26083" w:rsidRPr="00E26083">
        <w:rPr>
          <w:rFonts w:ascii="Times New Roman" w:hAnsi="Times New Roman" w:cs="Times New Roman"/>
        </w:rPr>
        <w:t xml:space="preserve"> steady-state model proposed by </w:t>
      </w:r>
      <w:r w:rsidR="00E26083" w:rsidRPr="0094167A">
        <w:rPr>
          <w:rFonts w:ascii="Times New Roman" w:hAnsi="Times New Roman" w:cs="Times New Roman"/>
          <w:i/>
          <w:iCs/>
        </w:rPr>
        <w:t>Velocyto</w:t>
      </w:r>
      <w:r w:rsidR="00E26083" w:rsidRPr="00E26083">
        <w:rPr>
          <w:rFonts w:ascii="Times New Roman" w:hAnsi="Times New Roman" w:cs="Times New Roman"/>
        </w:rPr>
        <w:t xml:space="preserve"> and extend</w:t>
      </w:r>
      <w:r w:rsidR="00EA00DE">
        <w:rPr>
          <w:rFonts w:ascii="Times New Roman" w:hAnsi="Times New Roman" w:cs="Times New Roman" w:hint="eastAsia"/>
        </w:rPr>
        <w:t>ing</w:t>
      </w:r>
      <w:r w:rsidR="00E26083" w:rsidRPr="00E26083">
        <w:rPr>
          <w:rFonts w:ascii="Times New Roman" w:hAnsi="Times New Roman" w:cs="Times New Roman"/>
        </w:rPr>
        <w:t xml:space="preserve"> it </w:t>
      </w:r>
      <w:r w:rsidR="004A4895" w:rsidRPr="004A4895">
        <w:rPr>
          <w:rFonts w:ascii="Times New Roman" w:hAnsi="Times New Roman" w:cs="Times New Roman"/>
        </w:rPr>
        <w:t>through the incorporation of a</w:t>
      </w:r>
      <w:r w:rsidR="00EA00DE" w:rsidRPr="00EA00DE">
        <w:rPr>
          <w:rFonts w:ascii="Times New Roman" w:hAnsi="Times New Roman" w:cs="Times New Roman"/>
        </w:rPr>
        <w:t xml:space="preserve"> stochastic model</w:t>
      </w:r>
      <w:r w:rsidR="00CF74D9" w:rsidRPr="00CF74D9">
        <w:rPr>
          <w:rFonts w:ascii="Times New Roman" w:hAnsi="Times New Roman" w:cs="Times New Roman"/>
        </w:rPr>
        <w:t>.</w:t>
      </w:r>
      <w:r w:rsidR="00E26083">
        <w:rPr>
          <w:rFonts w:ascii="Times New Roman" w:hAnsi="Times New Roman" w:cs="Times New Roman" w:hint="eastAsia"/>
        </w:rPr>
        <w:t xml:space="preserve"> </w:t>
      </w:r>
      <w:r w:rsidR="00CF74D9" w:rsidRPr="00CF74D9">
        <w:rPr>
          <w:rFonts w:ascii="Times New Roman" w:hAnsi="Times New Roman" w:cs="Times New Roman"/>
        </w:rPr>
        <w:t>This stochastic model</w:t>
      </w:r>
      <w:r>
        <w:rPr>
          <w:rFonts w:ascii="Times New Roman" w:hAnsi="Times New Roman" w:cs="Times New Roman" w:hint="eastAsia"/>
        </w:rPr>
        <w:t xml:space="preserve"> reformulate</w:t>
      </w:r>
      <w:r w:rsidR="0094167A">
        <w:rPr>
          <w:rFonts w:ascii="Times New Roman" w:hAnsi="Times New Roman" w:cs="Times New Roman" w:hint="eastAsia"/>
        </w:rPr>
        <w:t>s</w:t>
      </w:r>
      <w:r>
        <w:rPr>
          <w:rFonts w:ascii="Times New Roman" w:hAnsi="Times New Roman" w:cs="Times New Roman" w:hint="eastAsia"/>
        </w:rPr>
        <w:t xml:space="preserve"> the first order </w:t>
      </w:r>
      <w:r>
        <w:rPr>
          <w:rFonts w:ascii="Times New Roman" w:hAnsi="Times New Roman" w:cs="Times New Roman"/>
        </w:rPr>
        <w:t>transcriptional</w:t>
      </w:r>
      <w:r>
        <w:rPr>
          <w:rFonts w:ascii="Times New Roman" w:hAnsi="Times New Roman" w:cs="Times New Roman" w:hint="eastAsia"/>
        </w:rPr>
        <w:t xml:space="preserve"> ODE by including second order moments (variance and covariance of unspliced and spliced counts) to </w:t>
      </w:r>
      <w:r w:rsidRPr="00476F69">
        <w:rPr>
          <w:rFonts w:ascii="Times New Roman" w:hAnsi="Times New Roman" w:cs="Times New Roman"/>
        </w:rPr>
        <w:t>account for stochasticity</w:t>
      </w:r>
      <w:r>
        <w:rPr>
          <w:rFonts w:ascii="Times New Roman" w:hAnsi="Times New Roman" w:cs="Times New Roman" w:hint="eastAsia"/>
        </w:rPr>
        <w:t xml:space="preserve">. </w:t>
      </w:r>
      <w:r w:rsidR="00EA00DE" w:rsidRPr="00EA00DE">
        <w:rPr>
          <w:rFonts w:ascii="Times New Roman" w:hAnsi="Times New Roman" w:cs="Times New Roman"/>
        </w:rPr>
        <w:t>Similar to the steady-state approach, a least-square</w:t>
      </w:r>
      <w:r w:rsidR="004A4895">
        <w:rPr>
          <w:rFonts w:ascii="Times New Roman" w:hAnsi="Times New Roman" w:cs="Times New Roman" w:hint="eastAsia"/>
        </w:rPr>
        <w:t>s</w:t>
      </w:r>
      <w:r w:rsidR="00EA00DE" w:rsidRPr="00EA00DE">
        <w:rPr>
          <w:rFonts w:ascii="Times New Roman" w:hAnsi="Times New Roman" w:cs="Times New Roman"/>
        </w:rPr>
        <w:t xml:space="preserve"> fit is employed to estimate degradation rates from steady-state populations.</w:t>
      </w:r>
      <w:r w:rsidR="00EA00DE">
        <w:rPr>
          <w:rFonts w:ascii="Times New Roman" w:hAnsi="Times New Roman" w:cs="Times New Roman" w:hint="eastAsia"/>
        </w:rPr>
        <w:t xml:space="preserve"> </w:t>
      </w:r>
      <w:r w:rsidR="00EA00DE" w:rsidRPr="00EA00DE">
        <w:rPr>
          <w:rFonts w:ascii="Times New Roman" w:hAnsi="Times New Roman" w:cs="Times New Roman"/>
        </w:rPr>
        <w:t xml:space="preserve">Subsequently, </w:t>
      </w:r>
      <w:r w:rsidRPr="00665359">
        <w:rPr>
          <w:rFonts w:ascii="Times New Roman" w:hAnsi="Times New Roman" w:cs="Times New Roman" w:hint="eastAsia"/>
          <w:i/>
          <w:iCs/>
        </w:rPr>
        <w:t>MultiVelo</w:t>
      </w:r>
      <w:r>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&lt;EndNote&gt;&lt;Cite&gt;&lt;Author&gt;Li&lt;/Author&gt;&lt;Year&gt;2023&lt;/Year&gt;&lt;RecNum&gt;32&lt;/RecNum&gt;&lt;DisplayText&gt;[13]&lt;/DisplayText&gt;&lt;record&gt;&lt;rec-number&gt;32&lt;/rec-number&gt;&lt;foreign-keys&gt;&lt;key app="EN" db-id="vsf22ssadrx5acer9f5x9rdl5spsr2s0vfp0" timestamp="1743952821"&gt;32&lt;/key&gt;&lt;/foreign-keys&gt;&lt;ref-type name="Journal Article"&gt;17&lt;/ref-type&gt;&lt;contributors&gt;&lt;authors&gt;&lt;author&gt;Li, Chen&lt;/author&gt;&lt;author&gt;Virgilio, Maria C.&lt;/author&gt;&lt;author&gt;Collins, Kathleen L.&lt;/author&gt;&lt;author&gt;Welch, Joshua D.&lt;/author&gt;&lt;/authors&gt;&lt;/contributors&gt;&lt;titles&gt;&lt;title&gt;Multi-omic single-cell velocity models epigenome–transcriptome interactions and improves cell fate prediction&lt;/title&gt;&lt;secondary-title&gt;Nature Biotechnology&lt;/secondary-title&gt;&lt;/titles&gt;&lt;periodical&gt;&lt;full-title&gt;Nature Biotechnology&lt;/full-title&gt;&lt;/periodical&gt;&lt;pages&gt;387-398&lt;/pages&gt;&lt;volume&gt;41&lt;/volume&gt;&lt;number&gt;3&lt;/number&gt;&lt;dates&gt;&lt;year&gt;2023&lt;/year&gt;&lt;pub-dates&gt;&lt;date&gt;2023/03/01&lt;/date&gt;&lt;/pub-dates&gt;&lt;/dates&gt;&lt;isbn&gt;1546-1696&lt;/isbn&gt;&lt;urls&gt;&lt;related-urls&gt;&lt;url&gt;https://doi.org/10.1038/s41587-022-01476-y&lt;/url&gt;&lt;/related-urls&gt;&lt;/urls&gt;&lt;electronic-resource-num&gt;10.1038/s41587-022-01476-y&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[13]</w:t>
      </w:r>
      <w:r w:rsidR="009A2D82">
        <w:rPr>
          <w:rFonts w:ascii="Times New Roman" w:hAnsi="Times New Roman" w:cs="Times New Roman"/>
        </w:rPr>
        <w:fldChar w:fldCharType="end"/>
      </w:r>
      <w:r>
        <w:rPr>
          <w:rFonts w:ascii="Times New Roman" w:hAnsi="Times New Roman" w:cs="Times New Roman" w:hint="eastAsia"/>
        </w:rPr>
        <w:t xml:space="preserve"> </w:t>
      </w:r>
      <w:r w:rsidR="00EA00DE" w:rsidRPr="00EA00DE">
        <w:rPr>
          <w:rFonts w:ascii="Times New Roman" w:hAnsi="Times New Roman" w:cs="Times New Roman"/>
        </w:rPr>
        <w:t xml:space="preserve">further </w:t>
      </w:r>
      <w:r w:rsidR="004A4895" w:rsidRPr="004A4895">
        <w:rPr>
          <w:rFonts w:ascii="Times New Roman" w:hAnsi="Times New Roman" w:cs="Times New Roman"/>
        </w:rPr>
        <w:t>advanced these</w:t>
      </w:r>
      <w:r w:rsidR="00EA00DE" w:rsidRPr="00EA00DE">
        <w:rPr>
          <w:rFonts w:ascii="Times New Roman" w:hAnsi="Times New Roman" w:cs="Times New Roman"/>
        </w:rPr>
        <w:t xml:space="preserve"> models by integrating chromatin accessibility information derived from ATAC-seq data</w:t>
      </w:r>
      <w:r>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&lt;EndNote&gt;&lt;Cite&gt;&lt;Author&gt;Ma&lt;/Author&gt;&lt;Year&gt;2020&lt;/Year&gt;&lt;RecNum&gt;37&lt;/RecNum&gt;&lt;DisplayText&gt;[47]&lt;/DisplayText&gt;&lt;record&gt;&lt;rec-number&gt;37&lt;/rec-number&gt;&lt;foreign-keys&gt;&lt;key app="EN" db-id="vsf22ssadrx5acer9f5x9rdl5spsr2s0vfp0" timestamp="1743952834"&gt;37&lt;/key&gt;&lt;/foreign-keys&gt;&lt;ref-type name="Journal Article"&gt;17&lt;/ref-type&gt;&lt;contributors&gt;&lt;authors&gt;&lt;author&gt;Ma, Sai&lt;/author&gt;&lt;author&gt;Zhang, Bing&lt;/author&gt;&lt;author&gt;LaFave, Lindsay M.&lt;/author&gt;&lt;author&gt;Earl, Andrew S.&lt;/author&gt;&lt;author&gt;Chiang, Zachary&lt;/author&gt;&lt;author&gt;Hu, Yan&lt;/author&gt;&lt;author&gt;Ding, Jiarui&lt;/author&gt;&lt;author&gt;Brack, Alison&lt;/author&gt;&lt;author&gt;Kartha, Vinay K.&lt;/author&gt;&lt;author&gt;Tay, Tristan&lt;/author&gt;&lt;author&gt;Law, Travis&lt;/author&gt;&lt;author&gt;Lareau, Caleb&lt;/author&gt;&lt;author&gt;Hsu, Ya-Chieh&lt;/author&gt;&lt;author&gt;Regev, Aviv&lt;/author&gt;&lt;author&gt;Buenrostro, Jason D.&lt;/author&gt;&lt;/authors&gt;&lt;/contributors&gt;&lt;titles&gt;&lt;title&gt;Chromatin Potential Identified by Shared Single-Cell Profiling of RNA and Chromatin&lt;/title&gt;&lt;secondary-title&gt;Cell&lt;/secondary-title&gt;&lt;/titles&gt;&lt;periodical&gt;&lt;full-title&gt;Cell&lt;/full-title&gt;&lt;/periodical&gt;&lt;pages&gt;1103-1116.e20&lt;/pages&gt;&lt;volume&gt;183&lt;/volume&gt;&lt;number&gt;4&lt;/number&gt;&lt;dates&gt;&lt;year&gt;2020&lt;/year&gt;&lt;/dates&gt;&lt;publisher&gt;Elsevier&lt;/publisher&gt;&lt;isbn&gt;0092-8674&lt;/isbn&gt;&lt;urls&gt;&lt;related-urls&gt;&lt;url&gt;https://doi.org/10.1016/j.cell.2020.09.056&lt;/url&gt;&lt;/related-urls&gt;&lt;/urls&gt;&lt;electronic-resource-num&gt;10.1016/j.cell.2020.09.056&lt;/electronic-resource-num&gt;&lt;access-date&gt;2024/12/26&lt;/access-date&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[47]</w:t>
      </w:r>
      <w:r w:rsidR="009A2D82">
        <w:rPr>
          <w:rFonts w:ascii="Times New Roman" w:hAnsi="Times New Roman" w:cs="Times New Roman"/>
        </w:rPr>
        <w:fldChar w:fldCharType="end"/>
      </w:r>
      <w:r>
        <w:rPr>
          <w:rFonts w:ascii="Times New Roman" w:hAnsi="Times New Roman" w:cs="Times New Roman" w:hint="eastAsia"/>
        </w:rPr>
        <w:t xml:space="preserve">. </w:t>
      </w:r>
      <w:r w:rsidR="004A4895" w:rsidRPr="004A4895">
        <w:rPr>
          <w:rFonts w:ascii="Times New Roman" w:hAnsi="Times New Roman" w:cs="Times New Roman"/>
        </w:rPr>
        <w:t>In MultiVelo, transcriptional regulation is simplified through the abstraction of chromatin modifiers, pioneer factors, and transcription factors into a single rate parameter reflecting chromatin accessibility.</w:t>
      </w:r>
      <w:r w:rsidRPr="00665359">
        <w:rPr>
          <w:rFonts w:ascii="Times New Roman" w:hAnsi="Times New Roman" w:cs="Times New Roman"/>
        </w:rPr>
        <w:t xml:space="preserve"> </w:t>
      </w:r>
      <w:r w:rsidR="00EA00DE">
        <w:rPr>
          <w:rFonts w:ascii="Times New Roman" w:hAnsi="Times New Roman" w:cs="Times New Roman" w:hint="eastAsia"/>
        </w:rPr>
        <w:t>Such</w:t>
      </w:r>
      <w:r w:rsidR="00EA00DE" w:rsidRPr="00EA00DE">
        <w:rPr>
          <w:rFonts w:ascii="Times New Roman" w:hAnsi="Times New Roman" w:cs="Times New Roman"/>
        </w:rPr>
        <w:t xml:space="preserve"> transcriptional regulation is explicitly modeled by linking transcription rates to chromatin accessibility within the ODE framework</w:t>
      </w:r>
      <w:r w:rsidR="004A4895" w:rsidRPr="004A4895">
        <w:rPr>
          <w:rFonts w:ascii="Times New Roman" w:hAnsi="Times New Roman" w:cs="Times New Roman"/>
        </w:rPr>
        <w:t>, thereby enabling a more accurate and biologically informed estimation of kinetic parameters.</w:t>
      </w:r>
    </w:p>
    <w:p w14:paraId="74ADDA74" w14:textId="77777777" w:rsidR="002321A2" w:rsidRDefault="002321A2" w:rsidP="002321A2">
      <w:pPr>
        <w:rPr>
          <w:rFonts w:ascii="Times New Roman" w:hAnsi="Times New Roman" w:cs="Times New Roman"/>
        </w:rPr>
      </w:pPr>
    </w:p>
    <w:p w14:paraId="4CA28C1A" w14:textId="025095DD" w:rsidR="002321A2" w:rsidRPr="006E61A1" w:rsidRDefault="002321A2" w:rsidP="002321A2">
      <w:pPr>
        <w:rPr>
          <w:rFonts w:ascii="Times New Roman" w:hAnsi="Times New Roman" w:cs="Times New Roman"/>
        </w:rPr>
      </w:pPr>
      <w:r w:rsidRPr="00291F5F">
        <w:rPr>
          <w:rFonts w:ascii="Times New Roman" w:hAnsi="Times New Roman" w:cs="Times New Roman" w:hint="eastAsia"/>
          <w:i/>
          <w:iCs/>
        </w:rPr>
        <w:t>VeloAE</w:t>
      </w:r>
      <w:r>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&lt;EndNote&gt;&lt;Cite&gt;&lt;Author&gt;Qiao&lt;/Author&gt;&lt;Year&gt;2021&lt;/Year&gt;&lt;RecNum&gt;34&lt;/RecNum&gt;&lt;DisplayText&gt;[14]&lt;/DisplayText&gt;&lt;record&gt;&lt;rec-number&gt;34&lt;/rec-number&gt;&lt;foreign-keys&gt;&lt;key app="EN" db-id="vsf22ssadrx5acer9f5x9rdl5spsr2s0vfp0" timestamp="1743952827"&gt;34&lt;/key&gt;&lt;/foreign-keys&gt;&lt;ref-type name="Journal Article"&gt;17&lt;/ref-type&gt;&lt;contributors&gt;&lt;authors&gt;&lt;author&gt;Qiao, Chen&lt;/author&gt;&lt;author&gt;Huang, Yuanhua&lt;/author&gt;&lt;/authors&gt;&lt;/contributors&gt;&lt;titles&gt;&lt;title&gt;Representation learning of RNA velocity reveals robust cell transitions&lt;/title&gt;&lt;secondary-title&gt;Proceedings of the National Academy of Sciences&lt;/secondary-title&gt;&lt;/titles&gt;&lt;periodical&gt;&lt;full-title&gt;Proceedings of the National Academy of Sciences&lt;/full-title&gt;&lt;/periodical&gt;&lt;pages&gt;e2105859118&lt;/pages&gt;&lt;volume&gt;118&lt;/volume&gt;&lt;number&gt;49&lt;/number&gt;&lt;dates&gt;&lt;year&gt;2021&lt;/year&gt;&lt;pub-dates&gt;&lt;date&gt;2021/12/07&lt;/date&gt;&lt;/pub-dates&gt;&lt;/dates&gt;&lt;publisher&gt;Proceedings of the National Academy of Sciences&lt;/publisher&gt;&lt;urls&gt;&lt;related-urls&gt;&lt;url&gt;https://doi.org/10.1073/pnas.2105859118&lt;/url&gt;&lt;/related-urls&gt;&lt;/urls&gt;&lt;electronic-resource-num&gt;10.1073/pnas.2105859118&lt;/electronic-resource-num&gt;&lt;access-date&gt;2024/11/23&lt;/access-date&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[14]</w:t>
      </w:r>
      <w:r w:rsidR="009A2D82">
        <w:rPr>
          <w:rFonts w:ascii="Times New Roman" w:hAnsi="Times New Roman" w:cs="Times New Roman"/>
        </w:rPr>
        <w:fldChar w:fldCharType="end"/>
      </w:r>
      <w:r>
        <w:rPr>
          <w:rFonts w:ascii="Times New Roman" w:hAnsi="Times New Roman" w:cs="Times New Roman" w:hint="eastAsia"/>
        </w:rPr>
        <w:t xml:space="preserve"> </w:t>
      </w:r>
      <w:r w:rsidRPr="00AA3451">
        <w:rPr>
          <w:rFonts w:ascii="Times New Roman" w:hAnsi="Times New Roman" w:cs="Times New Roman"/>
        </w:rPr>
        <w:t>solve</w:t>
      </w:r>
      <w:r>
        <w:rPr>
          <w:rFonts w:ascii="Times New Roman" w:hAnsi="Times New Roman" w:cs="Times New Roman" w:hint="eastAsia"/>
        </w:rPr>
        <w:t>s steady-state ratio and infers latent</w:t>
      </w:r>
      <w:r w:rsidR="004A4895">
        <w:rPr>
          <w:rFonts w:ascii="Times New Roman" w:hAnsi="Times New Roman" w:cs="Times New Roman" w:hint="eastAsia"/>
        </w:rPr>
        <w:t xml:space="preserve"> transcriptional</w:t>
      </w:r>
      <w:r>
        <w:rPr>
          <w:rFonts w:ascii="Times New Roman" w:hAnsi="Times New Roman" w:cs="Times New Roman" w:hint="eastAsia"/>
        </w:rPr>
        <w:t xml:space="preserve"> dynamics </w:t>
      </w:r>
      <w:r w:rsidR="004A4895">
        <w:rPr>
          <w:rFonts w:ascii="Times New Roman" w:hAnsi="Times New Roman" w:cs="Times New Roman" w:hint="eastAsia"/>
        </w:rPr>
        <w:t>with</w:t>
      </w:r>
      <w:r>
        <w:rPr>
          <w:rFonts w:ascii="Times New Roman" w:hAnsi="Times New Roman" w:cs="Times New Roman" w:hint="eastAsia"/>
        </w:rPr>
        <w:t xml:space="preserve">in a learned </w:t>
      </w:r>
      <w:r w:rsidRPr="00A50F83">
        <w:rPr>
          <w:rFonts w:ascii="Times New Roman" w:hAnsi="Times New Roman" w:cs="Times New Roman"/>
        </w:rPr>
        <w:t>low-dimensional representation</w:t>
      </w:r>
      <w:r>
        <w:rPr>
          <w:rFonts w:ascii="Times New Roman" w:hAnsi="Times New Roman" w:cs="Times New Roman" w:hint="eastAsia"/>
        </w:rPr>
        <w:t xml:space="preserve"> using</w:t>
      </w:r>
      <w:r w:rsidR="004A4895">
        <w:rPr>
          <w:rFonts w:ascii="Times New Roman" w:hAnsi="Times New Roman" w:cs="Times New Roman" w:hint="eastAsia"/>
        </w:rPr>
        <w:t xml:space="preserve"> and</w:t>
      </w:r>
      <w:r>
        <w:rPr>
          <w:rFonts w:ascii="Times New Roman" w:hAnsi="Times New Roman" w:cs="Times New Roman" w:hint="eastAsia"/>
        </w:rPr>
        <w:t xml:space="preserve"> a</w:t>
      </w:r>
      <w:r w:rsidRPr="005573E1">
        <w:rPr>
          <w:rFonts w:ascii="Times New Roman" w:hAnsi="Times New Roman" w:cs="Times New Roman"/>
        </w:rPr>
        <w:t xml:space="preserve">utoencoder </w:t>
      </w:r>
      <w:r>
        <w:rPr>
          <w:rFonts w:ascii="Times New Roman" w:hAnsi="Times New Roman" w:cs="Times New Roman" w:hint="eastAsia"/>
        </w:rPr>
        <w:t>f</w:t>
      </w:r>
      <w:r w:rsidRPr="005573E1">
        <w:rPr>
          <w:rFonts w:ascii="Times New Roman" w:hAnsi="Times New Roman" w:cs="Times New Roman"/>
        </w:rPr>
        <w:t>ramework</w:t>
      </w:r>
      <w:r>
        <w:rPr>
          <w:rFonts w:ascii="Times New Roman" w:hAnsi="Times New Roman" w:cs="Times New Roman" w:hint="eastAsia"/>
        </w:rPr>
        <w:t xml:space="preserve">. </w:t>
      </w:r>
      <w:r w:rsidR="004A4895" w:rsidRPr="004A4895">
        <w:rPr>
          <w:rFonts w:ascii="Times New Roman" w:hAnsi="Times New Roman" w:cs="Times New Roman"/>
        </w:rPr>
        <w:t xml:space="preserve">Specifically, it </w:t>
      </w:r>
      <w:r>
        <w:rPr>
          <w:rFonts w:ascii="Times New Roman" w:hAnsi="Times New Roman" w:cs="Times New Roman" w:hint="eastAsia"/>
        </w:rPr>
        <w:t xml:space="preserve">uses a </w:t>
      </w:r>
      <w:r w:rsidRPr="00A50F83">
        <w:rPr>
          <w:rFonts w:ascii="Times New Roman" w:hAnsi="Times New Roman" w:cs="Times New Roman"/>
        </w:rPr>
        <w:t>graph convolutional network (GCN)</w:t>
      </w:r>
      <w:r>
        <w:rPr>
          <w:rFonts w:ascii="Times New Roman" w:hAnsi="Times New Roman" w:cs="Times New Roman" w:hint="eastAsia"/>
        </w:rPr>
        <w:t xml:space="preserve"> </w:t>
      </w:r>
      <w:r w:rsidRPr="00A50F83">
        <w:rPr>
          <w:rFonts w:ascii="Times New Roman" w:hAnsi="Times New Roman" w:cs="Times New Roman"/>
        </w:rPr>
        <w:t>to smooth the pre</w:t>
      </w:r>
      <w:r>
        <w:rPr>
          <w:rFonts w:ascii="Times New Roman" w:hAnsi="Times New Roman" w:cs="Times New Roman" w:hint="eastAsia"/>
        </w:rPr>
        <w:t>-</w:t>
      </w:r>
      <w:r w:rsidRPr="00A50F83">
        <w:rPr>
          <w:rFonts w:ascii="Times New Roman" w:hAnsi="Times New Roman" w:cs="Times New Roman"/>
        </w:rPr>
        <w:t>encoded latent</w:t>
      </w:r>
      <w:r>
        <w:rPr>
          <w:rFonts w:ascii="Times New Roman" w:hAnsi="Times New Roman" w:cs="Times New Roman" w:hint="eastAsia"/>
        </w:rPr>
        <w:t xml:space="preserve"> cell</w:t>
      </w:r>
      <w:r w:rsidRPr="00A50F83">
        <w:rPr>
          <w:rFonts w:ascii="Times New Roman" w:hAnsi="Times New Roman" w:cs="Times New Roman"/>
        </w:rPr>
        <w:t xml:space="preserve"> states</w:t>
      </w:r>
      <w:r>
        <w:rPr>
          <w:rFonts w:ascii="Times New Roman" w:hAnsi="Times New Roman" w:cs="Times New Roman" w:hint="eastAsia"/>
        </w:rPr>
        <w:t xml:space="preserve"> (latent unspliced and spliced matrices) </w:t>
      </w:r>
      <w:r w:rsidR="004A4895">
        <w:rPr>
          <w:rFonts w:ascii="Times New Roman" w:hAnsi="Times New Roman" w:cs="Times New Roman" w:hint="eastAsia"/>
        </w:rPr>
        <w:t>based on</w:t>
      </w:r>
      <w:r w:rsidR="004A4895" w:rsidRPr="00A50F83">
        <w:rPr>
          <w:rFonts w:ascii="Times New Roman" w:hAnsi="Times New Roman" w:cs="Times New Roman"/>
        </w:rPr>
        <w:t xml:space="preserve"> </w:t>
      </w:r>
      <w:r w:rsidRPr="00A50F83">
        <w:rPr>
          <w:rFonts w:ascii="Times New Roman" w:hAnsi="Times New Roman" w:cs="Times New Roman"/>
        </w:rPr>
        <w:t>neighboring cells</w:t>
      </w:r>
      <w:r w:rsidR="004A4895">
        <w:rPr>
          <w:rFonts w:ascii="Times New Roman" w:hAnsi="Times New Roman" w:cs="Times New Roman" w:hint="eastAsia"/>
        </w:rPr>
        <w:t>,</w:t>
      </w:r>
      <w:r>
        <w:rPr>
          <w:rFonts w:ascii="Times New Roman" w:hAnsi="Times New Roman" w:cs="Times New Roman" w:hint="eastAsia"/>
        </w:rPr>
        <w:t xml:space="preserve"> and</w:t>
      </w:r>
      <w:r w:rsidR="004A4895">
        <w:rPr>
          <w:rFonts w:ascii="Times New Roman" w:hAnsi="Times New Roman" w:cs="Times New Roman" w:hint="eastAsia"/>
        </w:rPr>
        <w:t xml:space="preserve"> then</w:t>
      </w:r>
      <w:r>
        <w:rPr>
          <w:rFonts w:ascii="Times New Roman" w:hAnsi="Times New Roman" w:cs="Times New Roman" w:hint="eastAsia"/>
        </w:rPr>
        <w:t xml:space="preserve"> adopt an </w:t>
      </w:r>
      <w:r w:rsidRPr="00A50F83">
        <w:rPr>
          <w:rFonts w:ascii="Times New Roman" w:hAnsi="Times New Roman" w:cs="Times New Roman"/>
        </w:rPr>
        <w:t>attentive combination module</w:t>
      </w:r>
      <w:r>
        <w:rPr>
          <w:rFonts w:ascii="Times New Roman" w:hAnsi="Times New Roman" w:cs="Times New Roman" w:hint="eastAsia"/>
        </w:rPr>
        <w:t xml:space="preserve"> to reconstruct the input mRNA </w:t>
      </w:r>
      <w:r>
        <w:rPr>
          <w:rFonts w:ascii="Times New Roman" w:hAnsi="Times New Roman" w:cs="Times New Roman"/>
        </w:rPr>
        <w:t>abundance</w:t>
      </w:r>
      <w:r>
        <w:rPr>
          <w:rFonts w:ascii="Times New Roman" w:hAnsi="Times New Roman" w:cs="Times New Roman" w:hint="eastAsia"/>
        </w:rPr>
        <w:t>s</w:t>
      </w:r>
      <w:r w:rsidR="004A4895">
        <w:rPr>
          <w:rFonts w:ascii="Times New Roman" w:hAnsi="Times New Roman" w:cs="Times New Roman" w:hint="eastAsia"/>
        </w:rPr>
        <w:t xml:space="preserve"> in decoder</w:t>
      </w:r>
      <w:r>
        <w:rPr>
          <w:rFonts w:ascii="Times New Roman" w:hAnsi="Times New Roman" w:cs="Times New Roman" w:hint="eastAsia"/>
        </w:rPr>
        <w:t>. The a</w:t>
      </w:r>
      <w:r w:rsidRPr="005573E1">
        <w:rPr>
          <w:rFonts w:ascii="Times New Roman" w:hAnsi="Times New Roman" w:cs="Times New Roman"/>
        </w:rPr>
        <w:t>utoencoder</w:t>
      </w:r>
      <w:r w:rsidR="002F5DDD">
        <w:rPr>
          <w:rFonts w:ascii="Times New Roman" w:hAnsi="Times New Roman" w:cs="Times New Roman" w:hint="eastAsia"/>
        </w:rPr>
        <w:t xml:space="preserve"> framewor</w:t>
      </w:r>
      <w:r w:rsidR="007A463F">
        <w:rPr>
          <w:rFonts w:ascii="Times New Roman" w:hAnsi="Times New Roman" w:cs="Times New Roman" w:hint="eastAsia"/>
        </w:rPr>
        <w:t>k</w:t>
      </w:r>
      <w:r>
        <w:rPr>
          <w:rFonts w:ascii="Times New Roman" w:hAnsi="Times New Roman" w:cs="Times New Roman" w:hint="eastAsia"/>
        </w:rPr>
        <w:t xml:space="preserve"> allows </w:t>
      </w:r>
      <w:r w:rsidRPr="00CB2B54">
        <w:rPr>
          <w:rFonts w:ascii="Times New Roman" w:hAnsi="Times New Roman" w:cs="Times New Roman" w:hint="eastAsia"/>
          <w:i/>
          <w:iCs/>
        </w:rPr>
        <w:t>veloAE</w:t>
      </w:r>
      <w:r>
        <w:rPr>
          <w:rFonts w:ascii="Times New Roman" w:hAnsi="Times New Roman" w:cs="Times New Roman" w:hint="eastAsia"/>
        </w:rPr>
        <w:t xml:space="preserve"> to </w:t>
      </w:r>
      <w:r w:rsidR="002F5DDD" w:rsidRPr="002F5DDD">
        <w:rPr>
          <w:rFonts w:ascii="Times New Roman" w:hAnsi="Times New Roman" w:cs="Times New Roman"/>
        </w:rPr>
        <w:t>capture biologically meaningful</w:t>
      </w:r>
      <w:r>
        <w:rPr>
          <w:rFonts w:ascii="Times New Roman" w:hAnsi="Times New Roman" w:cs="Times New Roman" w:hint="eastAsia"/>
        </w:rPr>
        <w:t xml:space="preserve"> latent cell states</w:t>
      </w:r>
      <w:r w:rsidDel="00466D5B">
        <w:rPr>
          <w:rFonts w:ascii="Times New Roman" w:hAnsi="Times New Roman" w:cs="Times New Roman" w:hint="eastAsia"/>
        </w:rPr>
        <w:t xml:space="preserve"> </w:t>
      </w:r>
      <w:r>
        <w:rPr>
          <w:rFonts w:ascii="Times New Roman" w:hAnsi="Times New Roman" w:cs="Times New Roman" w:hint="eastAsia"/>
        </w:rPr>
        <w:t>by minimizing the reconstruction loss between input and output count</w:t>
      </w:r>
      <w:r w:rsidR="002F5DDD">
        <w:rPr>
          <w:rFonts w:ascii="Times New Roman" w:hAnsi="Times New Roman" w:cs="Times New Roman" w:hint="eastAsia"/>
        </w:rPr>
        <w:t xml:space="preserve"> matrices</w:t>
      </w:r>
      <w:r>
        <w:rPr>
          <w:rFonts w:ascii="Times New Roman" w:hAnsi="Times New Roman" w:cs="Times New Roman" w:hint="eastAsia"/>
        </w:rPr>
        <w:t xml:space="preserve">. In addition, a </w:t>
      </w:r>
      <w:r w:rsidRPr="00F95A79">
        <w:rPr>
          <w:rFonts w:ascii="Times New Roman" w:hAnsi="Times New Roman" w:cs="Times New Roman"/>
        </w:rPr>
        <w:t>regression loss</w:t>
      </w:r>
      <w:r>
        <w:rPr>
          <w:rFonts w:ascii="Times New Roman" w:hAnsi="Times New Roman" w:cs="Times New Roman" w:hint="eastAsia"/>
        </w:rPr>
        <w:t xml:space="preserve"> is </w:t>
      </w:r>
      <w:r w:rsidR="002F5DDD">
        <w:rPr>
          <w:rFonts w:ascii="Times New Roman" w:hAnsi="Times New Roman" w:cs="Times New Roman" w:hint="eastAsia"/>
        </w:rPr>
        <w:t xml:space="preserve">introduced </w:t>
      </w:r>
      <w:r>
        <w:rPr>
          <w:rFonts w:ascii="Times New Roman" w:hAnsi="Times New Roman" w:cs="Times New Roman" w:hint="eastAsia"/>
        </w:rPr>
        <w:t xml:space="preserve">to supervise the fit of </w:t>
      </w:r>
      <w:r w:rsidR="002F5DDD">
        <w:rPr>
          <w:rFonts w:ascii="Times New Roman" w:hAnsi="Times New Roman" w:cs="Times New Roman" w:hint="eastAsia"/>
        </w:rPr>
        <w:t xml:space="preserve">the </w:t>
      </w:r>
      <w:r>
        <w:rPr>
          <w:rFonts w:ascii="Times New Roman" w:hAnsi="Times New Roman" w:cs="Times New Roman" w:hint="eastAsia"/>
        </w:rPr>
        <w:t xml:space="preserve">steady-state ratio </w:t>
      </w:r>
      <w:r w:rsidR="002F5DDD">
        <w:rPr>
          <w:rFonts w:ascii="Times New Roman" w:hAnsi="Times New Roman" w:cs="Times New Roman" w:hint="eastAsia"/>
        </w:rPr>
        <w:t>with</w:t>
      </w:r>
      <w:r>
        <w:rPr>
          <w:rFonts w:ascii="Times New Roman" w:hAnsi="Times New Roman" w:cs="Times New Roman" w:hint="eastAsia"/>
        </w:rPr>
        <w:t xml:space="preserve">in </w:t>
      </w:r>
      <w:r w:rsidRPr="00F95A79">
        <w:rPr>
          <w:rFonts w:ascii="Times New Roman" w:hAnsi="Times New Roman" w:cs="Times New Roman"/>
        </w:rPr>
        <w:t>low dimension</w:t>
      </w:r>
      <w:r w:rsidR="002F5DDD">
        <w:rPr>
          <w:rFonts w:ascii="Times New Roman" w:hAnsi="Times New Roman" w:cs="Times New Roman" w:hint="eastAsia"/>
        </w:rPr>
        <w:t>al space</w:t>
      </w:r>
      <w:r>
        <w:rPr>
          <w:rFonts w:ascii="Times New Roman" w:hAnsi="Times New Roman" w:cs="Times New Roman" w:hint="eastAsia"/>
        </w:rPr>
        <w:t xml:space="preserve">. </w:t>
      </w:r>
      <w:r w:rsidR="002F5DDD">
        <w:rPr>
          <w:rFonts w:ascii="Times New Roman" w:hAnsi="Times New Roman" w:cs="Times New Roman" w:hint="eastAsia"/>
        </w:rPr>
        <w:t xml:space="preserve">By learning low </w:t>
      </w:r>
      <w:r w:rsidR="002F5DDD">
        <w:rPr>
          <w:rFonts w:ascii="Times New Roman" w:hAnsi="Times New Roman" w:cs="Times New Roman"/>
        </w:rPr>
        <w:t>dimension</w:t>
      </w:r>
      <w:r w:rsidR="002F5DDD">
        <w:rPr>
          <w:rFonts w:ascii="Times New Roman" w:hAnsi="Times New Roman" w:cs="Times New Roman" w:hint="eastAsia"/>
        </w:rPr>
        <w:t xml:space="preserve">al kinetics rates and RNA velocity, </w:t>
      </w:r>
      <w:r w:rsidR="002F5DDD" w:rsidRPr="007A463F">
        <w:rPr>
          <w:rFonts w:ascii="Times New Roman" w:hAnsi="Times New Roman" w:cs="Times New Roman" w:hint="eastAsia"/>
          <w:i/>
          <w:iCs/>
        </w:rPr>
        <w:t>VeloAE</w:t>
      </w:r>
      <w:r w:rsidR="002F5DDD">
        <w:rPr>
          <w:rFonts w:ascii="Times New Roman" w:hAnsi="Times New Roman" w:cs="Times New Roman" w:hint="eastAsia"/>
        </w:rPr>
        <w:t xml:space="preserve"> is able to </w:t>
      </w:r>
      <w:r w:rsidR="002F5DDD" w:rsidRPr="002F5DDD">
        <w:rPr>
          <w:rFonts w:ascii="Times New Roman" w:hAnsi="Times New Roman" w:cs="Times New Roman"/>
        </w:rPr>
        <w:t>recover denoised transcriptional dynamics and mitigates the sparsity challenges often encountered in high-dimensional raw count data.</w:t>
      </w:r>
      <w:r w:rsidR="002F5DDD">
        <w:rPr>
          <w:rFonts w:ascii="Times New Roman" w:hAnsi="Times New Roman" w:cs="Times New Roman" w:hint="eastAsia"/>
        </w:rPr>
        <w:t xml:space="preserve"> </w:t>
      </w:r>
    </w:p>
    <w:p w14:paraId="12E593F2" w14:textId="77777777" w:rsidR="002321A2" w:rsidRDefault="002321A2" w:rsidP="002321A2">
      <w:pPr>
        <w:rPr>
          <w:rFonts w:ascii="Times New Roman" w:hAnsi="Times New Roman" w:cs="Times New Roman"/>
        </w:rPr>
      </w:pPr>
    </w:p>
    <w:p w14:paraId="7549BB31" w14:textId="7F30EF36" w:rsidR="0081612C" w:rsidRPr="00BA70A7" w:rsidRDefault="002321A2" w:rsidP="002321A2">
      <w:pPr>
        <w:rPr>
          <w:rFonts w:ascii="Times New Roman" w:hAnsi="Times New Roman"/>
        </w:rPr>
      </w:pPr>
      <w:r w:rsidRPr="007127FB">
        <w:rPr>
          <w:rFonts w:ascii="Times New Roman" w:hAnsi="Times New Roman" w:cs="Times New Roman"/>
        </w:rPr>
        <w:t>In contrast to</w:t>
      </w:r>
      <w:r>
        <w:rPr>
          <w:rFonts w:ascii="Times New Roman" w:hAnsi="Times New Roman" w:cs="Times New Roman" w:hint="eastAsia"/>
        </w:rPr>
        <w:t xml:space="preserve"> other steady-state </w:t>
      </w:r>
      <w:r w:rsidR="002F5DDD">
        <w:rPr>
          <w:rFonts w:ascii="Times New Roman" w:hAnsi="Times New Roman" w:cs="Times New Roman" w:hint="eastAsia"/>
        </w:rPr>
        <w:t>models</w:t>
      </w:r>
      <w:r>
        <w:rPr>
          <w:rFonts w:ascii="Times New Roman" w:hAnsi="Times New Roman" w:cs="Times New Roman" w:hint="eastAsia"/>
        </w:rPr>
        <w:t xml:space="preserve">, </w:t>
      </w:r>
      <w:r w:rsidRPr="009370BB">
        <w:rPr>
          <w:rFonts w:ascii="Times New Roman" w:hAnsi="Times New Roman" w:cs="Times New Roman"/>
          <w:i/>
          <w:iCs/>
        </w:rPr>
        <w:t>TopicVelo</w:t>
      </w:r>
      <w:r w:rsidRPr="009547B2">
        <w:rPr>
          <w:rFonts w:ascii="Times New Roman" w:hAnsi="Times New Roman" w:cs="Times New Roman"/>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&lt;EndNote&gt;&lt;Cite&gt;&lt;Author&gt;Gao&lt;/Author&gt;&lt;Year&gt;2024&lt;/Year&gt;&lt;RecNum&gt;31&lt;/RecNum&gt;&lt;DisplayText&gt;[15]&lt;/DisplayText&gt;&lt;record&gt;&lt;rec-number&gt;31&lt;/rec-number&gt;&lt;foreign-keys&gt;&lt;key app="EN" db-id="vsf22ssadrx5acer9f5x9rdl5spsr2s0vfp0" timestamp="1743952818"&gt;31&lt;/key&gt;&lt;/foreign-keys&gt;&lt;ref-type name="Journal Article"&gt;17&lt;/ref-type&gt;&lt;contributors&gt;&lt;authors&gt;&lt;author&gt;Gao, Cheng Frank&lt;/author&gt;&lt;author&gt;Vaikuntanathan, Suriyanarayanan&lt;/author&gt;&lt;author&gt;Riesenfeld, Samantha J.&lt;/author&gt;&lt;/authors&gt;&lt;/contributors&gt;&lt;titles&gt;&lt;title&gt;Dissection and integration of bursty transcriptional dynamics for complex systems&lt;/title&gt;&lt;secondary-title&gt;Proceedings of the National Academy of Sciences&lt;/secondary-title&gt;&lt;/titles&gt;&lt;periodical&gt;&lt;full-title&gt;Proceedings of the National Academy of Sciences&lt;/full-title&gt;&lt;/periodical&gt;&lt;pages&gt;e2306901121&lt;/pages&gt;&lt;volume&gt;121&lt;/volume&gt;&lt;number&gt;18&lt;/number&gt;&lt;dates&gt;&lt;year&gt;2024&lt;/year&gt;&lt;pub-dates&gt;&lt;date&gt;2024/04/30&lt;/date&gt;&lt;/pub-dates&gt;&lt;/dates&gt;&lt;publisher&gt;Proceedings of the National Academy of Sciences&lt;/publisher&gt;&lt;urls&gt;&lt;related-urls&gt;&lt;url&gt;https://doi.org/10.1073/pnas.2306901121&lt;/url&gt;&lt;/related-urls&gt;&lt;/urls&gt;&lt;electronic-resource-num&gt;10.1073/pnas.2306901121&lt;/electronic-resource-num&gt;&lt;access-date&gt;2024/10/15&lt;/access-date&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[15]</w:t>
      </w:r>
      <w:r w:rsidR="009A2D82">
        <w:rPr>
          <w:rFonts w:ascii="Times New Roman" w:hAnsi="Times New Roman" w:cs="Times New Roman"/>
        </w:rPr>
        <w:fldChar w:fldCharType="end"/>
      </w:r>
      <w:r>
        <w:rPr>
          <w:rFonts w:ascii="Times New Roman" w:hAnsi="Times New Roman" w:cs="Times New Roman" w:hint="eastAsia"/>
        </w:rPr>
        <w:t xml:space="preserve"> </w:t>
      </w:r>
      <w:r w:rsidR="002F5DDD">
        <w:rPr>
          <w:rFonts w:ascii="Times New Roman" w:hAnsi="Times New Roman" w:cs="Times New Roman" w:hint="eastAsia"/>
        </w:rPr>
        <w:t>employs</w:t>
      </w:r>
      <w:r w:rsidR="002F5DDD" w:rsidRPr="009547B2">
        <w:rPr>
          <w:rFonts w:ascii="Times New Roman" w:hAnsi="Times New Roman" w:cs="Times New Roman"/>
        </w:rPr>
        <w:t xml:space="preserve"> </w:t>
      </w:r>
      <w:r w:rsidRPr="009547B2">
        <w:rPr>
          <w:rFonts w:ascii="Times New Roman" w:hAnsi="Times New Roman" w:cs="Times New Roman"/>
        </w:rPr>
        <w:t>a probabilistic topic model</w:t>
      </w:r>
      <w:r w:rsidR="002F5DDD">
        <w:rPr>
          <w:rFonts w:ascii="Times New Roman" w:hAnsi="Times New Roman" w:cs="Times New Roman" w:hint="eastAsia"/>
        </w:rPr>
        <w:t xml:space="preserve">ing </w:t>
      </w:r>
      <w:r w:rsidR="002F5DDD">
        <w:rPr>
          <w:rFonts w:ascii="Times New Roman" w:hAnsi="Times New Roman" w:cs="Times New Roman" w:hint="eastAsia"/>
        </w:rPr>
        <w:lastRenderedPageBreak/>
        <w:t>framework</w:t>
      </w:r>
      <w:r w:rsidRPr="009547B2">
        <w:rPr>
          <w:rFonts w:ascii="Times New Roman" w:hAnsi="Times New Roman" w:cs="Times New Roman"/>
        </w:rPr>
        <w:t xml:space="preserve"> to disentangle potentially simultaneous processes. </w:t>
      </w:r>
      <w:r>
        <w:rPr>
          <w:rFonts w:ascii="Times New Roman" w:hAnsi="Times New Roman" w:cs="Times New Roman" w:hint="eastAsia"/>
        </w:rPr>
        <w:t xml:space="preserve">This model assumes that </w:t>
      </w:r>
      <w:r w:rsidRPr="00582ABC">
        <w:rPr>
          <w:rFonts w:ascii="Times New Roman" w:hAnsi="Times New Roman" w:cs="Times New Roman"/>
        </w:rPr>
        <w:t>multiple</w:t>
      </w:r>
      <w:r>
        <w:rPr>
          <w:rFonts w:ascii="Times New Roman" w:hAnsi="Times New Roman" w:cs="Times New Roman" w:hint="eastAsia"/>
        </w:rPr>
        <w:t xml:space="preserve"> </w:t>
      </w:r>
      <w:r w:rsidRPr="00582ABC">
        <w:rPr>
          <w:rFonts w:ascii="Times New Roman" w:hAnsi="Times New Roman" w:cs="Times New Roman"/>
        </w:rPr>
        <w:t>biological</w:t>
      </w:r>
      <w:r>
        <w:rPr>
          <w:rFonts w:ascii="Times New Roman" w:hAnsi="Times New Roman" w:cs="Times New Roman" w:hint="eastAsia"/>
        </w:rPr>
        <w:t xml:space="preserve"> </w:t>
      </w:r>
      <w:r w:rsidRPr="00582ABC">
        <w:rPr>
          <w:rFonts w:ascii="Times New Roman" w:hAnsi="Times New Roman" w:cs="Times New Roman"/>
        </w:rPr>
        <w:t>processes</w:t>
      </w:r>
      <w:r>
        <w:rPr>
          <w:rFonts w:ascii="Times New Roman" w:hAnsi="Times New Roman" w:cs="Times New Roman" w:hint="eastAsia"/>
        </w:rPr>
        <w:t xml:space="preserve"> (also called topics, e.g. </w:t>
      </w:r>
      <w:r w:rsidRPr="00582ABC">
        <w:rPr>
          <w:rFonts w:ascii="Times New Roman" w:hAnsi="Times New Roman" w:cs="Times New Roman"/>
        </w:rPr>
        <w:t>proliferation</w:t>
      </w:r>
      <w:r>
        <w:rPr>
          <w:rFonts w:ascii="Times New Roman" w:hAnsi="Times New Roman" w:cs="Times New Roman" w:hint="eastAsia"/>
        </w:rPr>
        <w:t xml:space="preserve">, immune response, and </w:t>
      </w:r>
      <w:r w:rsidRPr="00582ABC">
        <w:rPr>
          <w:rFonts w:ascii="Times New Roman" w:hAnsi="Times New Roman" w:cs="Times New Roman"/>
        </w:rPr>
        <w:t>system-specific</w:t>
      </w:r>
      <w:r>
        <w:rPr>
          <w:rFonts w:ascii="Times New Roman" w:hAnsi="Times New Roman" w:cs="Times New Roman" w:hint="eastAsia"/>
        </w:rPr>
        <w:t xml:space="preserve"> </w:t>
      </w:r>
      <w:r w:rsidRPr="00582ABC">
        <w:rPr>
          <w:rFonts w:ascii="Times New Roman" w:hAnsi="Times New Roman" w:cs="Times New Roman"/>
        </w:rPr>
        <w:t>processes</w:t>
      </w:r>
      <w:r>
        <w:rPr>
          <w:rFonts w:ascii="Times New Roman" w:hAnsi="Times New Roman" w:cs="Times New Roman" w:hint="eastAsia"/>
        </w:rPr>
        <w:t xml:space="preserve">) can be </w:t>
      </w:r>
      <w:r w:rsidR="002F5DDD">
        <w:rPr>
          <w:rFonts w:ascii="Times New Roman" w:hAnsi="Times New Roman" w:cs="Times New Roman" w:hint="eastAsia"/>
        </w:rPr>
        <w:t xml:space="preserve">extracted </w:t>
      </w:r>
      <w:r>
        <w:rPr>
          <w:rFonts w:ascii="Times New Roman" w:hAnsi="Times New Roman" w:cs="Times New Roman" w:hint="eastAsia"/>
        </w:rPr>
        <w:t xml:space="preserve">from scRNA-seq by adopting </w:t>
      </w:r>
      <w:r w:rsidRPr="009547B2">
        <w:rPr>
          <w:rFonts w:ascii="Times New Roman" w:hAnsi="Times New Roman" w:cs="Times New Roman"/>
        </w:rPr>
        <w:t>Bayesian Nonnegative Matrix Factorization (BNMF)</w:t>
      </w:r>
      <w:r>
        <w:rPr>
          <w:rFonts w:ascii="Times New Roman" w:hAnsi="Times New Roman" w:cs="Times New Roman" w:hint="eastAsia"/>
        </w:rPr>
        <w:t xml:space="preserve">, </w:t>
      </w:r>
      <w:r w:rsidR="002F5DDD" w:rsidRPr="002F5DDD">
        <w:rPr>
          <w:rFonts w:ascii="Times New Roman" w:hAnsi="Times New Roman" w:cs="Times New Roman"/>
        </w:rPr>
        <w:t>which identifies both process-specific gene signatures and cell-specific topic activity levels.</w:t>
      </w:r>
      <w:r>
        <w:rPr>
          <w:rFonts w:ascii="Times New Roman" w:hAnsi="Times New Roman" w:cs="Times New Roman" w:hint="eastAsia"/>
        </w:rPr>
        <w:t xml:space="preserve"> </w:t>
      </w:r>
      <w:r w:rsidR="002F5DDD" w:rsidRPr="002F5DDD">
        <w:rPr>
          <w:rFonts w:ascii="Times New Roman" w:hAnsi="Times New Roman" w:cs="Times New Roman"/>
        </w:rPr>
        <w:t xml:space="preserve">Operating directly on </w:t>
      </w:r>
      <w:r w:rsidR="002F5DDD" w:rsidRPr="007A463F">
        <w:rPr>
          <w:rFonts w:ascii="Times New Roman" w:hAnsi="Times New Roman" w:cs="Times New Roman"/>
        </w:rPr>
        <w:t>raw count data</w:t>
      </w:r>
      <w:r w:rsidR="002F5DDD" w:rsidRPr="002F5DDD">
        <w:rPr>
          <w:rFonts w:ascii="Times New Roman" w:hAnsi="Times New Roman" w:cs="Times New Roman"/>
        </w:rPr>
        <w:t xml:space="preserve">, </w:t>
      </w:r>
      <w:r w:rsidR="002F5DDD" w:rsidRPr="007A463F">
        <w:rPr>
          <w:rFonts w:ascii="Times New Roman" w:hAnsi="Times New Roman" w:cs="Times New Roman"/>
          <w:i/>
          <w:iCs/>
        </w:rPr>
        <w:t>TopicVelo</w:t>
      </w:r>
      <w:r w:rsidR="002F5DDD" w:rsidRPr="002F5DDD">
        <w:rPr>
          <w:rFonts w:ascii="Times New Roman" w:hAnsi="Times New Roman" w:cs="Times New Roman"/>
        </w:rPr>
        <w:t xml:space="preserve"> incorporates transcriptional bursting into a </w:t>
      </w:r>
      <w:r w:rsidR="002F5DDD" w:rsidRPr="007A463F">
        <w:rPr>
          <w:rFonts w:ascii="Times New Roman" w:hAnsi="Times New Roman" w:cs="Times New Roman"/>
        </w:rPr>
        <w:t>chemical master equation (CME)</w:t>
      </w:r>
      <w:r w:rsidR="002F5DDD" w:rsidRPr="002F5DDD">
        <w:rPr>
          <w:rFonts w:ascii="Times New Roman" w:hAnsi="Times New Roman" w:cs="Times New Roman"/>
        </w:rPr>
        <w:t xml:space="preserve"> framework.</w:t>
      </w:r>
      <w:r w:rsidRPr="009547B2">
        <w:rPr>
          <w:rFonts w:ascii="Times New Roman" w:hAnsi="Times New Roman" w:cs="Times New Roman"/>
        </w:rPr>
        <w:t xml:space="preserve"> </w:t>
      </w:r>
      <w:r w:rsidR="002F5DDD">
        <w:rPr>
          <w:rFonts w:ascii="Times New Roman" w:hAnsi="Times New Roman" w:cs="Times New Roman" w:hint="eastAsia"/>
        </w:rPr>
        <w:t xml:space="preserve">The </w:t>
      </w:r>
      <w:r w:rsidRPr="009547B2">
        <w:rPr>
          <w:rFonts w:ascii="Times New Roman" w:hAnsi="Times New Roman" w:cs="Times New Roman"/>
        </w:rPr>
        <w:t>Gillespie algorithm</w:t>
      </w:r>
      <w:r>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&lt;EndNote&gt;&lt;Cite&gt;&lt;Author&gt;Gillespie&lt;/Author&gt;&lt;Year&gt;1976&lt;/Year&gt;&lt;RecNum&gt;38&lt;/RecNum&gt;&lt;DisplayText&gt;[48]&lt;/DisplayText&gt;&lt;record&gt;&lt;rec-number&gt;38&lt;/rec-number&gt;&lt;foreign-keys&gt;&lt;key app="EN" db-id="vsf22ssadrx5acer9f5x9rdl5spsr2s0vfp0" timestamp="1743952836"&gt;38&lt;/key&gt;&lt;/foreign-keys&gt;&lt;ref-type name="Journal Article"&gt;17&lt;/ref-type&gt;&lt;contributors&gt;&lt;authors&gt;&lt;author&gt;Gillespie, Daniel T.&lt;/author&gt;&lt;/authors&gt;&lt;/contributors&gt;&lt;titles&gt;&lt;title&gt;A general method for numerically simulating the stochastic time evolution of coupled chemical reactions&lt;/title&gt;&lt;secondary-title&gt;Journal of Computational Physics&lt;/secondary-title&gt;&lt;/titles&gt;&lt;periodical&gt;&lt;full-title&gt;Journal of Computational Physics&lt;/full-title&gt;&lt;/periodical&gt;&lt;pages&gt;403-434&lt;/pages&gt;&lt;volume&gt;22&lt;/volume&gt;&lt;number&gt;4&lt;/number&gt;&lt;dates&gt;&lt;year&gt;1976&lt;/year&gt;&lt;pub-dates&gt;&lt;date&gt;1976/12/01/&lt;/date&gt;&lt;/pub-dates&gt;&lt;/dates&gt;&lt;isbn&gt;0021-9991&lt;/isbn&gt;&lt;urls&gt;&lt;related-urls&gt;&lt;url&gt;https://www.sciencedirect.com/science/article/pii/0021999176900413&lt;/url&gt;&lt;/related-urls&gt;&lt;/urls&gt;&lt;electronic-resource-num&gt;https://doi.org/10.1016/0021-9991(76)90041-3&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[48]</w:t>
      </w:r>
      <w:r w:rsidR="009A2D82">
        <w:rPr>
          <w:rFonts w:ascii="Times New Roman" w:hAnsi="Times New Roman" w:cs="Times New Roman"/>
        </w:rPr>
        <w:fldChar w:fldCharType="end"/>
      </w:r>
      <w:r w:rsidRPr="009547B2">
        <w:rPr>
          <w:rFonts w:ascii="Times New Roman" w:hAnsi="Times New Roman" w:cs="Times New Roman"/>
        </w:rPr>
        <w:t xml:space="preserve"> is</w:t>
      </w:r>
      <w:r>
        <w:rPr>
          <w:rFonts w:ascii="Times New Roman" w:hAnsi="Times New Roman" w:cs="Times New Roman" w:hint="eastAsia"/>
        </w:rPr>
        <w:t xml:space="preserve"> then</w:t>
      </w:r>
      <w:r w:rsidRPr="009547B2">
        <w:rPr>
          <w:rFonts w:ascii="Times New Roman" w:hAnsi="Times New Roman" w:cs="Times New Roman"/>
        </w:rPr>
        <w:t xml:space="preserve"> applied to each gene within each </w:t>
      </w:r>
      <w:r>
        <w:rPr>
          <w:rFonts w:ascii="Times New Roman" w:hAnsi="Times New Roman" w:cs="Times New Roman" w:hint="eastAsia"/>
        </w:rPr>
        <w:t>process to</w:t>
      </w:r>
      <w:r w:rsidR="002F5DDD">
        <w:rPr>
          <w:rFonts w:ascii="Times New Roman" w:hAnsi="Times New Roman" w:cs="Times New Roman" w:hint="eastAsia"/>
        </w:rPr>
        <w:t xml:space="preserve"> </w:t>
      </w:r>
      <w:r w:rsidR="002F5DDD" w:rsidRPr="002F5DDD">
        <w:rPr>
          <w:rFonts w:ascii="Times New Roman" w:hAnsi="Times New Roman" w:cs="Times New Roman"/>
        </w:rPr>
        <w:t>simulate the stochastic transcriptional dynamics</w:t>
      </w:r>
      <w:r w:rsidR="002F5DDD">
        <w:rPr>
          <w:rFonts w:ascii="Times New Roman" w:hAnsi="Times New Roman" w:cs="Times New Roman" w:hint="eastAsia"/>
        </w:rPr>
        <w:t xml:space="preserve"> and</w:t>
      </w:r>
      <w:r w:rsidRPr="009547B2">
        <w:rPr>
          <w:rFonts w:ascii="Times New Roman" w:hAnsi="Times New Roman" w:cs="Times New Roman"/>
        </w:rPr>
        <w:t xml:space="preserve"> estimate the joint</w:t>
      </w:r>
      <w:r>
        <w:rPr>
          <w:rFonts w:ascii="Times New Roman" w:hAnsi="Times New Roman" w:cs="Times New Roman" w:hint="eastAsia"/>
        </w:rPr>
        <w:t xml:space="preserve"> </w:t>
      </w:r>
      <w:r w:rsidRPr="009547B2">
        <w:rPr>
          <w:rFonts w:ascii="Times New Roman" w:hAnsi="Times New Roman" w:cs="Times New Roman"/>
        </w:rPr>
        <w:t>probabilistic distribution of unspliced and spliced counts</w:t>
      </w:r>
      <w:r>
        <w:rPr>
          <w:rFonts w:ascii="Times New Roman" w:hAnsi="Times New Roman" w:cs="Times New Roman" w:hint="eastAsia"/>
        </w:rPr>
        <w:t xml:space="preserve"> </w:t>
      </w:r>
      <w:r w:rsidR="002F5DDD">
        <w:rPr>
          <w:rFonts w:ascii="Times New Roman" w:hAnsi="Times New Roman" w:cs="Times New Roman" w:hint="eastAsia"/>
        </w:rPr>
        <w:t>at</w:t>
      </w:r>
      <w:r>
        <w:rPr>
          <w:rFonts w:ascii="Times New Roman" w:hAnsi="Times New Roman" w:cs="Times New Roman" w:hint="eastAsia"/>
        </w:rPr>
        <w:t xml:space="preserve"> steady-state</w:t>
      </w:r>
      <w:r w:rsidRPr="009547B2">
        <w:rPr>
          <w:rFonts w:ascii="Times New Roman" w:hAnsi="Times New Roman" w:cs="Times New Roman"/>
        </w:rPr>
        <w:t xml:space="preserve">. </w:t>
      </w:r>
      <w:r>
        <w:rPr>
          <w:rFonts w:ascii="Times New Roman" w:hAnsi="Times New Roman" w:hint="eastAsia"/>
        </w:rPr>
        <w:t>K</w:t>
      </w:r>
      <w:r w:rsidRPr="0069764C">
        <w:rPr>
          <w:rFonts w:ascii="Times New Roman" w:hAnsi="Times New Roman"/>
        </w:rPr>
        <w:t>inetic parameters are optimized by minimizing the Kullback-Leibler (KL) divergence between the inferred</w:t>
      </w:r>
      <w:r w:rsidR="002F5DDD">
        <w:rPr>
          <w:rFonts w:ascii="Times New Roman" w:hAnsi="Times New Roman" w:hint="eastAsia"/>
        </w:rPr>
        <w:t xml:space="preserve"> and </w:t>
      </w:r>
      <w:r w:rsidR="002F5DDD" w:rsidRPr="0069764C">
        <w:rPr>
          <w:rFonts w:ascii="Times New Roman" w:hAnsi="Times New Roman"/>
        </w:rPr>
        <w:t>experimentally observed</w:t>
      </w:r>
      <w:r w:rsidRPr="0069764C">
        <w:rPr>
          <w:rFonts w:ascii="Times New Roman" w:hAnsi="Times New Roman"/>
        </w:rPr>
        <w:t xml:space="preserve"> joint distributions (</w:t>
      </w:r>
      <w:r w:rsidRPr="009370BB">
        <w:rPr>
          <w:rFonts w:ascii="Times New Roman" w:hAnsi="Times New Roman"/>
          <w:b/>
          <w:bCs/>
        </w:rPr>
        <w:t>Figure 2B</w:t>
      </w:r>
      <w:r w:rsidRPr="0069764C">
        <w:rPr>
          <w:rFonts w:ascii="Times New Roman" w:hAnsi="Times New Roman"/>
        </w:rPr>
        <w:t xml:space="preserve">). </w:t>
      </w:r>
      <w:r w:rsidRPr="005C4027">
        <w:rPr>
          <w:rFonts w:ascii="Times New Roman" w:hAnsi="Times New Roman"/>
          <w:i/>
          <w:iCs/>
        </w:rPr>
        <w:t>TopicVelo</w:t>
      </w:r>
      <w:r w:rsidRPr="0069764C">
        <w:rPr>
          <w:rFonts w:ascii="Times New Roman" w:hAnsi="Times New Roman"/>
        </w:rPr>
        <w:t xml:space="preserve"> </w:t>
      </w:r>
      <w:r>
        <w:rPr>
          <w:rFonts w:ascii="Times New Roman" w:hAnsi="Times New Roman" w:hint="eastAsia"/>
        </w:rPr>
        <w:t xml:space="preserve">estimates </w:t>
      </w:r>
      <w:r w:rsidRPr="0069764C">
        <w:rPr>
          <w:rFonts w:ascii="Times New Roman" w:hAnsi="Times New Roman"/>
        </w:rPr>
        <w:t>process</w:t>
      </w:r>
      <w:r>
        <w:rPr>
          <w:rFonts w:ascii="Times New Roman" w:hAnsi="Times New Roman" w:hint="eastAsia"/>
        </w:rPr>
        <w:t>-specific kinetic</w:t>
      </w:r>
      <w:r w:rsidRPr="0069764C">
        <w:rPr>
          <w:rFonts w:ascii="Times New Roman" w:hAnsi="Times New Roman"/>
        </w:rPr>
        <w:t xml:space="preserve"> rates</w:t>
      </w:r>
      <w:r>
        <w:rPr>
          <w:rFonts w:ascii="Times New Roman" w:hAnsi="Times New Roman" w:hint="eastAsia"/>
        </w:rPr>
        <w:t xml:space="preserve"> and computes</w:t>
      </w:r>
      <w:r w:rsidR="004C4274">
        <w:rPr>
          <w:rFonts w:ascii="Times New Roman" w:hAnsi="Times New Roman" w:hint="eastAsia"/>
        </w:rPr>
        <w:t xml:space="preserve"> </w:t>
      </w:r>
      <w:r w:rsidR="004C4274" w:rsidRPr="004C4274">
        <w:rPr>
          <w:rFonts w:ascii="Times New Roman" w:hAnsi="Times New Roman"/>
        </w:rPr>
        <w:t>corresponding</w:t>
      </w:r>
      <w:r>
        <w:rPr>
          <w:rFonts w:ascii="Times New Roman" w:hAnsi="Times New Roman" w:hint="eastAsia"/>
        </w:rPr>
        <w:t xml:space="preserve"> </w:t>
      </w:r>
      <w:r w:rsidRPr="00395556">
        <w:rPr>
          <w:rFonts w:ascii="Times New Roman" w:hAnsi="Times New Roman"/>
        </w:rPr>
        <w:t>process-specific transition matrices</w:t>
      </w:r>
      <w:r w:rsidR="004C4274" w:rsidRPr="004C4274">
        <w:t xml:space="preserve"> </w:t>
      </w:r>
      <w:r w:rsidR="004C4274" w:rsidRPr="004C4274">
        <w:rPr>
          <w:rFonts w:ascii="Times New Roman" w:hAnsi="Times New Roman"/>
        </w:rPr>
        <w:t>which are then aggregated into a unified transition matrix estimates for each cell, weighted by the inferred topic proportions.</w:t>
      </w:r>
    </w:p>
    <w:p w14:paraId="02B5B4A1" w14:textId="77777777" w:rsidR="0081612C" w:rsidRDefault="0081612C" w:rsidP="002321A2">
      <w:pPr>
        <w:rPr>
          <w:rFonts w:ascii="Times New Roman" w:hAnsi="Times New Roman" w:cs="Times New Roman"/>
        </w:rPr>
      </w:pPr>
    </w:p>
    <w:p w14:paraId="4F4B7FCB" w14:textId="633427E7" w:rsidR="00BA70A7" w:rsidRPr="0081612C" w:rsidRDefault="002321A2" w:rsidP="00BA70A7">
      <w:pPr>
        <w:rPr>
          <w:rFonts w:ascii="Times New Roman" w:hAnsi="Times New Roman" w:cs="Times New Roman"/>
        </w:rPr>
      </w:pPr>
      <w:r w:rsidRPr="006855C3">
        <w:rPr>
          <w:rFonts w:ascii="Times New Roman" w:hAnsi="Times New Roman" w:cs="Times New Roman"/>
        </w:rPr>
        <w:t xml:space="preserve">The </w:t>
      </w:r>
      <w:r>
        <w:rPr>
          <w:rFonts w:ascii="Times New Roman" w:hAnsi="Times New Roman" w:cs="Times New Roman" w:hint="eastAsia"/>
        </w:rPr>
        <w:t>steady-state RNA velocity inference framework</w:t>
      </w:r>
      <w:r w:rsidR="004C4274">
        <w:rPr>
          <w:rFonts w:ascii="Times New Roman" w:hAnsi="Times New Roman" w:cs="Times New Roman" w:hint="eastAsia"/>
        </w:rPr>
        <w:t xml:space="preserve"> has</w:t>
      </w:r>
      <w:r>
        <w:rPr>
          <w:rFonts w:ascii="Times New Roman" w:hAnsi="Times New Roman" w:cs="Times New Roman" w:hint="eastAsia"/>
        </w:rPr>
        <w:t xml:space="preserve"> </w:t>
      </w:r>
      <w:r w:rsidRPr="006855C3">
        <w:rPr>
          <w:rFonts w:ascii="Times New Roman" w:hAnsi="Times New Roman" w:cs="Times New Roman"/>
        </w:rPr>
        <w:t>demonstrate</w:t>
      </w:r>
      <w:r w:rsidR="004C4274">
        <w:rPr>
          <w:rFonts w:ascii="Times New Roman" w:hAnsi="Times New Roman" w:cs="Times New Roman" w:hint="eastAsia"/>
        </w:rPr>
        <w:t>d</w:t>
      </w:r>
      <w:r w:rsidRPr="006855C3">
        <w:rPr>
          <w:rFonts w:ascii="Times New Roman" w:hAnsi="Times New Roman" w:cs="Times New Roman"/>
        </w:rPr>
        <w:t xml:space="preserve"> utility in </w:t>
      </w:r>
      <w:r w:rsidR="004C4274" w:rsidRPr="004C4274">
        <w:rPr>
          <w:rFonts w:ascii="Times New Roman" w:hAnsi="Times New Roman" w:cs="Times New Roman"/>
        </w:rPr>
        <w:t>specific biological contexts</w:t>
      </w:r>
      <w:r w:rsidR="00BA70A7" w:rsidRPr="0081612C">
        <w:rPr>
          <w:rFonts w:ascii="Times New Roman" w:hAnsi="Times New Roman" w:cs="Times New Roman"/>
        </w:rPr>
        <w:t xml:space="preserve">. For example, in immune system disorders, steady-state methods have been used to reconstruct the epigenetic regulation of T cell differentiation, elucidating how clonal hematopoiesis gene knockouts influence T cell fate at distinct developmental stages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&lt;EndNote&gt;&lt;Cite&gt;&lt;Author&gt;Kang&lt;/Author&gt;&lt;Year&gt;2024&lt;/Year&gt;&lt;RecNum&gt;72&lt;/RecNum&gt;&lt;DisplayText&gt;[49]&lt;/DisplayText&gt;&lt;record&gt;&lt;rec-number&gt;72&lt;/rec-number&gt;&lt;foreign-keys&gt;&lt;key app="EN" db-id="vsf22ssadrx5acer9f5x9rdl5spsr2s0vfp0" timestamp="1743953002"&gt;72&lt;/key&gt;&lt;/foreign-keys&gt;&lt;ref-type name="Journal Article"&gt;17&lt;/ref-type&gt;&lt;contributors&gt;&lt;authors&gt;&lt;author&gt;Kang, Tae Gun&lt;/author&gt;&lt;author&gt;Lan, Xin&lt;/author&gt;&lt;author&gt;Mi, Tian&lt;/author&gt;&lt;author&gt;Chen, Hongfeng&lt;/author&gt;&lt;author&gt;Alli, Shanta&lt;/author&gt;&lt;author&gt;Lim, Song-Eun&lt;/author&gt;&lt;author&gt;Bhatara, Sheetal&lt;/author&gt;&lt;author&gt;Vasandan, Anoop Babu&lt;/author&gt;&lt;author&gt;Ward, Grace&lt;/author&gt;&lt;author&gt;Bentivegna, Sofia&lt;/author&gt;&lt;author&gt;Jang, Josh&lt;/author&gt;&lt;author&gt;Spatz, Marianne L.&lt;/author&gt;&lt;author&gt;Han, Jin-Hwan&lt;/author&gt;&lt;author&gt;Schlotmann, Balthasar Clemens&lt;/author&gt;&lt;author&gt;Jespersen, Jakob Schmidt&lt;/author&gt;&lt;author&gt;Derenzo, Christopher&lt;/author&gt;&lt;author&gt;Vogel, Peter&lt;/author&gt;&lt;author&gt;Yu, Jiyang&lt;/author&gt;&lt;author&gt;Baylin, Stephen&lt;/author&gt;&lt;author&gt;Jones, Peter&lt;/author&gt;&lt;author&gt;O’Connell, Casey&lt;/author&gt;&lt;author&gt;Grønbæk, Kirsten&lt;/author&gt;&lt;author&gt;Youngblood, Ben&lt;/author&gt;&lt;author&gt;Zebley, Caitlin C.&lt;/author&gt;&lt;/authors&gt;&lt;/contributors&gt;&lt;titles&gt;&lt;title&gt;Epigenetic regulators of clonal hematopoiesis control CD8 T cell stemness during immunotherapy&lt;/title&gt;&lt;secondary-title&gt;Science&lt;/secondary-title&gt;&lt;/titles&gt;&lt;periodical&gt;&lt;full-title&gt;Science&lt;/full-title&gt;&lt;/periodical&gt;&lt;pages&gt;eadl4492&lt;/pages&gt;&lt;volume&gt;386&lt;/volume&gt;&lt;number&gt;6718&lt;/number&gt;&lt;dates&gt;&lt;year&gt;2024&lt;/year&gt;&lt;/dates&gt;&lt;publisher&gt;American Association for the Advancement of Science&lt;/publisher&gt;&lt;urls&gt;&lt;related-urls&gt;&lt;url&gt;https://doi.org/10.1126/science.adl4492&lt;/url&gt;&lt;/related-urls&gt;&lt;/urls&gt;&lt;electronic-resource-num&gt;10.1126/science.adl4492&lt;/electronic-resource-num&gt;&lt;access-date&gt;2024/10/15&lt;/access-date&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[49]</w:t>
      </w:r>
      <w:r w:rsidR="009A2D82">
        <w:rPr>
          <w:rFonts w:ascii="Times New Roman" w:hAnsi="Times New Roman" w:cs="Times New Roman"/>
        </w:rPr>
        <w:fldChar w:fldCharType="end"/>
      </w:r>
      <w:r w:rsidR="00BA70A7" w:rsidRPr="0081612C">
        <w:rPr>
          <w:rFonts w:ascii="Times New Roman" w:hAnsi="Times New Roman" w:cs="Times New Roman"/>
        </w:rPr>
        <w:t xml:space="preserve">. In tumor microenvironments, these methods have provided insights into CD8+ T cell differentiation, tracing distinct trajectories leading to cytotoxic and exhausted T cell states, and identifying a stem-like T cell reservoir that sustains anti-tumor immunity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&lt;EndNote&gt;&lt;Cite&gt;&lt;Author&gt;Hu&lt;/Author&gt;&lt;Year&gt;2023&lt;/Year&gt;&lt;RecNum&gt;80&lt;/RecNum&gt;&lt;DisplayText&gt;[50]&lt;/DisplayText&gt;&lt;record&gt;&lt;rec-number&gt;80&lt;/rec-number&gt;&lt;foreign-keys&gt;&lt;key app="EN" db-id="vsf22ssadrx5acer9f5x9rdl5spsr2s0vfp0" timestamp="1743953008"&gt;80&lt;/key&gt;&lt;/foreign-keys&gt;&lt;ref-type name="Journal Article"&gt;17&lt;/ref-type&gt;&lt;contributors&gt;&lt;authors&gt;&lt;author&gt;Hu, Junjie&lt;/author&gt;&lt;author&gt;Zhang, Lele&lt;/author&gt;&lt;author&gt;Xia, Haoran&lt;/author&gt;&lt;author&gt;Yan, Yilv&lt;/author&gt;&lt;author&gt;Zhu, Xinsheng&lt;/author&gt;&lt;author&gt;Sun, Fenghuan&lt;/author&gt;&lt;author&gt;Sun, Liangdong&lt;/author&gt;&lt;author&gt;Li, Shuangyi&lt;/author&gt;&lt;author&gt;Li, Dianke&lt;/author&gt;&lt;author&gt;Wang, Jin&lt;/author&gt;&lt;author&gt;Han, Ya&lt;/author&gt;&lt;author&gt;Zhang, Jing&lt;/author&gt;&lt;author&gt;Bian, Dongliang&lt;/author&gt;&lt;author&gt;Yu, Huansha&lt;/author&gt;&lt;author&gt;Chen, Yan&lt;/author&gt;&lt;author&gt;Fan, Pengyu&lt;/author&gt;&lt;author&gt;Ma, Qiang&lt;/author&gt;&lt;author&gt;Jiang, Gening&lt;/author&gt;&lt;author&gt;Wang, Chenfei&lt;/author&gt;&lt;author&gt;Zhang, Peng&lt;/author&gt;&lt;/authors&gt;&lt;/contributors&gt;&lt;titles&gt;&lt;title&gt;Tumor microenvironment remodeling after neoadjuvant immunotherapy in non-small cell lung cancer revealed by single-cell RNA sequencing&lt;/title&gt;&lt;secondary-title&gt;Genome Medicine&lt;/secondary-title&gt;&lt;/titles&gt;&lt;periodical&gt;&lt;full-title&gt;Genome Medicine&lt;/full-title&gt;&lt;/periodical&gt;&lt;pages&gt;14&lt;/pages&gt;&lt;volume&gt;15&lt;/volume&gt;&lt;number&gt;1&lt;/number&gt;&lt;dates&gt;&lt;year&gt;2023&lt;/year&gt;&lt;pub-dates&gt;&lt;date&gt;2023/03/03&lt;/date&gt;&lt;/pub-dates&gt;&lt;/dates&gt;&lt;isbn&gt;1756-994X&lt;/isbn&gt;&lt;urls&gt;&lt;related-urls&gt;&lt;url&gt;https://doi.org/10.1186/s13073-023-01164-9&lt;/url&gt;&lt;/related-urls&gt;&lt;/urls&gt;&lt;electronic-resource-num&gt;10.1186/s13073-023-01164-9&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[50]</w:t>
      </w:r>
      <w:r w:rsidR="009A2D82">
        <w:rPr>
          <w:rFonts w:ascii="Times New Roman" w:hAnsi="Times New Roman" w:cs="Times New Roman"/>
        </w:rPr>
        <w:fldChar w:fldCharType="end"/>
      </w:r>
      <w:r w:rsidR="00BA70A7" w:rsidRPr="0081612C">
        <w:rPr>
          <w:rFonts w:ascii="Times New Roman" w:hAnsi="Times New Roman" w:cs="Times New Roman"/>
        </w:rPr>
        <w:t>. Additionally,</w:t>
      </w:r>
      <w:r w:rsidR="00BA70A7">
        <w:rPr>
          <w:rFonts w:ascii="Times New Roman" w:hAnsi="Times New Roman" w:cs="Times New Roman" w:hint="eastAsia"/>
        </w:rPr>
        <w:t xml:space="preserve"> the </w:t>
      </w:r>
      <w:r w:rsidR="00BA70A7" w:rsidRPr="009547B2">
        <w:rPr>
          <w:rFonts w:ascii="Times New Roman" w:hAnsi="Times New Roman" w:cs="Times New Roman"/>
        </w:rPr>
        <w:t>probabilistic topic</w:t>
      </w:r>
      <w:r w:rsidR="00BA70A7">
        <w:rPr>
          <w:rFonts w:ascii="Times New Roman" w:hAnsi="Times New Roman" w:cs="Times New Roman" w:hint="eastAsia"/>
        </w:rPr>
        <w:t xml:space="preserve"> </w:t>
      </w:r>
      <w:r w:rsidR="004C4274" w:rsidRPr="004C4274">
        <w:rPr>
          <w:rFonts w:ascii="Times New Roman" w:hAnsi="Times New Roman" w:cs="Times New Roman"/>
        </w:rPr>
        <w:t>approach adopted by</w:t>
      </w:r>
      <w:r w:rsidR="00BA70A7" w:rsidRPr="0081612C">
        <w:rPr>
          <w:rFonts w:ascii="Times New Roman" w:hAnsi="Times New Roman" w:cs="Times New Roman"/>
        </w:rPr>
        <w:t xml:space="preserve"> </w:t>
      </w:r>
      <w:r w:rsidR="00BA70A7" w:rsidRPr="0081612C">
        <w:rPr>
          <w:rFonts w:ascii="Times New Roman" w:hAnsi="Times New Roman" w:cs="Times New Roman"/>
          <w:i/>
          <w:iCs/>
        </w:rPr>
        <w:t>TopicVelo</w:t>
      </w:r>
      <w:r w:rsidR="00BA70A7" w:rsidRPr="0081612C">
        <w:rPr>
          <w:rFonts w:ascii="Times New Roman" w:hAnsi="Times New Roman" w:cs="Times New Roman"/>
        </w:rPr>
        <w:t xml:space="preserve"> has uncovered distinct transcriptional programs within mixed cell populations, including the differentiation trajectory of bone marrow precursors into natural killer (NK) cells, clarifying lineage commitments between NK cells and innate lymphoid cells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&lt;EndNote&gt;&lt;Cite&gt;&lt;Author&gt;Liang&lt;/Author&gt;&lt;Year&gt;2024&lt;/Year&gt;&lt;RecNum&gt;54&lt;/RecNum&gt;&lt;DisplayText&gt;[51]&lt;/DisplayText&gt;&lt;record&gt;&lt;rec-number&gt;54&lt;/rec-number&gt;&lt;foreign-keys&gt;&lt;key app="EN" db-id="vsf22ssadrx5acer9f5x9rdl5spsr2s0vfp0" timestamp="1743952962"&gt;54&lt;/key&gt;&lt;/foreign-keys&gt;&lt;ref-type name="Journal Article"&gt;17&lt;/ref-type&gt;&lt;contributors&gt;&lt;authors&gt;&lt;author&gt;Liang, Zhitao&lt;/author&gt;&lt;author&gt;Anderson, Hope D.&lt;/author&gt;&lt;author&gt;Locher, Veronica&lt;/author&gt;&lt;author&gt;O’Leary, Crystal&lt;/author&gt;&lt;author&gt;Riesenfeld, Samantha J.&lt;/author&gt;&lt;author&gt;Jabri, Bana&lt;/author&gt;&lt;author&gt;McDonald, Benjamin D.&lt;/author&gt;&lt;author&gt;Bendelac, Albert&lt;/author&gt;&lt;/authors&gt;&lt;/contributors&gt;&lt;titles&gt;&lt;title&gt;Eomes expression identifies the early bone marrow precursor to classical NK cells&lt;/title&gt;&lt;secondary-title&gt;Nature Immunology&lt;/secondary-title&gt;&lt;/titles&gt;&lt;periodical&gt;&lt;full-title&gt;Nature Immunology&lt;/full-title&gt;&lt;/periodical&gt;&lt;pages&gt;1172-1182&lt;/pages&gt;&lt;volume&gt;25&lt;/volume&gt;&lt;number&gt;7&lt;/number&gt;&lt;dates&gt;&lt;year&gt;2024&lt;/year&gt;&lt;pub-dates&gt;&lt;date&gt;2024/07/01&lt;/date&gt;&lt;/pub-dates&gt;&lt;/dates&gt;&lt;isbn&gt;1529-2916&lt;/isbn&gt;&lt;urls&gt;&lt;related-urls&gt;&lt;url&gt;https://doi.org/10.1038/s41590-024-01861-6&lt;/url&gt;&lt;/related-urls&gt;&lt;/urls&gt;&lt;electronic-resource-num&gt;10.1038/s41590-024-01861-6&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[51]</w:t>
      </w:r>
      <w:r w:rsidR="009A2D82">
        <w:rPr>
          <w:rFonts w:ascii="Times New Roman" w:hAnsi="Times New Roman" w:cs="Times New Roman"/>
        </w:rPr>
        <w:fldChar w:fldCharType="end"/>
      </w:r>
      <w:r w:rsidR="00BA70A7" w:rsidRPr="0081612C">
        <w:rPr>
          <w:rFonts w:ascii="Times New Roman" w:hAnsi="Times New Roman" w:cs="Times New Roman"/>
        </w:rPr>
        <w:t>.</w:t>
      </w:r>
    </w:p>
    <w:p w14:paraId="1E72758D" w14:textId="77777777" w:rsidR="00BA70A7" w:rsidRPr="0081612C" w:rsidRDefault="00BA70A7" w:rsidP="00BA70A7">
      <w:pPr>
        <w:rPr>
          <w:rFonts w:ascii="Times New Roman" w:hAnsi="Times New Roman" w:cs="Times New Roman"/>
        </w:rPr>
      </w:pPr>
    </w:p>
    <w:p w14:paraId="28145DCB" w14:textId="096A4921" w:rsidR="00BA70A7" w:rsidRPr="0081612C" w:rsidRDefault="004C4274" w:rsidP="00BA70A7">
      <w:pPr>
        <w:rPr>
          <w:rFonts w:ascii="Times New Roman" w:hAnsi="Times New Roman" w:cs="Times New Roman"/>
        </w:rPr>
      </w:pPr>
      <w:r>
        <w:rPr>
          <w:rFonts w:ascii="Times New Roman" w:hAnsi="Times New Roman" w:cs="Times New Roman" w:hint="eastAsia"/>
        </w:rPr>
        <w:t>D</w:t>
      </w:r>
      <w:r w:rsidR="00BA70A7" w:rsidRPr="0081612C">
        <w:rPr>
          <w:rFonts w:ascii="Times New Roman" w:hAnsi="Times New Roman" w:cs="Times New Roman"/>
        </w:rPr>
        <w:t>espite their</w:t>
      </w:r>
      <w:r>
        <w:rPr>
          <w:rFonts w:ascii="Times New Roman" w:hAnsi="Times New Roman" w:cs="Times New Roman" w:hint="eastAsia"/>
        </w:rPr>
        <w:t xml:space="preserve"> </w:t>
      </w:r>
      <w:r w:rsidRPr="004C4274">
        <w:rPr>
          <w:rFonts w:ascii="Times New Roman" w:hAnsi="Times New Roman" w:cs="Times New Roman"/>
        </w:rPr>
        <w:t>demonstrated</w:t>
      </w:r>
      <w:r w:rsidR="00BA70A7" w:rsidRPr="0081612C">
        <w:rPr>
          <w:rFonts w:ascii="Times New Roman" w:hAnsi="Times New Roman" w:cs="Times New Roman"/>
        </w:rPr>
        <w:t xml:space="preserve"> applicability, steady-state assumptions impose substantial constraints that limit broader usability. The estimated steady-state ratio may diverge from the actual ratio in instances where not all steady states are observed, such as when transcription stops prematurely. By integrating topic modeling with the steady-state inference system, </w:t>
      </w:r>
      <w:r w:rsidR="00BA70A7" w:rsidRPr="0081612C">
        <w:rPr>
          <w:rFonts w:ascii="Times New Roman" w:hAnsi="Times New Roman" w:cs="Times New Roman"/>
          <w:i/>
          <w:iCs/>
        </w:rPr>
        <w:t>TopicVelo</w:t>
      </w:r>
      <w:r w:rsidR="00BA70A7" w:rsidRPr="0081612C">
        <w:rPr>
          <w:rFonts w:ascii="Times New Roman" w:hAnsi="Times New Roman" w:cs="Times New Roman"/>
        </w:rPr>
        <w:t xml:space="preserve"> enables more precise analysis of steady-state gene expression patterns while also implicitly addressing some non-steady-state conditions. However, </w:t>
      </w:r>
      <w:r w:rsidRPr="004C4274">
        <w:rPr>
          <w:rFonts w:ascii="Times New Roman" w:hAnsi="Times New Roman" w:cs="Times New Roman"/>
        </w:rPr>
        <w:t xml:space="preserve">a key limitation remains: </w:t>
      </w:r>
      <w:r w:rsidRPr="007A463F">
        <w:rPr>
          <w:rFonts w:ascii="Times New Roman" w:hAnsi="Times New Roman" w:cs="Times New Roman"/>
        </w:rPr>
        <w:t>splicing is inherently gene-specific</w:t>
      </w:r>
      <w:r w:rsidRPr="004C4274">
        <w:rPr>
          <w:rFonts w:ascii="Times New Roman" w:hAnsi="Times New Roman" w:cs="Times New Roman"/>
        </w:rPr>
        <w:t>, with splicing rates exhibiting substantial variability across genes.</w:t>
      </w:r>
      <w:r w:rsidR="00BA70A7" w:rsidRPr="0081612C">
        <w:rPr>
          <w:rFonts w:ascii="Times New Roman" w:hAnsi="Times New Roman" w:cs="Times New Roman"/>
        </w:rPr>
        <w:t xml:space="preserve"> The foundational assumptions of a constant splicing rate in all steady-state methods are frequently compromised, especially in cases where the population includes multiple heterogeneous subpopulations exhibiting distinct kinetic behaviors.</w:t>
      </w:r>
    </w:p>
    <w:p w14:paraId="4B500222" w14:textId="305EF7BC" w:rsidR="002321A2" w:rsidRPr="00BA70A7" w:rsidRDefault="002321A2" w:rsidP="002321A2">
      <w:pPr>
        <w:rPr>
          <w:rFonts w:ascii="Times New Roman" w:hAnsi="Times New Roman"/>
        </w:rPr>
      </w:pPr>
    </w:p>
    <w:p w14:paraId="576EB6C1" w14:textId="77777777" w:rsidR="002321A2" w:rsidRPr="00796D3D" w:rsidRDefault="002321A2" w:rsidP="002321A2">
      <w:pPr>
        <w:rPr>
          <w:rFonts w:ascii="Times New Roman" w:hAnsi="Times New Roman" w:cs="Times New Roman"/>
        </w:rPr>
      </w:pPr>
      <w:r>
        <w:rPr>
          <w:rFonts w:ascii="Times New Roman" w:hAnsi="Times New Roman" w:cs="Times New Roman" w:hint="eastAsia"/>
          <w:b/>
          <w:bCs/>
        </w:rPr>
        <w:t>Trajectory Methods</w:t>
      </w:r>
    </w:p>
    <w:p w14:paraId="4D65F33D" w14:textId="6891EC9D" w:rsidR="002321A2" w:rsidRDefault="002321A2" w:rsidP="002321A2">
      <w:pPr>
        <w:rPr>
          <w:rFonts w:ascii="Times New Roman" w:hAnsi="Times New Roman" w:cs="Times New Roman"/>
        </w:rPr>
      </w:pPr>
      <w:r w:rsidRPr="007C709F">
        <w:rPr>
          <w:rFonts w:ascii="Times New Roman" w:hAnsi="Times New Roman" w:cs="Times New Roman"/>
          <w:i/>
          <w:iCs/>
        </w:rPr>
        <w:t>scVelo</w:t>
      </w:r>
      <w:r w:rsidRPr="00722B43">
        <w:rPr>
          <w:rFonts w:ascii="Times New Roman" w:hAnsi="Times New Roman" w:cs="Times New Roman"/>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&lt;EndNote&gt;&lt;Cite&gt;&lt;Author&gt;Bergen&lt;/Author&gt;&lt;Year&gt;2020&lt;/Year&gt;&lt;RecNum&gt;21&lt;/RecNum&gt;&lt;DisplayText&gt;[10]&lt;/DisplayText&gt;&lt;record&gt;&lt;rec-number&gt;21&lt;/rec-number&gt;&lt;foreign-keys&gt;&lt;key app="EN" db-id="vsf22ssadrx5acer9f5x9rdl5spsr2s0vfp0" timestamp="1743952790"&gt;21&lt;/key&gt;&lt;/foreign-keys&gt;&lt;ref-type name="Journal Article"&gt;17&lt;/ref-type&gt;&lt;contributors&gt;&lt;authors&gt;&lt;author&gt;Bergen, Volker&lt;/author&gt;&lt;author&gt;Lange, Marius&lt;/author&gt;&lt;author&gt;Peidli, Stefan&lt;/author&gt;&lt;author&gt;Wolf, F. Alexander&lt;/author&gt;&lt;author&gt;Theis, Fabian J.&lt;/author&gt;&lt;/authors&gt;&lt;/contributors&gt;&lt;titles&gt;&lt;title&gt;Generalizing RNA velocity to transient cell states through dynamical modeling&lt;/title&gt;&lt;secondary-title&gt;Nature Biotechnology&lt;/secondary-title&gt;&lt;/titles&gt;&lt;periodical&gt;&lt;full-title&gt;Nature Biotechnology&lt;/full-title&gt;&lt;/periodical&gt;&lt;pages&gt;1408-1414&lt;/pages&gt;&lt;volume&gt;38&lt;/volume&gt;&lt;number&gt;12&lt;/number&gt;&lt;dates&gt;&lt;year&gt;2020&lt;/year&gt;&lt;pub-dates&gt;&lt;date&gt;2020/12/01&lt;/date&gt;&lt;/pub-dates&gt;&lt;/dates&gt;&lt;isbn&gt;1546-1696&lt;/isbn&gt;&lt;urls&gt;&lt;related-urls&gt;&lt;url&gt;https://doi.org/10.1038/s41587-020-0591-3&lt;/url&gt;&lt;/related-urls&gt;&lt;/urls&gt;&lt;electronic-resource-num&gt;10.1038/s41587-020-0591-3&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[10]</w:t>
      </w:r>
      <w:r w:rsidR="009A2D82">
        <w:rPr>
          <w:rFonts w:ascii="Times New Roman" w:hAnsi="Times New Roman" w:cs="Times New Roman"/>
        </w:rPr>
        <w:fldChar w:fldCharType="end"/>
      </w:r>
      <w:r>
        <w:rPr>
          <w:rFonts w:ascii="Times New Roman" w:hAnsi="Times New Roman" w:cs="Times New Roman" w:hint="eastAsia"/>
        </w:rPr>
        <w:t xml:space="preserve"> introduced</w:t>
      </w:r>
      <w:r w:rsidRPr="00722B43">
        <w:rPr>
          <w:rFonts w:ascii="Times New Roman" w:hAnsi="Times New Roman" w:cs="Times New Roman"/>
        </w:rPr>
        <w:t xml:space="preserve"> a likelihood-based dynamical model for inferring RNA velocity that addresses complete gene-specific transcriptional dynamics</w:t>
      </w:r>
      <w:r w:rsidR="004C4274">
        <w:rPr>
          <w:rFonts w:ascii="Times New Roman" w:hAnsi="Times New Roman" w:cs="Times New Roman" w:hint="eastAsia"/>
        </w:rPr>
        <w:t>,</w:t>
      </w:r>
      <w:r>
        <w:rPr>
          <w:rFonts w:ascii="Times New Roman" w:hAnsi="Times New Roman" w:cs="Times New Roman" w:hint="eastAsia"/>
        </w:rPr>
        <w:t xml:space="preserve"> </w:t>
      </w:r>
      <w:r w:rsidRPr="00722B43">
        <w:rPr>
          <w:rFonts w:ascii="Times New Roman" w:hAnsi="Times New Roman" w:cs="Times New Roman"/>
        </w:rPr>
        <w:t xml:space="preserve">without </w:t>
      </w:r>
      <w:r w:rsidR="004C4274">
        <w:rPr>
          <w:rFonts w:ascii="Times New Roman" w:hAnsi="Times New Roman" w:cs="Times New Roman" w:hint="eastAsia"/>
        </w:rPr>
        <w:t>relying</w:t>
      </w:r>
      <w:r w:rsidR="004C4274" w:rsidRPr="00722B43">
        <w:rPr>
          <w:rFonts w:ascii="Times New Roman" w:hAnsi="Times New Roman" w:cs="Times New Roman"/>
        </w:rPr>
        <w:t xml:space="preserve"> </w:t>
      </w:r>
      <w:r w:rsidRPr="00722B43">
        <w:rPr>
          <w:rFonts w:ascii="Times New Roman" w:hAnsi="Times New Roman" w:cs="Times New Roman"/>
        </w:rPr>
        <w:t xml:space="preserve">on steady-state </w:t>
      </w:r>
      <w:r w:rsidR="00B53FCC" w:rsidRPr="00B53FCC">
        <w:rPr>
          <w:rFonts w:ascii="Times New Roman" w:hAnsi="Times New Roman" w:cs="Times New Roman"/>
        </w:rPr>
        <w:t>assumptions</w:t>
      </w:r>
      <w:r w:rsidRPr="00722B43">
        <w:rPr>
          <w:rFonts w:ascii="Times New Roman" w:hAnsi="Times New Roman" w:cs="Times New Roman"/>
        </w:rPr>
        <w:t>.</w:t>
      </w:r>
      <w:r w:rsidRPr="006855C3">
        <w:rPr>
          <w:rFonts w:ascii="Times New Roman" w:hAnsi="Times New Roman" w:cs="Times New Roman"/>
        </w:rPr>
        <w:t xml:space="preserve"> </w:t>
      </w:r>
      <w:r>
        <w:rPr>
          <w:rFonts w:ascii="Times New Roman" w:hAnsi="Times New Roman" w:cs="Times New Roman" w:hint="eastAsia"/>
        </w:rPr>
        <w:t xml:space="preserve">This method </w:t>
      </w:r>
      <w:r>
        <w:rPr>
          <w:rFonts w:ascii="Times New Roman" w:hAnsi="Times New Roman" w:cs="Times New Roman"/>
        </w:rPr>
        <w:t>solve</w:t>
      </w:r>
      <w:r>
        <w:rPr>
          <w:rFonts w:ascii="Times New Roman" w:hAnsi="Times New Roman" w:cs="Times New Roman" w:hint="eastAsia"/>
        </w:rPr>
        <w:t xml:space="preserve">s full </w:t>
      </w:r>
      <w:r>
        <w:rPr>
          <w:rFonts w:ascii="Times New Roman" w:hAnsi="Times New Roman" w:cs="Times New Roman"/>
        </w:rPr>
        <w:t>transcriptional</w:t>
      </w:r>
      <w:r>
        <w:rPr>
          <w:rFonts w:ascii="Times New Roman" w:hAnsi="Times New Roman" w:cs="Times New Roman" w:hint="eastAsia"/>
        </w:rPr>
        <w:t xml:space="preserve"> dynamics by constructing phase trajector</w:t>
      </w:r>
      <w:r w:rsidR="00B53FCC">
        <w:rPr>
          <w:rFonts w:ascii="Times New Roman" w:hAnsi="Times New Roman" w:cs="Times New Roman" w:hint="eastAsia"/>
        </w:rPr>
        <w:t>ies</w:t>
      </w:r>
      <w:r>
        <w:rPr>
          <w:rFonts w:ascii="Times New Roman" w:hAnsi="Times New Roman" w:cs="Times New Roman" w:hint="eastAsia"/>
        </w:rPr>
        <w:t xml:space="preserve">, </w:t>
      </w:r>
      <w:r w:rsidRPr="00410850">
        <w:rPr>
          <w:rFonts w:ascii="Times New Roman" w:hAnsi="Times New Roman" w:cs="Times New Roman"/>
        </w:rPr>
        <w:t>visual manifestation</w:t>
      </w:r>
      <w:r w:rsidR="00B53FCC">
        <w:rPr>
          <w:rFonts w:ascii="Times New Roman" w:hAnsi="Times New Roman" w:cs="Times New Roman" w:hint="eastAsia"/>
        </w:rPr>
        <w:t>s</w:t>
      </w:r>
      <w:r w:rsidRPr="00410850">
        <w:rPr>
          <w:rFonts w:ascii="Times New Roman" w:hAnsi="Times New Roman" w:cs="Times New Roman"/>
        </w:rPr>
        <w:t xml:space="preserve"> of the transcriptional dynamics governed by </w:t>
      </w:r>
      <w:r>
        <w:rPr>
          <w:rFonts w:ascii="Times New Roman" w:hAnsi="Times New Roman" w:cs="Times New Roman" w:hint="eastAsia"/>
        </w:rPr>
        <w:t>analytical solution of ODEs</w:t>
      </w:r>
      <w:r w:rsidRPr="00410850">
        <w:rPr>
          <w:rFonts w:ascii="Times New Roman" w:hAnsi="Times New Roman" w:cs="Times New Roman"/>
        </w:rPr>
        <w:t>, illustrating how unspliced and spliced mRNA levels</w:t>
      </w:r>
      <w:r>
        <w:rPr>
          <w:rFonts w:ascii="Times New Roman" w:hAnsi="Times New Roman" w:cs="Times New Roman" w:hint="eastAsia"/>
        </w:rPr>
        <w:t xml:space="preserve"> for a gene</w:t>
      </w:r>
      <w:r w:rsidRPr="00410850">
        <w:rPr>
          <w:rFonts w:ascii="Times New Roman" w:hAnsi="Times New Roman" w:cs="Times New Roman"/>
        </w:rPr>
        <w:t xml:space="preserve"> evolve over time as a function of the kinetic parameters</w:t>
      </w:r>
      <w:r>
        <w:rPr>
          <w:rFonts w:ascii="Times New Roman" w:hAnsi="Times New Roman" w:cs="Times New Roman" w:hint="eastAsia"/>
        </w:rPr>
        <w:t xml:space="preserve"> (</w:t>
      </w:r>
      <w:r w:rsidRPr="009370BB">
        <w:rPr>
          <w:rFonts w:ascii="Times New Roman" w:hAnsi="Times New Roman" w:cs="Times New Roman"/>
          <w:b/>
          <w:bCs/>
        </w:rPr>
        <w:t>Figure 2C</w:t>
      </w:r>
      <w:r w:rsidR="00B53FCC">
        <w:rPr>
          <w:rFonts w:ascii="Times New Roman" w:hAnsi="Times New Roman" w:cs="Times New Roman" w:hint="eastAsia"/>
          <w:b/>
          <w:bCs/>
        </w:rPr>
        <w:t xml:space="preserve"> and </w:t>
      </w:r>
      <w:r w:rsidR="00B53FCC" w:rsidRPr="0055167D">
        <w:rPr>
          <w:rFonts w:ascii="Times New Roman" w:hAnsi="Times New Roman" w:cs="Times New Roman"/>
          <w:b/>
          <w:bCs/>
        </w:rPr>
        <w:t>Supp</w:t>
      </w:r>
      <w:r w:rsidR="00B53FCC">
        <w:rPr>
          <w:rFonts w:ascii="Times New Roman" w:hAnsi="Times New Roman" w:cs="Times New Roman"/>
          <w:b/>
          <w:bCs/>
        </w:rPr>
        <w:t>lementary</w:t>
      </w:r>
      <w:r w:rsidR="00B53FCC">
        <w:rPr>
          <w:rFonts w:ascii="Times New Roman" w:hAnsi="Times New Roman" w:cs="Times New Roman" w:hint="eastAsia"/>
          <w:b/>
          <w:bCs/>
        </w:rPr>
        <w:t xml:space="preserve"> Material</w:t>
      </w:r>
      <w:r w:rsidR="00B53FCC" w:rsidRPr="0055167D">
        <w:rPr>
          <w:rFonts w:ascii="Times New Roman" w:hAnsi="Times New Roman" w:cs="Times New Roman" w:hint="eastAsia"/>
          <w:b/>
          <w:bCs/>
        </w:rPr>
        <w:t xml:space="preserve"> 1</w:t>
      </w:r>
      <w:r>
        <w:rPr>
          <w:rFonts w:ascii="Times New Roman" w:hAnsi="Times New Roman" w:cs="Times New Roman" w:hint="eastAsia"/>
        </w:rPr>
        <w:t>).</w:t>
      </w:r>
      <w:r w:rsidR="00B53FCC">
        <w:rPr>
          <w:rFonts w:ascii="Times New Roman" w:hAnsi="Times New Roman" w:cs="Times New Roman" w:hint="eastAsia"/>
        </w:rPr>
        <w:t xml:space="preserve"> </w:t>
      </w:r>
      <w:r w:rsidR="00B53FCC" w:rsidRPr="00B53FCC">
        <w:rPr>
          <w:rFonts w:ascii="Times New Roman" w:hAnsi="Times New Roman" w:cs="Times New Roman"/>
        </w:rPr>
        <w:t>To estimate these dynamics,</w:t>
      </w:r>
      <w:r w:rsidR="00B53FCC">
        <w:rPr>
          <w:rFonts w:ascii="Times New Roman" w:hAnsi="Times New Roman" w:cs="Times New Roman" w:hint="eastAsia"/>
        </w:rPr>
        <w:t xml:space="preserve"> the dynamical model</w:t>
      </w:r>
      <w:r>
        <w:rPr>
          <w:rFonts w:ascii="Times New Roman" w:hAnsi="Times New Roman" w:cs="Times New Roman" w:hint="eastAsia"/>
        </w:rPr>
        <w:t xml:space="preserve"> </w:t>
      </w:r>
      <w:r w:rsidRPr="00722B43">
        <w:rPr>
          <w:rFonts w:ascii="Times New Roman" w:hAnsi="Times New Roman" w:cs="Times New Roman"/>
        </w:rPr>
        <w:t xml:space="preserve">utilizes an efficient </w:t>
      </w:r>
      <w:r w:rsidR="0094167A">
        <w:rPr>
          <w:rFonts w:ascii="Times New Roman" w:hAnsi="Times New Roman" w:cs="Times New Roman" w:hint="eastAsia"/>
        </w:rPr>
        <w:t>e</w:t>
      </w:r>
      <w:r w:rsidR="0094167A" w:rsidRPr="0094167A">
        <w:rPr>
          <w:rFonts w:ascii="Times New Roman" w:hAnsi="Times New Roman" w:cs="Times New Roman"/>
        </w:rPr>
        <w:t>xpectation maximization</w:t>
      </w:r>
      <w:r w:rsidR="0094167A">
        <w:rPr>
          <w:rFonts w:ascii="Times New Roman" w:hAnsi="Times New Roman" w:cs="Times New Roman" w:hint="eastAsia"/>
        </w:rPr>
        <w:t xml:space="preserve"> (</w:t>
      </w:r>
      <w:r w:rsidRPr="00722B43">
        <w:rPr>
          <w:rFonts w:ascii="Times New Roman" w:hAnsi="Times New Roman" w:cs="Times New Roman"/>
        </w:rPr>
        <w:t>EM</w:t>
      </w:r>
      <w:r w:rsidR="0094167A">
        <w:rPr>
          <w:rFonts w:ascii="Times New Roman" w:hAnsi="Times New Roman" w:cs="Times New Roman" w:hint="eastAsia"/>
        </w:rPr>
        <w:t>)</w:t>
      </w:r>
      <w:r w:rsidRPr="00722B43">
        <w:rPr>
          <w:rFonts w:ascii="Times New Roman" w:hAnsi="Times New Roman" w:cs="Times New Roman"/>
        </w:rPr>
        <w:t xml:space="preserve"> framework</w:t>
      </w:r>
      <w:r w:rsidR="00B53FCC">
        <w:rPr>
          <w:rFonts w:ascii="Times New Roman" w:hAnsi="Times New Roman" w:cs="Times New Roman" w:hint="eastAsia"/>
        </w:rPr>
        <w:t>, that</w:t>
      </w:r>
      <w:r>
        <w:rPr>
          <w:rFonts w:ascii="Times New Roman" w:hAnsi="Times New Roman" w:cs="Times New Roman" w:hint="eastAsia"/>
        </w:rPr>
        <w:t xml:space="preserve"> jointly</w:t>
      </w:r>
      <w:r w:rsidRPr="00722B43">
        <w:rPr>
          <w:rFonts w:ascii="Times New Roman" w:hAnsi="Times New Roman" w:cs="Times New Roman"/>
        </w:rPr>
        <w:t xml:space="preserve"> </w:t>
      </w:r>
      <w:r w:rsidRPr="00722B43">
        <w:rPr>
          <w:rFonts w:ascii="Times New Roman" w:hAnsi="Times New Roman" w:cs="Times New Roman"/>
        </w:rPr>
        <w:lastRenderedPageBreak/>
        <w:t>estimate</w:t>
      </w:r>
      <w:r w:rsidR="00B53FCC">
        <w:rPr>
          <w:rFonts w:ascii="Times New Roman" w:hAnsi="Times New Roman" w:cs="Times New Roman" w:hint="eastAsia"/>
        </w:rPr>
        <w:t>s</w:t>
      </w:r>
      <w:r>
        <w:rPr>
          <w:rFonts w:ascii="Times New Roman" w:hAnsi="Times New Roman" w:cs="Times New Roman" w:hint="eastAsia"/>
        </w:rPr>
        <w:t xml:space="preserve"> gene-specific</w:t>
      </w:r>
      <w:r w:rsidRPr="00722B43">
        <w:rPr>
          <w:rFonts w:ascii="Times New Roman" w:hAnsi="Times New Roman" w:cs="Times New Roman"/>
        </w:rPr>
        <w:t xml:space="preserve"> kinetic parameters along with</w:t>
      </w:r>
      <w:r>
        <w:rPr>
          <w:rFonts w:ascii="Times New Roman" w:hAnsi="Times New Roman" w:cs="Times New Roman" w:hint="eastAsia"/>
        </w:rPr>
        <w:t xml:space="preserve"> </w:t>
      </w:r>
      <w:r w:rsidRPr="00722B43">
        <w:rPr>
          <w:rFonts w:ascii="Times New Roman" w:hAnsi="Times New Roman" w:cs="Times New Roman"/>
        </w:rPr>
        <w:t>gene-specific latent time</w:t>
      </w:r>
      <w:r>
        <w:rPr>
          <w:rFonts w:ascii="Times New Roman" w:hAnsi="Times New Roman" w:cs="Times New Roman" w:hint="eastAsia"/>
        </w:rPr>
        <w:t xml:space="preserve"> and </w:t>
      </w:r>
      <w:r w:rsidRPr="00722B43">
        <w:rPr>
          <w:rFonts w:ascii="Times New Roman" w:hAnsi="Times New Roman" w:cs="Times New Roman"/>
        </w:rPr>
        <w:t>transcriptional state</w:t>
      </w:r>
      <w:r>
        <w:rPr>
          <w:rFonts w:ascii="Times New Roman" w:hAnsi="Times New Roman" w:cs="Times New Roman" w:hint="eastAsia"/>
        </w:rPr>
        <w:t>s</w:t>
      </w:r>
      <w:r w:rsidRPr="00722B43">
        <w:rPr>
          <w:rFonts w:ascii="Times New Roman" w:hAnsi="Times New Roman" w:cs="Times New Roman"/>
        </w:rPr>
        <w:t>.</w:t>
      </w:r>
      <w:r w:rsidRPr="006855C3">
        <w:rPr>
          <w:rFonts w:ascii="Times New Roman" w:hAnsi="Times New Roman" w:cs="Times New Roman"/>
        </w:rPr>
        <w:t xml:space="preserve"> </w:t>
      </w:r>
      <w:r w:rsidR="00272429">
        <w:rPr>
          <w:rFonts w:ascii="Times New Roman" w:hAnsi="Times New Roman" w:cs="Times New Roman" w:hint="eastAsia"/>
        </w:rPr>
        <w:t>In</w:t>
      </w:r>
      <w:r>
        <w:rPr>
          <w:rFonts w:ascii="Times New Roman" w:hAnsi="Times New Roman" w:cs="Times New Roman" w:hint="eastAsia"/>
        </w:rPr>
        <w:t xml:space="preserve"> the expectation step, latent time is assigned to cells by </w:t>
      </w:r>
      <w:r w:rsidRPr="00804503">
        <w:rPr>
          <w:rFonts w:ascii="Times New Roman" w:hAnsi="Times New Roman" w:cs="Times New Roman"/>
        </w:rPr>
        <w:t>minimizing the</w:t>
      </w:r>
      <w:r>
        <w:rPr>
          <w:rFonts w:ascii="Times New Roman" w:hAnsi="Times New Roman" w:cs="Times New Roman" w:hint="eastAsia"/>
        </w:rPr>
        <w:t xml:space="preserve"> </w:t>
      </w:r>
      <w:r w:rsidRPr="00804503">
        <w:rPr>
          <w:rFonts w:ascii="Times New Roman" w:hAnsi="Times New Roman" w:cs="Times New Roman"/>
        </w:rPr>
        <w:t>distance between</w:t>
      </w:r>
      <w:r w:rsidR="00272429">
        <w:rPr>
          <w:rFonts w:ascii="Times New Roman" w:hAnsi="Times New Roman" w:cs="Times New Roman" w:hint="eastAsia"/>
        </w:rPr>
        <w:t xml:space="preserve"> observed</w:t>
      </w:r>
      <w:r w:rsidRPr="00804503">
        <w:rPr>
          <w:rFonts w:ascii="Times New Roman" w:hAnsi="Times New Roman" w:cs="Times New Roman"/>
        </w:rPr>
        <w:t xml:space="preserve"> </w:t>
      </w:r>
      <w:r>
        <w:rPr>
          <w:rFonts w:ascii="Times New Roman" w:hAnsi="Times New Roman" w:cs="Times New Roman" w:hint="eastAsia"/>
        </w:rPr>
        <w:t>cell</w:t>
      </w:r>
      <w:r w:rsidR="00272429">
        <w:rPr>
          <w:rFonts w:ascii="Times New Roman" w:hAnsi="Times New Roman" w:cs="Times New Roman" w:hint="eastAsia"/>
        </w:rPr>
        <w:t xml:space="preserve"> states</w:t>
      </w:r>
      <w:r w:rsidRPr="00804503">
        <w:rPr>
          <w:rFonts w:ascii="Times New Roman" w:hAnsi="Times New Roman" w:cs="Times New Roman"/>
        </w:rPr>
        <w:t xml:space="preserve"> and </w:t>
      </w:r>
      <w:r w:rsidR="00272429" w:rsidRPr="00272429">
        <w:rPr>
          <w:rFonts w:ascii="Times New Roman" w:hAnsi="Times New Roman" w:cs="Times New Roman"/>
        </w:rPr>
        <w:t>their corresponding positions along the current trajectory estimate</w:t>
      </w:r>
      <w:r>
        <w:rPr>
          <w:rFonts w:ascii="Times New Roman" w:hAnsi="Times New Roman" w:cs="Times New Roman" w:hint="eastAsia"/>
        </w:rPr>
        <w:t xml:space="preserve">. </w:t>
      </w:r>
      <w:r w:rsidR="00272429">
        <w:rPr>
          <w:rFonts w:ascii="Times New Roman" w:hAnsi="Times New Roman" w:cs="Times New Roman" w:hint="eastAsia"/>
        </w:rPr>
        <w:t>T</w:t>
      </w:r>
      <w:r w:rsidRPr="00786A3F">
        <w:rPr>
          <w:rFonts w:ascii="Times New Roman" w:hAnsi="Times New Roman" w:cs="Times New Roman"/>
        </w:rPr>
        <w:t>ranscriptional states are assigned by associating a likelihood</w:t>
      </w:r>
      <w:r w:rsidR="00272429">
        <w:rPr>
          <w:rFonts w:ascii="Times New Roman" w:hAnsi="Times New Roman" w:cs="Times New Roman" w:hint="eastAsia"/>
        </w:rPr>
        <w:t xml:space="preserve"> value</w:t>
      </w:r>
      <w:r w:rsidRPr="00786A3F">
        <w:rPr>
          <w:rFonts w:ascii="Times New Roman" w:hAnsi="Times New Roman" w:cs="Times New Roman"/>
        </w:rPr>
        <w:t xml:space="preserve"> to respective segments </w:t>
      </w:r>
      <w:r w:rsidR="00272429">
        <w:rPr>
          <w:rFonts w:ascii="Times New Roman" w:hAnsi="Times New Roman" w:cs="Times New Roman" w:hint="eastAsia"/>
        </w:rPr>
        <w:t>of</w:t>
      </w:r>
      <w:r w:rsidR="00272429" w:rsidRPr="00786A3F">
        <w:rPr>
          <w:rFonts w:ascii="Times New Roman" w:hAnsi="Times New Roman" w:cs="Times New Roman"/>
        </w:rPr>
        <w:t xml:space="preserve"> </w:t>
      </w:r>
      <w:r w:rsidRPr="00786A3F">
        <w:rPr>
          <w:rFonts w:ascii="Times New Roman" w:hAnsi="Times New Roman" w:cs="Times New Roman"/>
        </w:rPr>
        <w:t>the</w:t>
      </w:r>
      <w:r w:rsidR="00272429">
        <w:rPr>
          <w:rFonts w:ascii="Times New Roman" w:hAnsi="Times New Roman" w:cs="Times New Roman" w:hint="eastAsia"/>
        </w:rPr>
        <w:t xml:space="preserve"> phase</w:t>
      </w:r>
      <w:r w:rsidRPr="00786A3F">
        <w:rPr>
          <w:rFonts w:ascii="Times New Roman" w:hAnsi="Times New Roman" w:cs="Times New Roman"/>
        </w:rPr>
        <w:t xml:space="preserve"> trajectory</w:t>
      </w:r>
      <w:r>
        <w:rPr>
          <w:rFonts w:ascii="Times New Roman" w:hAnsi="Times New Roman" w:cs="Times New Roman" w:hint="eastAsia"/>
        </w:rPr>
        <w:t xml:space="preserve">. </w:t>
      </w:r>
      <w:r w:rsidR="00272429">
        <w:rPr>
          <w:rFonts w:ascii="Times New Roman" w:hAnsi="Times New Roman" w:cs="Times New Roman" w:hint="eastAsia"/>
        </w:rPr>
        <w:t xml:space="preserve">In </w:t>
      </w:r>
      <w:r>
        <w:rPr>
          <w:rFonts w:ascii="Times New Roman" w:hAnsi="Times New Roman" w:cs="Times New Roman" w:hint="eastAsia"/>
        </w:rPr>
        <w:t>the maximization step</w:t>
      </w:r>
      <w:r w:rsidRPr="00804503">
        <w:rPr>
          <w:rFonts w:ascii="Times New Roman" w:hAnsi="Times New Roman" w:cs="Times New Roman"/>
        </w:rPr>
        <w:t>,</w:t>
      </w:r>
      <w:r>
        <w:rPr>
          <w:rFonts w:ascii="Times New Roman" w:hAnsi="Times New Roman" w:cs="Times New Roman" w:hint="eastAsia"/>
        </w:rPr>
        <w:t xml:space="preserve"> kinetic parameters are optimized to specify a phase </w:t>
      </w:r>
      <w:r>
        <w:rPr>
          <w:rFonts w:ascii="Times New Roman" w:hAnsi="Times New Roman" w:cs="Times New Roman"/>
        </w:rPr>
        <w:t>trajectory</w:t>
      </w:r>
      <w:r>
        <w:rPr>
          <w:rFonts w:ascii="Times New Roman" w:hAnsi="Times New Roman" w:cs="Times New Roman" w:hint="eastAsia"/>
        </w:rPr>
        <w:t xml:space="preserve"> that </w:t>
      </w:r>
      <w:r>
        <w:rPr>
          <w:rFonts w:ascii="Times New Roman" w:hAnsi="Times New Roman" w:cs="Times New Roman"/>
        </w:rPr>
        <w:t>maximize</w:t>
      </w:r>
      <w:r>
        <w:rPr>
          <w:rFonts w:ascii="Times New Roman" w:hAnsi="Times New Roman" w:cs="Times New Roman" w:hint="eastAsia"/>
        </w:rPr>
        <w:t xml:space="preserve"> the log-</w:t>
      </w:r>
      <w:r>
        <w:rPr>
          <w:rFonts w:ascii="Times New Roman" w:hAnsi="Times New Roman" w:cs="Times New Roman"/>
        </w:rPr>
        <w:t>likelihood</w:t>
      </w:r>
      <w:r>
        <w:rPr>
          <w:rFonts w:ascii="Times New Roman" w:hAnsi="Times New Roman" w:cs="Times New Roman" w:hint="eastAsia"/>
        </w:rPr>
        <w:t xml:space="preserve"> </w:t>
      </w:r>
      <w:r w:rsidR="00272429" w:rsidRPr="00272429">
        <w:rPr>
          <w:rFonts w:ascii="Times New Roman" w:hAnsi="Times New Roman" w:cs="Times New Roman"/>
        </w:rPr>
        <w:t>of all observed displacements between cells and their corresponding inferred transcriptional states</w:t>
      </w:r>
      <w:r>
        <w:rPr>
          <w:rFonts w:ascii="Times New Roman" w:hAnsi="Times New Roman" w:cs="Times New Roman" w:hint="eastAsia"/>
        </w:rPr>
        <w:t xml:space="preserve"> </w:t>
      </w:r>
      <w:r w:rsidRPr="0051015B">
        <w:rPr>
          <w:rFonts w:ascii="Times New Roman" w:hAnsi="Times New Roman" w:cs="Times New Roman" w:hint="eastAsia"/>
        </w:rPr>
        <w:t>(</w:t>
      </w:r>
      <w:r w:rsidRPr="003B2865">
        <w:rPr>
          <w:rFonts w:ascii="Times New Roman" w:hAnsi="Times New Roman" w:cs="Times New Roman" w:hint="eastAsia"/>
          <w:b/>
          <w:bCs/>
        </w:rPr>
        <w:t>Figure 2C</w:t>
      </w:r>
      <w:r w:rsidRPr="0051015B">
        <w:rPr>
          <w:rFonts w:ascii="Times New Roman" w:hAnsi="Times New Roman" w:cs="Times New Roman" w:hint="eastAsia"/>
        </w:rPr>
        <w:t>)</w:t>
      </w:r>
      <w:r>
        <w:rPr>
          <w:rFonts w:ascii="Times New Roman" w:hAnsi="Times New Roman" w:cs="Times New Roman" w:hint="eastAsia"/>
        </w:rPr>
        <w:t xml:space="preserve">. </w:t>
      </w:r>
    </w:p>
    <w:p w14:paraId="5B313EEE" w14:textId="77777777" w:rsidR="002321A2" w:rsidRDefault="002321A2" w:rsidP="002321A2">
      <w:pPr>
        <w:rPr>
          <w:rFonts w:ascii="Times New Roman" w:hAnsi="Times New Roman" w:cs="Times New Roman"/>
        </w:rPr>
      </w:pPr>
    </w:p>
    <w:p w14:paraId="0B480D27" w14:textId="6C879187" w:rsidR="002321A2" w:rsidRPr="002A3293" w:rsidRDefault="002321A2" w:rsidP="002321A2">
      <w:pPr>
        <w:rPr>
          <w:rFonts w:ascii="Times New Roman" w:hAnsi="Times New Roman" w:cs="Times New Roman"/>
        </w:rPr>
      </w:pPr>
      <w:r w:rsidRPr="007C709F">
        <w:rPr>
          <w:rFonts w:ascii="Times New Roman" w:hAnsi="Times New Roman" w:cs="Times New Roman"/>
          <w:i/>
          <w:iCs/>
        </w:rPr>
        <w:t>MultiVelo</w:t>
      </w:r>
      <w:r>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&lt;EndNote&gt;&lt;Cite&gt;&lt;Author&gt;Li&lt;/Author&gt;&lt;Year&gt;2023&lt;/Year&gt;&lt;RecNum&gt;32&lt;/RecNum&gt;&lt;DisplayText&gt;[13]&lt;/DisplayText&gt;&lt;record&gt;&lt;rec-number&gt;32&lt;/rec-number&gt;&lt;foreign-keys&gt;&lt;key app="EN" db-id="vsf22ssadrx5acer9f5x9rdl5spsr2s0vfp0" timestamp="1743952821"&gt;32&lt;/key&gt;&lt;/foreign-keys&gt;&lt;ref-type name="Journal Article"&gt;17&lt;/ref-type&gt;&lt;contributors&gt;&lt;authors&gt;&lt;author&gt;Li, Chen&lt;/author&gt;&lt;author&gt;Virgilio, Maria C.&lt;/author&gt;&lt;author&gt;Collins, Kathleen L.&lt;/author&gt;&lt;author&gt;Welch, Joshua D.&lt;/author&gt;&lt;/authors&gt;&lt;/contributors&gt;&lt;titles&gt;&lt;title&gt;Multi-omic single-cell velocity models epigenome–transcriptome interactions and improves cell fate prediction&lt;/title&gt;&lt;secondary-title&gt;Nature Biotechnology&lt;/secondary-title&gt;&lt;/titles&gt;&lt;periodical&gt;&lt;full-title&gt;Nature Biotechnology&lt;/full-title&gt;&lt;/periodical&gt;&lt;pages&gt;387-398&lt;/pages&gt;&lt;volume&gt;41&lt;/volume&gt;&lt;number&gt;3&lt;/number&gt;&lt;dates&gt;&lt;year&gt;2023&lt;/year&gt;&lt;pub-dates&gt;&lt;date&gt;2023/03/01&lt;/date&gt;&lt;/pub-dates&gt;&lt;/dates&gt;&lt;isbn&gt;1546-1696&lt;/isbn&gt;&lt;urls&gt;&lt;related-urls&gt;&lt;url&gt;https://doi.org/10.1038/s41587-022-01476-y&lt;/url&gt;&lt;/related-urls&gt;&lt;/urls&gt;&lt;electronic-resource-num&gt;10.1038/s41587-022-01476-y&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[13]</w:t>
      </w:r>
      <w:r w:rsidR="009A2D82">
        <w:rPr>
          <w:rFonts w:ascii="Times New Roman" w:hAnsi="Times New Roman" w:cs="Times New Roman"/>
        </w:rPr>
        <w:fldChar w:fldCharType="end"/>
      </w:r>
      <w:r w:rsidRPr="003F5B10">
        <w:rPr>
          <w:rFonts w:ascii="Times New Roman" w:hAnsi="Times New Roman" w:cs="Times New Roman"/>
        </w:rPr>
        <w:t xml:space="preserve"> extends the RNA velocity framework </w:t>
      </w:r>
      <w:r w:rsidR="00272429">
        <w:rPr>
          <w:rFonts w:ascii="Times New Roman" w:hAnsi="Times New Roman" w:cs="Times New Roman" w:hint="eastAsia"/>
        </w:rPr>
        <w:t>by integrating chromatin accessibility</w:t>
      </w:r>
      <w:r>
        <w:rPr>
          <w:rFonts w:ascii="Times New Roman" w:hAnsi="Times New Roman" w:cs="Times New Roman" w:hint="eastAsia"/>
        </w:rPr>
        <w:t xml:space="preserve"> in EM framework</w:t>
      </w:r>
      <w:r w:rsidRPr="003F5B10">
        <w:rPr>
          <w:rFonts w:ascii="Times New Roman" w:hAnsi="Times New Roman" w:cs="Times New Roman"/>
        </w:rPr>
        <w:t>.</w:t>
      </w:r>
      <w:r>
        <w:rPr>
          <w:rFonts w:ascii="Times New Roman" w:hAnsi="Times New Roman" w:cs="Times New Roman" w:hint="eastAsia"/>
        </w:rPr>
        <w:t xml:space="preserve"> As</w:t>
      </w:r>
      <w:r w:rsidR="00272429">
        <w:rPr>
          <w:rFonts w:ascii="Times New Roman" w:hAnsi="Times New Roman" w:cs="Times New Roman" w:hint="eastAsia"/>
        </w:rPr>
        <w:t xml:space="preserve"> previously</w:t>
      </w:r>
      <w:r>
        <w:rPr>
          <w:rFonts w:ascii="Times New Roman" w:hAnsi="Times New Roman" w:cs="Times New Roman" w:hint="eastAsia"/>
        </w:rPr>
        <w:t xml:space="preserve"> illustrated in steady-state </w:t>
      </w:r>
      <w:r w:rsidR="00272429">
        <w:rPr>
          <w:rFonts w:ascii="Times New Roman" w:hAnsi="Times New Roman" w:cs="Times New Roman" w:hint="eastAsia"/>
        </w:rPr>
        <w:t>context</w:t>
      </w:r>
      <w:r>
        <w:rPr>
          <w:rFonts w:ascii="Times New Roman" w:hAnsi="Times New Roman" w:cs="Times New Roman" w:hint="eastAsia"/>
        </w:rPr>
        <w:t xml:space="preserve">, regulation of </w:t>
      </w:r>
      <w:r w:rsidRPr="00665359">
        <w:rPr>
          <w:rFonts w:ascii="Times New Roman" w:hAnsi="Times New Roman" w:cs="Times New Roman"/>
        </w:rPr>
        <w:t>transcription</w:t>
      </w:r>
      <w:r>
        <w:rPr>
          <w:rFonts w:ascii="Times New Roman" w:hAnsi="Times New Roman" w:cs="Times New Roman" w:hint="eastAsia"/>
        </w:rPr>
        <w:t xml:space="preserve"> process via </w:t>
      </w:r>
      <w:r w:rsidRPr="00665359">
        <w:rPr>
          <w:rFonts w:ascii="Times New Roman" w:hAnsi="Times New Roman" w:cs="Times New Roman"/>
        </w:rPr>
        <w:t>chromatin accessibility</w:t>
      </w:r>
      <w:r>
        <w:rPr>
          <w:rFonts w:ascii="Times New Roman" w:hAnsi="Times New Roman" w:cs="Times New Roman" w:hint="eastAsia"/>
        </w:rPr>
        <w:t xml:space="preserve"> is explicitly modeled into ODE system</w:t>
      </w:r>
      <w:r w:rsidR="00272429" w:rsidRPr="00272429">
        <w:rPr>
          <w:rFonts w:ascii="Times New Roman" w:hAnsi="Times New Roman" w:cs="Times New Roman"/>
        </w:rPr>
        <w:t>, allowing the model to account for upstream regulatory influences</w:t>
      </w:r>
      <w:r>
        <w:rPr>
          <w:rFonts w:ascii="Times New Roman" w:hAnsi="Times New Roman" w:cs="Times New Roman" w:hint="eastAsia"/>
        </w:rPr>
        <w:t xml:space="preserve">. </w:t>
      </w:r>
      <w:r w:rsidR="00272429">
        <w:rPr>
          <w:rFonts w:ascii="Times New Roman" w:hAnsi="Times New Roman" w:cs="Times New Roman" w:hint="eastAsia"/>
        </w:rPr>
        <w:t>D</w:t>
      </w:r>
      <w:r w:rsidRPr="004939B3">
        <w:rPr>
          <w:rFonts w:ascii="Times New Roman" w:hAnsi="Times New Roman" w:cs="Times New Roman"/>
        </w:rPr>
        <w:t>istinct phases or states</w:t>
      </w:r>
      <w:r>
        <w:rPr>
          <w:rFonts w:ascii="Times New Roman" w:hAnsi="Times New Roman" w:cs="Times New Roman" w:hint="eastAsia"/>
        </w:rPr>
        <w:t xml:space="preserve"> of </w:t>
      </w:r>
      <w:r w:rsidRPr="00665359">
        <w:rPr>
          <w:rFonts w:ascii="Times New Roman" w:hAnsi="Times New Roman" w:cs="Times New Roman"/>
        </w:rPr>
        <w:t>chromatin</w:t>
      </w:r>
      <w:r>
        <w:rPr>
          <w:rFonts w:ascii="Times New Roman" w:hAnsi="Times New Roman" w:cs="Times New Roman" w:hint="eastAsia"/>
        </w:rPr>
        <w:t xml:space="preserve"> </w:t>
      </w:r>
      <w:r>
        <w:rPr>
          <w:rFonts w:ascii="Times New Roman" w:hAnsi="Times New Roman" w:cs="Times New Roman"/>
        </w:rPr>
        <w:t>activity</w:t>
      </w:r>
      <w:r>
        <w:rPr>
          <w:rFonts w:ascii="Times New Roman" w:hAnsi="Times New Roman" w:cs="Times New Roman" w:hint="eastAsia"/>
        </w:rPr>
        <w:t xml:space="preserve"> that </w:t>
      </w:r>
      <w:r w:rsidRPr="004939B3">
        <w:rPr>
          <w:rFonts w:ascii="Times New Roman" w:hAnsi="Times New Roman" w:cs="Times New Roman"/>
        </w:rPr>
        <w:t>a cell traverses as its time advances</w:t>
      </w:r>
      <w:r>
        <w:rPr>
          <w:rFonts w:ascii="Times New Roman" w:hAnsi="Times New Roman" w:cs="Times New Roman" w:hint="eastAsia"/>
        </w:rPr>
        <w:t xml:space="preserve"> </w:t>
      </w:r>
      <w:r w:rsidR="00272429">
        <w:rPr>
          <w:rFonts w:ascii="Times New Roman" w:hAnsi="Times New Roman" w:cs="Times New Roman" w:hint="eastAsia"/>
        </w:rPr>
        <w:t>are</w:t>
      </w:r>
      <w:r>
        <w:rPr>
          <w:rFonts w:ascii="Times New Roman" w:hAnsi="Times New Roman" w:cs="Times New Roman" w:hint="eastAsia"/>
        </w:rPr>
        <w:t xml:space="preserve"> modeled </w:t>
      </w:r>
      <w:r w:rsidR="00272429" w:rsidRPr="00272429">
        <w:rPr>
          <w:rFonts w:ascii="Times New Roman" w:hAnsi="Times New Roman" w:cs="Times New Roman"/>
        </w:rPr>
        <w:t>analogously to the</w:t>
      </w:r>
      <w:r>
        <w:rPr>
          <w:rFonts w:ascii="Times New Roman" w:hAnsi="Times New Roman" w:cs="Times New Roman" w:hint="eastAsia"/>
        </w:rPr>
        <w:t xml:space="preserve"> stepwise transcription state</w:t>
      </w:r>
      <w:r w:rsidR="00272429">
        <w:rPr>
          <w:rFonts w:ascii="Times New Roman" w:hAnsi="Times New Roman" w:cs="Times New Roman" w:hint="eastAsia"/>
        </w:rPr>
        <w:t>s used</w:t>
      </w:r>
      <w:r>
        <w:rPr>
          <w:rFonts w:ascii="Times New Roman" w:hAnsi="Times New Roman" w:cs="Times New Roman" w:hint="eastAsia"/>
        </w:rPr>
        <w:t xml:space="preserve"> in </w:t>
      </w:r>
      <w:r w:rsidRPr="007C709F">
        <w:rPr>
          <w:rFonts w:ascii="Times New Roman" w:hAnsi="Times New Roman" w:cs="Times New Roman" w:hint="eastAsia"/>
          <w:i/>
          <w:iCs/>
        </w:rPr>
        <w:t>scVelo</w:t>
      </w:r>
      <w:r>
        <w:rPr>
          <w:rFonts w:ascii="Times New Roman" w:hAnsi="Times New Roman" w:cs="Times New Roman" w:hint="eastAsia"/>
          <w:i/>
          <w:iCs/>
        </w:rPr>
        <w:t xml:space="preserve"> </w:t>
      </w:r>
      <w:r>
        <w:rPr>
          <w:rFonts w:ascii="Times New Roman" w:hAnsi="Times New Roman" w:cs="Times New Roman" w:hint="eastAsia"/>
        </w:rPr>
        <w:t>dynamics model. N</w:t>
      </w:r>
      <w:r>
        <w:rPr>
          <w:rFonts w:ascii="Times New Roman" w:hAnsi="Times New Roman" w:cs="Times New Roman"/>
        </w:rPr>
        <w:t>o</w:t>
      </w:r>
      <w:r>
        <w:rPr>
          <w:rFonts w:ascii="Times New Roman" w:hAnsi="Times New Roman" w:cs="Times New Roman" w:hint="eastAsia"/>
        </w:rPr>
        <w:t xml:space="preserve">te that the fitted trajectory is extended to </w:t>
      </w:r>
      <w:r>
        <w:rPr>
          <w:rFonts w:ascii="Times New Roman" w:hAnsi="Times New Roman" w:cs="Times New Roman"/>
        </w:rPr>
        <w:t>three-dimensional</w:t>
      </w:r>
      <w:r>
        <w:rPr>
          <w:rFonts w:ascii="Times New Roman" w:hAnsi="Times New Roman" w:cs="Times New Roman" w:hint="eastAsia"/>
        </w:rPr>
        <w:t xml:space="preserve"> phase portrait</w:t>
      </w:r>
      <w:r w:rsidR="00272429">
        <w:rPr>
          <w:rFonts w:ascii="Times New Roman" w:hAnsi="Times New Roman" w:cs="Times New Roman" w:hint="eastAsia"/>
        </w:rPr>
        <w:t xml:space="preserve">, </w:t>
      </w:r>
      <w:r w:rsidR="00272429" w:rsidRPr="00272429">
        <w:rPr>
          <w:rFonts w:ascii="Times New Roman" w:hAnsi="Times New Roman" w:cs="Times New Roman"/>
        </w:rPr>
        <w:t>where chromatin accessibility constitutes an additional dimension alongside unspliced and spliced mRNA levels.</w:t>
      </w:r>
    </w:p>
    <w:p w14:paraId="662D38BA" w14:textId="77777777" w:rsidR="002321A2" w:rsidRDefault="002321A2" w:rsidP="002321A2">
      <w:pPr>
        <w:rPr>
          <w:rFonts w:ascii="Times New Roman" w:hAnsi="Times New Roman" w:cs="Times New Roman"/>
        </w:rPr>
      </w:pPr>
    </w:p>
    <w:p w14:paraId="6FE6342C" w14:textId="5EB24E74" w:rsidR="002321A2" w:rsidRDefault="002321A2" w:rsidP="002321A2">
      <w:pPr>
        <w:rPr>
          <w:rFonts w:ascii="Times New Roman" w:hAnsi="Times New Roman" w:cs="Times New Roman"/>
        </w:rPr>
      </w:pPr>
      <w:r w:rsidRPr="007C709F">
        <w:rPr>
          <w:rFonts w:ascii="Times New Roman" w:hAnsi="Times New Roman" w:cs="Times New Roman"/>
          <w:i/>
          <w:iCs/>
        </w:rPr>
        <w:t>UniTVelo</w:t>
      </w:r>
      <w:r w:rsidRPr="00F5346C">
        <w:rPr>
          <w:rFonts w:ascii="Times New Roman" w:hAnsi="Times New Roman" w:cs="Times New Roman"/>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&lt;EndNote&gt;&lt;Cite&gt;&lt;Author&gt;Gao&lt;/Author&gt;&lt;Year&gt;2022&lt;/Year&gt;&lt;RecNum&gt;22&lt;/RecNum&gt;&lt;DisplayText&gt;[16]&lt;/DisplayText&gt;&lt;record&gt;&lt;rec-number&gt;22&lt;/rec-number&gt;&lt;foreign-keys&gt;&lt;key app="EN" db-id="vsf22ssadrx5acer9f5x9rdl5spsr2s0vfp0" timestamp="1743952793"&gt;22&lt;/key&gt;&lt;/foreign-keys&gt;&lt;ref-type name="Journal Article"&gt;17&lt;/ref-type&gt;&lt;contributors&gt;&lt;authors&gt;&lt;author&gt;Gao, Mingze&lt;/author&gt;&lt;author&gt;Qiao, Chen&lt;/author&gt;&lt;author&gt;Huang, Yuanhua&lt;/author&gt;&lt;/authors&gt;&lt;/contributors&gt;&lt;titles&gt;&lt;title&gt;UniTVelo: temporally unified RNA velocity reinforces single-cell trajectory inference&lt;/title&gt;&lt;secondary-title&gt;Nature Communications&lt;/secondary-title&gt;&lt;/titles&gt;&lt;periodical&gt;&lt;full-title&gt;Nature Communications&lt;/full-title&gt;&lt;/periodical&gt;&lt;pages&gt;6586&lt;/pages&gt;&lt;volume&gt;13&lt;/volume&gt;&lt;number&gt;1&lt;/number&gt;&lt;dates&gt;&lt;year&gt;2022&lt;/year&gt;&lt;pub-dates&gt;&lt;date&gt;2022/11/03&lt;/date&gt;&lt;/pub-dates&gt;&lt;/dates&gt;&lt;isbn&gt;2041-1723&lt;/isbn&gt;&lt;urls&gt;&lt;related-urls&gt;&lt;url&gt;https://doi.org/10.1038/s41467-022-34188-7&lt;/url&gt;&lt;/related-urls&gt;&lt;/urls&gt;&lt;electronic-resource-num&gt;10.1038/s41467-022-34188-7&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[16]</w:t>
      </w:r>
      <w:r w:rsidR="009A2D82">
        <w:rPr>
          <w:rFonts w:ascii="Times New Roman" w:hAnsi="Times New Roman" w:cs="Times New Roman"/>
        </w:rPr>
        <w:fldChar w:fldCharType="end"/>
      </w:r>
      <w:r>
        <w:rPr>
          <w:rFonts w:ascii="Times New Roman" w:hAnsi="Times New Roman" w:cs="Times New Roman" w:hint="eastAsia"/>
        </w:rPr>
        <w:t xml:space="preserve"> </w:t>
      </w:r>
      <w:r w:rsidR="00C963FF">
        <w:rPr>
          <w:rFonts w:ascii="Times New Roman" w:hAnsi="Times New Roman" w:cs="Times New Roman" w:hint="eastAsia"/>
        </w:rPr>
        <w:t>adopts</w:t>
      </w:r>
      <w:r w:rsidR="00C963FF" w:rsidRPr="00F5346C">
        <w:rPr>
          <w:rFonts w:ascii="Times New Roman" w:hAnsi="Times New Roman" w:cs="Times New Roman"/>
        </w:rPr>
        <w:t xml:space="preserve"> </w:t>
      </w:r>
      <w:r w:rsidRPr="00F5346C">
        <w:rPr>
          <w:rFonts w:ascii="Times New Roman" w:hAnsi="Times New Roman" w:cs="Times New Roman"/>
        </w:rPr>
        <w:t>an EM framework similar</w:t>
      </w:r>
      <w:r>
        <w:rPr>
          <w:rFonts w:ascii="Times New Roman" w:hAnsi="Times New Roman" w:cs="Times New Roman" w:hint="eastAsia"/>
        </w:rPr>
        <w:t xml:space="preserve"> </w:t>
      </w:r>
      <w:r w:rsidRPr="00F5346C">
        <w:rPr>
          <w:rFonts w:ascii="Times New Roman" w:hAnsi="Times New Roman" w:cs="Times New Roman"/>
        </w:rPr>
        <w:t xml:space="preserve">to that of </w:t>
      </w:r>
      <w:r w:rsidRPr="007C709F">
        <w:rPr>
          <w:rFonts w:ascii="Times New Roman" w:hAnsi="Times New Roman" w:cs="Times New Roman"/>
          <w:i/>
          <w:iCs/>
        </w:rPr>
        <w:t>scVelo</w:t>
      </w:r>
      <w:r w:rsidR="00C963FF">
        <w:rPr>
          <w:rFonts w:ascii="Times New Roman" w:hAnsi="Times New Roman" w:cs="Times New Roman" w:hint="eastAsia"/>
        </w:rPr>
        <w:t>, while introduces</w:t>
      </w:r>
      <w:r w:rsidRPr="00F5346C">
        <w:rPr>
          <w:rFonts w:ascii="Times New Roman" w:hAnsi="Times New Roman" w:cs="Times New Roman"/>
        </w:rPr>
        <w:t xml:space="preserve"> a radial basis function (RBF)</w:t>
      </w:r>
      <w:r w:rsidR="00C963FF">
        <w:rPr>
          <w:rFonts w:ascii="Times New Roman" w:hAnsi="Times New Roman" w:cs="Times New Roman" w:hint="eastAsia"/>
        </w:rPr>
        <w:t xml:space="preserve"> to model transcriptional dynamics</w:t>
      </w:r>
      <w:r>
        <w:rPr>
          <w:rFonts w:ascii="Times New Roman" w:hAnsi="Times New Roman" w:cs="Times New Roman" w:hint="eastAsia"/>
        </w:rPr>
        <w:t xml:space="preserve"> and</w:t>
      </w:r>
      <w:r w:rsidRPr="00F5346C">
        <w:rPr>
          <w:rFonts w:ascii="Times New Roman" w:hAnsi="Times New Roman" w:cs="Times New Roman"/>
        </w:rPr>
        <w:t xml:space="preserve"> quantif</w:t>
      </w:r>
      <w:r>
        <w:rPr>
          <w:rFonts w:ascii="Times New Roman" w:hAnsi="Times New Roman" w:cs="Times New Roman" w:hint="eastAsia"/>
        </w:rPr>
        <w:t>y</w:t>
      </w:r>
      <w:r w:rsidRPr="00F5346C">
        <w:rPr>
          <w:rFonts w:ascii="Times New Roman" w:hAnsi="Times New Roman" w:cs="Times New Roman"/>
        </w:rPr>
        <w:t xml:space="preserve"> RNA velocity in a top-down </w:t>
      </w:r>
      <w:r>
        <w:rPr>
          <w:rFonts w:ascii="Times New Roman" w:hAnsi="Times New Roman" w:cs="Times New Roman" w:hint="eastAsia"/>
        </w:rPr>
        <w:t>manner</w:t>
      </w:r>
      <w:r w:rsidRPr="00F5346C">
        <w:rPr>
          <w:rFonts w:ascii="Times New Roman" w:hAnsi="Times New Roman" w:cs="Times New Roman"/>
        </w:rPr>
        <w:t>.</w:t>
      </w:r>
      <w:r>
        <w:rPr>
          <w:rFonts w:ascii="Times New Roman" w:hAnsi="Times New Roman" w:cs="Times New Roman" w:hint="eastAsia"/>
        </w:rPr>
        <w:t xml:space="preserve"> </w:t>
      </w:r>
      <w:r w:rsidRPr="00270AB3">
        <w:rPr>
          <w:rFonts w:ascii="Times New Roman" w:hAnsi="Times New Roman" w:cs="Times New Roman"/>
        </w:rPr>
        <w:t>This method addresses a</w:t>
      </w:r>
      <w:r w:rsidR="00C963FF">
        <w:rPr>
          <w:rFonts w:ascii="Times New Roman" w:hAnsi="Times New Roman" w:cs="Times New Roman" w:hint="eastAsia"/>
        </w:rPr>
        <w:t xml:space="preserve"> core</w:t>
      </w:r>
      <w:r w:rsidRPr="00270AB3">
        <w:rPr>
          <w:rFonts w:ascii="Times New Roman" w:hAnsi="Times New Roman" w:cs="Times New Roman"/>
        </w:rPr>
        <w:t xml:space="preserve"> limitation in </w:t>
      </w:r>
      <w:r w:rsidRPr="009370BB">
        <w:rPr>
          <w:rFonts w:ascii="Times New Roman" w:hAnsi="Times New Roman" w:cs="Times New Roman"/>
          <w:i/>
          <w:iCs/>
        </w:rPr>
        <w:t>scVelo</w:t>
      </w:r>
      <w:r w:rsidRPr="00270AB3">
        <w:rPr>
          <w:rFonts w:ascii="Times New Roman" w:hAnsi="Times New Roman" w:cs="Times New Roman"/>
        </w:rPr>
        <w:t>'s dynamic</w:t>
      </w:r>
      <w:r w:rsidR="00C963FF">
        <w:rPr>
          <w:rFonts w:ascii="Times New Roman" w:hAnsi="Times New Roman" w:cs="Times New Roman" w:hint="eastAsia"/>
        </w:rPr>
        <w:t>al</w:t>
      </w:r>
      <w:r w:rsidRPr="00270AB3">
        <w:rPr>
          <w:rFonts w:ascii="Times New Roman" w:hAnsi="Times New Roman" w:cs="Times New Roman"/>
        </w:rPr>
        <w:t xml:space="preserve"> model: </w:t>
      </w:r>
      <w:r>
        <w:rPr>
          <w:rFonts w:ascii="Times New Roman" w:hAnsi="Times New Roman" w:cs="Times New Roman" w:hint="eastAsia"/>
        </w:rPr>
        <w:t>t</w:t>
      </w:r>
      <w:r w:rsidRPr="00270AB3">
        <w:rPr>
          <w:rFonts w:ascii="Times New Roman" w:hAnsi="Times New Roman" w:cs="Times New Roman"/>
        </w:rPr>
        <w:t>he complete transcriptional dynamic</w:t>
      </w:r>
      <w:r>
        <w:rPr>
          <w:rFonts w:ascii="Times New Roman" w:hAnsi="Times New Roman" w:cs="Times New Roman" w:hint="eastAsia"/>
        </w:rPr>
        <w:t xml:space="preserve"> process</w:t>
      </w:r>
      <w:r w:rsidRPr="00270AB3">
        <w:rPr>
          <w:rFonts w:ascii="Times New Roman" w:hAnsi="Times New Roman" w:cs="Times New Roman"/>
        </w:rPr>
        <w:t xml:space="preserve"> </w:t>
      </w:r>
      <w:r>
        <w:rPr>
          <w:rFonts w:ascii="Times New Roman" w:hAnsi="Times New Roman" w:cs="Times New Roman" w:hint="eastAsia"/>
        </w:rPr>
        <w:t>across</w:t>
      </w:r>
      <w:r w:rsidRPr="00270AB3">
        <w:rPr>
          <w:rFonts w:ascii="Times New Roman" w:hAnsi="Times New Roman" w:cs="Times New Roman"/>
        </w:rPr>
        <w:t xml:space="preserve"> many genes </w:t>
      </w:r>
      <w:r w:rsidR="008707A2" w:rsidRPr="00270AB3">
        <w:rPr>
          <w:rFonts w:ascii="Times New Roman" w:hAnsi="Times New Roman" w:cs="Times New Roman"/>
        </w:rPr>
        <w:t>is</w:t>
      </w:r>
      <w:r w:rsidRPr="00270AB3">
        <w:rPr>
          <w:rFonts w:ascii="Times New Roman" w:hAnsi="Times New Roman" w:cs="Times New Roman"/>
        </w:rPr>
        <w:t xml:space="preserve"> typically challenging to capture, leading to significant bias in </w:t>
      </w:r>
      <w:r>
        <w:rPr>
          <w:rFonts w:ascii="Times New Roman" w:hAnsi="Times New Roman" w:cs="Times New Roman" w:hint="eastAsia"/>
        </w:rPr>
        <w:t xml:space="preserve">phase </w:t>
      </w:r>
      <w:r w:rsidRPr="00270AB3">
        <w:rPr>
          <w:rFonts w:ascii="Times New Roman" w:hAnsi="Times New Roman" w:cs="Times New Roman"/>
        </w:rPr>
        <w:t xml:space="preserve">trajectory fitting. </w:t>
      </w:r>
      <w:r w:rsidR="00331D6C" w:rsidRPr="00331D6C">
        <w:rPr>
          <w:rFonts w:ascii="Times New Roman" w:hAnsi="Times New Roman" w:cs="Times New Roman"/>
        </w:rPr>
        <w:t xml:space="preserve">Instead of modeling gene expression as discrete transcriptional states, </w:t>
      </w:r>
      <w:r w:rsidR="00331D6C" w:rsidRPr="007A463F">
        <w:rPr>
          <w:rFonts w:ascii="Times New Roman" w:hAnsi="Times New Roman" w:cs="Times New Roman"/>
          <w:i/>
          <w:iCs/>
        </w:rPr>
        <w:t>UniTVelo</w:t>
      </w:r>
      <w:r w:rsidR="00331D6C" w:rsidRPr="00331D6C">
        <w:rPr>
          <w:rFonts w:ascii="Times New Roman" w:hAnsi="Times New Roman" w:cs="Times New Roman"/>
        </w:rPr>
        <w:t xml:space="preserve"> employs a </w:t>
      </w:r>
      <w:r w:rsidR="00331D6C" w:rsidRPr="007A463F">
        <w:rPr>
          <w:rFonts w:ascii="Times New Roman" w:hAnsi="Times New Roman" w:cs="Times New Roman"/>
        </w:rPr>
        <w:t>spliced-oriented design</w:t>
      </w:r>
      <w:r w:rsidR="00331D6C" w:rsidRPr="00331D6C">
        <w:rPr>
          <w:rFonts w:ascii="Times New Roman" w:hAnsi="Times New Roman" w:cs="Times New Roman"/>
        </w:rPr>
        <w:t xml:space="preserve"> that defines spliced abundance as a smooth time-dependent function using RBFs. It then applies a </w:t>
      </w:r>
      <w:r w:rsidR="00331D6C" w:rsidRPr="007A463F">
        <w:rPr>
          <w:rFonts w:ascii="Times New Roman" w:hAnsi="Times New Roman" w:cs="Times New Roman"/>
        </w:rPr>
        <w:t>linear dynamical system</w:t>
      </w:r>
      <w:r w:rsidR="00331D6C" w:rsidRPr="00331D6C">
        <w:rPr>
          <w:rFonts w:ascii="Times New Roman" w:hAnsi="Times New Roman" w:cs="Times New Roman"/>
        </w:rPr>
        <w:t xml:space="preserve"> to compute the corresponding unspliced abundance, preserving a continuous relationship between unspliced and spliced RNA levels.</w:t>
      </w:r>
      <w:r w:rsidR="00331D6C" w:rsidRPr="00331D6C" w:rsidDel="00331D6C">
        <w:rPr>
          <w:rFonts w:ascii="Times New Roman" w:hAnsi="Times New Roman" w:cs="Times New Roman"/>
        </w:rPr>
        <w:t xml:space="preserve"> </w:t>
      </w:r>
      <w:r w:rsidR="00331D6C" w:rsidRPr="00331D6C">
        <w:rPr>
          <w:rFonts w:ascii="Times New Roman" w:hAnsi="Times New Roman" w:cs="Times New Roman"/>
        </w:rPr>
        <w:t xml:space="preserve">Additionally, in the expectation step, </w:t>
      </w:r>
      <w:r w:rsidR="00331D6C" w:rsidRPr="007A463F">
        <w:rPr>
          <w:rFonts w:ascii="Times New Roman" w:hAnsi="Times New Roman" w:cs="Times New Roman"/>
          <w:i/>
          <w:iCs/>
        </w:rPr>
        <w:t>UniTVelo</w:t>
      </w:r>
      <w:r w:rsidR="00331D6C" w:rsidRPr="00331D6C">
        <w:rPr>
          <w:rFonts w:ascii="Times New Roman" w:hAnsi="Times New Roman" w:cs="Times New Roman"/>
        </w:rPr>
        <w:t xml:space="preserve"> introduces a </w:t>
      </w:r>
      <w:r w:rsidR="00331D6C" w:rsidRPr="007A463F">
        <w:rPr>
          <w:rFonts w:ascii="Times New Roman" w:hAnsi="Times New Roman" w:cs="Times New Roman"/>
        </w:rPr>
        <w:t>gene-shared latent time</w:t>
      </w:r>
      <w:r w:rsidR="00331D6C" w:rsidRPr="00331D6C">
        <w:rPr>
          <w:rFonts w:ascii="Times New Roman" w:hAnsi="Times New Roman" w:cs="Times New Roman"/>
        </w:rPr>
        <w:t xml:space="preserve">, which unifies gene-specific latent times by aligning them based on a common </w:t>
      </w:r>
      <w:r w:rsidR="00331D6C" w:rsidRPr="007A463F">
        <w:rPr>
          <w:rFonts w:ascii="Times New Roman" w:hAnsi="Times New Roman" w:cs="Times New Roman"/>
        </w:rPr>
        <w:t>cell order</w:t>
      </w:r>
      <w:r w:rsidR="00331D6C" w:rsidRPr="00331D6C">
        <w:rPr>
          <w:rFonts w:ascii="Times New Roman" w:hAnsi="Times New Roman" w:cs="Times New Roman"/>
        </w:rPr>
        <w:t>. This helps to resolve inconsistencies in inferred directionality across different genes and ensures a more coherent temporal structure.</w:t>
      </w:r>
      <w:r w:rsidR="00331D6C">
        <w:rPr>
          <w:rFonts w:ascii="Times New Roman" w:hAnsi="Times New Roman" w:cs="Times New Roman" w:hint="eastAsia"/>
        </w:rPr>
        <w:t xml:space="preserve"> </w:t>
      </w:r>
    </w:p>
    <w:p w14:paraId="6D6C7ECF" w14:textId="77777777" w:rsidR="002321A2" w:rsidRPr="00BB2A5C" w:rsidRDefault="002321A2" w:rsidP="002321A2">
      <w:pPr>
        <w:rPr>
          <w:rFonts w:ascii="Times New Roman" w:hAnsi="Times New Roman" w:cs="Times New Roman"/>
        </w:rPr>
      </w:pPr>
    </w:p>
    <w:p w14:paraId="7649AABB" w14:textId="5AA4727E" w:rsidR="002321A2" w:rsidRDefault="002321A2" w:rsidP="002321A2">
      <w:pPr>
        <w:rPr>
          <w:rFonts w:ascii="Times New Roman" w:hAnsi="Times New Roman" w:cs="Times New Roman"/>
        </w:rPr>
      </w:pPr>
      <w:r w:rsidRPr="009370BB">
        <w:rPr>
          <w:rFonts w:ascii="Times New Roman" w:hAnsi="Times New Roman" w:cs="Times New Roman"/>
          <w:i/>
          <w:iCs/>
        </w:rPr>
        <w:t>Dynamo</w:t>
      </w:r>
      <w:r w:rsidRPr="0095650F">
        <w:rPr>
          <w:rFonts w:ascii="Times New Roman" w:hAnsi="Times New Roman" w:cs="Times New Roman"/>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&lt;EndNote&gt;&lt;Cite&gt;&lt;Author&gt;Qiu&lt;/Author&gt;&lt;Year&gt;2022&lt;/Year&gt;&lt;RecNum&gt;33&lt;/RecNum&gt;&lt;DisplayText&gt;[17]&lt;/DisplayText&gt;&lt;record&gt;&lt;rec-number&gt;33&lt;/rec-number&gt;&lt;foreign-keys&gt;&lt;key app="EN" db-id="vsf22ssadrx5acer9f5x9rdl5spsr2s0vfp0" timestamp="1743952825"&gt;33&lt;/key&gt;&lt;/foreign-keys&gt;&lt;ref-type name="Journal Article"&gt;17&lt;/ref-type&gt;&lt;contributors&gt;&lt;authors&gt;&lt;author&gt;Qiu, Xiaojie&lt;/author&gt;&lt;author&gt;Zhang, Yan&lt;/author&gt;&lt;author&gt;Martin-Rufino, Jorge D.&lt;/author&gt;&lt;author&gt;Weng, Chen&lt;/author&gt;&lt;author&gt;Hosseinzadeh, Shayan&lt;/author&gt;&lt;author&gt;Yang, Dian&lt;/author&gt;&lt;author&gt;Pogson, Angela N.&lt;/author&gt;&lt;author&gt;Hein, Marco Y.&lt;/author&gt;&lt;author&gt;Hoi Min, Kyung&lt;/author&gt;&lt;author&gt;Wang, Li&lt;/author&gt;&lt;author&gt;Grody, Emanuelle I.&lt;/author&gt;&lt;author&gt;Shurtleff, Matthew J.&lt;/author&gt;&lt;author&gt;Yuan, Ruoshi&lt;/author&gt;&lt;author&gt;Xu, Song&lt;/author&gt;&lt;author&gt;Ma, Yian&lt;/author&gt;&lt;author&gt;Replogle, Joseph M.&lt;/author&gt;&lt;author&gt;Lander, Eric S.&lt;/author&gt;&lt;author&gt;Darmanis, Spyros&lt;/author&gt;&lt;author&gt;Bahar, Ivet&lt;/author&gt;&lt;author&gt;Sankaran, Vijay G.&lt;/author&gt;&lt;author&gt;Xing, Jianhua&lt;/author&gt;&lt;author&gt;Weissman, Jonathan S.&lt;/author&gt;&lt;/authors&gt;&lt;/contributors&gt;&lt;titles&gt;&lt;title&gt;Mapping transcriptomic vector fields of single cells&lt;/title&gt;&lt;secondary-title&gt;Cell&lt;/secondary-title&gt;&lt;/titles&gt;&lt;periodical&gt;&lt;full-title&gt;Cell&lt;/full-title&gt;&lt;/periodical&gt;&lt;pages&gt;690-711.e45&lt;/pages&gt;&lt;volume&gt;185&lt;/volume&gt;&lt;number&gt;4&lt;/number&gt;&lt;dates&gt;&lt;year&gt;2022&lt;/year&gt;&lt;/dates&gt;&lt;publisher&gt;Elsevier&lt;/publisher&gt;&lt;isbn&gt;0092-8674&lt;/isbn&gt;&lt;urls&gt;&lt;related-urls&gt;&lt;url&gt;https://doi.org/10.1016/j.cell.2021.12.045&lt;/url&gt;&lt;/related-urls&gt;&lt;/urls&gt;&lt;electronic-resource-num&gt;10.1016/j.cell.2021.12.045&lt;/electronic-resource-num&gt;&lt;access-date&gt;2024/10/15&lt;/access-date&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[17]</w:t>
      </w:r>
      <w:r w:rsidR="009A2D82">
        <w:rPr>
          <w:rFonts w:ascii="Times New Roman" w:hAnsi="Times New Roman" w:cs="Times New Roman"/>
        </w:rPr>
        <w:fldChar w:fldCharType="end"/>
      </w:r>
      <w:r>
        <w:rPr>
          <w:rFonts w:ascii="Times New Roman" w:hAnsi="Times New Roman" w:cs="Times New Roman" w:hint="eastAsia"/>
        </w:rPr>
        <w:t xml:space="preserve"> </w:t>
      </w:r>
      <w:r w:rsidRPr="0095650F">
        <w:rPr>
          <w:rFonts w:ascii="Times New Roman" w:hAnsi="Times New Roman" w:cs="Times New Roman"/>
        </w:rPr>
        <w:t xml:space="preserve">uses metabolic labeling to facilitate the study of transcriptional dynamics. It </w:t>
      </w:r>
      <w:r w:rsidR="00331D6C" w:rsidRPr="00331D6C">
        <w:rPr>
          <w:rFonts w:ascii="Times New Roman" w:hAnsi="Times New Roman" w:cs="Times New Roman"/>
        </w:rPr>
        <w:t>observe</w:t>
      </w:r>
      <w:r w:rsidR="00331D6C">
        <w:rPr>
          <w:rFonts w:ascii="Times New Roman" w:hAnsi="Times New Roman" w:cs="Times New Roman" w:hint="eastAsia"/>
        </w:rPr>
        <w:t>s</w:t>
      </w:r>
      <w:r w:rsidR="00331D6C" w:rsidRPr="00331D6C">
        <w:rPr>
          <w:rFonts w:ascii="Times New Roman" w:hAnsi="Times New Roman" w:cs="Times New Roman"/>
        </w:rPr>
        <w:t xml:space="preserve"> transcriptional dynamics in real time, enabling the estimation of RNA velocity and kinetic parameters on an </w:t>
      </w:r>
      <w:r w:rsidR="00331D6C" w:rsidRPr="007A463F">
        <w:rPr>
          <w:rFonts w:ascii="Times New Roman" w:hAnsi="Times New Roman" w:cs="Times New Roman"/>
        </w:rPr>
        <w:t>absolute time scale</w:t>
      </w:r>
      <w:r w:rsidR="00331D6C" w:rsidRPr="00331D6C">
        <w:rPr>
          <w:rFonts w:ascii="Times New Roman" w:hAnsi="Times New Roman" w:cs="Times New Roman"/>
        </w:rPr>
        <w:t>.</w:t>
      </w:r>
      <w:r w:rsidR="00331D6C" w:rsidRPr="00331D6C" w:rsidDel="00331D6C">
        <w:rPr>
          <w:rFonts w:ascii="Times New Roman" w:hAnsi="Times New Roman" w:cs="Times New Roman"/>
        </w:rPr>
        <w:t xml:space="preserve"> </w:t>
      </w:r>
      <w:r w:rsidR="00331D6C" w:rsidRPr="007A463F">
        <w:rPr>
          <w:rFonts w:ascii="Times New Roman" w:hAnsi="Times New Roman" w:cs="Times New Roman" w:hint="eastAsia"/>
          <w:i/>
          <w:iCs/>
        </w:rPr>
        <w:t>Dynamo</w:t>
      </w:r>
      <w:r w:rsidRPr="0095650F">
        <w:rPr>
          <w:rFonts w:ascii="Times New Roman" w:hAnsi="Times New Roman" w:cs="Times New Roman"/>
        </w:rPr>
        <w:t xml:space="preserve"> fits trajectories using nonlinear regression based on </w:t>
      </w:r>
      <w:r w:rsidR="00331D6C" w:rsidRPr="00331D6C">
        <w:rPr>
          <w:rFonts w:ascii="Times New Roman" w:hAnsi="Times New Roman" w:cs="Times New Roman"/>
        </w:rPr>
        <w:t>experimentally measured cell time</w:t>
      </w:r>
      <w:r w:rsidRPr="0095650F">
        <w:rPr>
          <w:rFonts w:ascii="Times New Roman" w:hAnsi="Times New Roman" w:cs="Times New Roman"/>
        </w:rPr>
        <w:t xml:space="preserve">, rather than employing an EM framework that treats cell time as a latent variable for joint inference. </w:t>
      </w:r>
      <w:r w:rsidR="00331D6C" w:rsidRPr="00331D6C">
        <w:rPr>
          <w:rFonts w:ascii="Times New Roman" w:hAnsi="Times New Roman" w:cs="Times New Roman"/>
        </w:rPr>
        <w:t>By incorporating real-time developmental information, this method allows for more accurate extrapolation of cell states across time and improves the biological interpretability of inferred dynamics.</w:t>
      </w:r>
      <w:r w:rsidR="00331D6C">
        <w:rPr>
          <w:rFonts w:ascii="Times New Roman" w:hAnsi="Times New Roman" w:cs="Times New Roman" w:hint="eastAsia"/>
        </w:rPr>
        <w:t xml:space="preserve"> </w:t>
      </w:r>
      <w:r w:rsidR="007B0295" w:rsidRPr="007B0295">
        <w:rPr>
          <w:rFonts w:ascii="Times New Roman" w:hAnsi="Times New Roman" w:cs="Times New Roman"/>
        </w:rPr>
        <w:t>As a result, RNA velocity estimates and kinetic parameters are expressed in absolute temporal units, providing a more faithful reconstruction of dynamic transcriptional processes across cells.</w:t>
      </w:r>
      <w:r w:rsidR="007B0295" w:rsidRPr="007B0295" w:rsidDel="00331D6C">
        <w:rPr>
          <w:rFonts w:ascii="Times New Roman" w:hAnsi="Times New Roman" w:cs="Times New Roman"/>
        </w:rPr>
        <w:t xml:space="preserve"> </w:t>
      </w:r>
    </w:p>
    <w:p w14:paraId="0327B88E" w14:textId="786AC09D" w:rsidR="002321A2" w:rsidRPr="00A36C4B" w:rsidRDefault="00A924D0" w:rsidP="002321A2">
      <w:pPr>
        <w:rPr>
          <w:rFonts w:ascii="Times New Roman" w:hAnsi="Times New Roman" w:cs="Times New Roman"/>
        </w:rPr>
      </w:pPr>
      <w:r>
        <w:rPr>
          <w:rFonts w:ascii="Times New Roman" w:hAnsi="Times New Roman" w:cs="Times New Roman" w:hint="eastAsia"/>
        </w:rPr>
        <w:t xml:space="preserve"> </w:t>
      </w:r>
    </w:p>
    <w:p w14:paraId="25DFD35D" w14:textId="51145A48" w:rsidR="002321A2" w:rsidRPr="00AB42D9" w:rsidRDefault="007B0295" w:rsidP="002321A2">
      <w:pPr>
        <w:rPr>
          <w:rFonts w:ascii="Times New Roman" w:hAnsi="Times New Roman" w:cs="Times New Roman"/>
        </w:rPr>
      </w:pPr>
      <w:del w:id="24" w:author="Auniany Wang" w:date="2025-05-16T14:20:00Z" w16du:dateUtc="2025-05-16T06:20:00Z">
        <w:r w:rsidDel="00C93EF0">
          <w:rPr>
            <w:rFonts w:ascii="Times New Roman" w:hAnsi="Times New Roman" w:cs="Times New Roman" w:hint="eastAsia"/>
          </w:rPr>
          <w:delText>A v</w:delText>
        </w:r>
        <w:r w:rsidRPr="004439F9" w:rsidDel="00C93EF0">
          <w:rPr>
            <w:rFonts w:ascii="Times New Roman" w:hAnsi="Times New Roman" w:cs="Times New Roman"/>
          </w:rPr>
          <w:delText xml:space="preserve">ariational </w:delText>
        </w:r>
        <w:r w:rsidDel="00C93EF0">
          <w:rPr>
            <w:rFonts w:ascii="Times New Roman" w:hAnsi="Times New Roman" w:cs="Times New Roman" w:hint="eastAsia"/>
          </w:rPr>
          <w:delText>a</w:delText>
        </w:r>
        <w:r w:rsidRPr="004439F9" w:rsidDel="00C93EF0">
          <w:rPr>
            <w:rFonts w:ascii="Times New Roman" w:hAnsi="Times New Roman" w:cs="Times New Roman"/>
          </w:rPr>
          <w:delText xml:space="preserve">utoencoder </w:delText>
        </w:r>
        <w:r w:rsidR="002321A2" w:rsidRPr="004439F9" w:rsidDel="00C93EF0">
          <w:rPr>
            <w:rFonts w:ascii="Times New Roman" w:hAnsi="Times New Roman" w:cs="Times New Roman"/>
          </w:rPr>
          <w:delText xml:space="preserve">(VAE) </w:delText>
        </w:r>
        <w:r w:rsidR="002321A2" w:rsidDel="00C93EF0">
          <w:rPr>
            <w:rFonts w:ascii="Times New Roman" w:hAnsi="Times New Roman" w:cs="Times New Roman" w:hint="eastAsia"/>
          </w:rPr>
          <w:delText>is a</w:delText>
        </w:r>
        <w:r w:rsidR="002321A2" w:rsidRPr="004439F9" w:rsidDel="00C93EF0">
          <w:rPr>
            <w:rFonts w:ascii="Times New Roman" w:hAnsi="Times New Roman" w:cs="Times New Roman"/>
          </w:rPr>
          <w:delText xml:space="preserve"> generative model that leverage the principles of Bayesian inference to </w:delText>
        </w:r>
        <w:r w:rsidRPr="007B0295" w:rsidDel="00C93EF0">
          <w:rPr>
            <w:rFonts w:ascii="Times New Roman" w:hAnsi="Times New Roman" w:cs="Times New Roman"/>
          </w:rPr>
          <w:delText>learn the distribution of input data and generate new samples.</w:delText>
        </w:r>
        <w:r w:rsidR="002321A2" w:rsidDel="00C93EF0">
          <w:rPr>
            <w:rFonts w:ascii="Times New Roman" w:hAnsi="Times New Roman" w:cs="Times New Roman" w:hint="eastAsia"/>
          </w:rPr>
          <w:delText xml:space="preserve"> </w:delText>
        </w:r>
        <w:commentRangeStart w:id="25"/>
        <w:commentRangeStart w:id="26"/>
        <w:r w:rsidR="002321A2" w:rsidRPr="007C709F" w:rsidDel="00C93EF0">
          <w:rPr>
            <w:rFonts w:ascii="Times New Roman" w:hAnsi="Times New Roman" w:cs="Times New Roman" w:hint="eastAsia"/>
            <w:i/>
            <w:iCs/>
          </w:rPr>
          <w:delText>veloVI</w:delText>
        </w:r>
        <w:r w:rsidR="002321A2" w:rsidDel="00C93EF0">
          <w:rPr>
            <w:rFonts w:ascii="Times New Roman" w:hAnsi="Times New Roman" w:cs="Times New Roman" w:hint="eastAsia"/>
          </w:rPr>
          <w:delText xml:space="preserve"> </w:delText>
        </w:r>
        <w:r w:rsidR="009A2D82" w:rsidDel="00C93EF0">
          <w:rPr>
            <w:rFonts w:ascii="Times New Roman" w:hAnsi="Times New Roman" w:cs="Times New Roman"/>
          </w:rPr>
          <w:fldChar w:fldCharType="begin"/>
        </w:r>
        <w:r w:rsidR="009A2D82" w:rsidDel="00C93EF0">
          <w:rPr>
            <w:rFonts w:ascii="Times New Roman" w:hAnsi="Times New Roman" w:cs="Times New Roman"/>
          </w:rPr>
          <w:delInstrText xml:space="preserve"> ADDIN EN.CITE &lt;EndNote&gt;&lt;Cite&gt;&lt;Author&gt;Gayoso&lt;/Author&gt;&lt;Year&gt;2024&lt;/Year&gt;&lt;RecNum&gt;26&lt;/RecNum&gt;&lt;DisplayText&gt;[18]&lt;/DisplayText&gt;&lt;record&gt;&lt;rec-number&gt;26&lt;/rec-number&gt;&lt;foreign-keys&gt;&lt;key app="EN" db-id="vsf22ssadrx5acer9f5x9rdl5spsr2s0vfp0" timestamp="1743952805"&gt;26&lt;/key&gt;&lt;/foreign-keys&gt;&lt;ref-type name="Journal Article"&gt;17&lt;/ref-type&gt;&lt;contributors&gt;&lt;authors&gt;&lt;author&gt;Gayoso, Adam&lt;/author&gt;&lt;author&gt;Weiler, Philipp&lt;/author&gt;&lt;author&gt;Lotfollahi, Mohammad&lt;/author&gt;&lt;author&gt;Klein, Dominik&lt;/author&gt;&lt;author&gt;Hong, Justin&lt;/author&gt;&lt;author&gt;Streets, Aaron&lt;/author&gt;&lt;author&gt;Theis, Fabian J.&lt;/author&gt;&lt;author&gt;Yosef, Nir&lt;/author&gt;&lt;/authors&gt;&lt;/contributors&gt;&lt;titles&gt;&lt;title&gt;Deep generative modeling of transcriptional dynamics for RNA velocity analysis in single cells&lt;/title&gt;&lt;secondary-title&gt;Nature Methods&lt;/secondary-title&gt;&lt;/titles&gt;&lt;periodical&gt;&lt;full-title&gt;Nature Methods&lt;/full-title&gt;&lt;/periodical&gt;&lt;pages&gt;50-59&lt;/pages&gt;&lt;volume&gt;21&lt;/volume&gt;&lt;number&gt;1&lt;/number&gt;&lt;dates&gt;&lt;year&gt;2024&lt;/year&gt;&lt;pub-dates&gt;&lt;date&gt;2024/01/01&lt;/date&gt;&lt;/pub-dates&gt;&lt;/dates&gt;&lt;isbn&gt;1548-7105&lt;/isbn&gt;&lt;urls&gt;&lt;related-urls&gt;&lt;url&gt;https://doi.org/10.1038/s41592-023-01994-w&lt;/url&gt;&lt;/related-urls&gt;&lt;/urls&gt;&lt;electronic-resource-num&gt;10.1038/s41592-023-01994-w&lt;/electronic-resource-num&gt;&lt;/record&gt;&lt;/Cite&gt;&lt;/EndNote&gt;</w:delInstrText>
        </w:r>
        <w:r w:rsidR="009A2D82" w:rsidDel="00C93EF0">
          <w:rPr>
            <w:rFonts w:ascii="Times New Roman" w:hAnsi="Times New Roman" w:cs="Times New Roman"/>
          </w:rPr>
          <w:fldChar w:fldCharType="separate"/>
        </w:r>
        <w:r w:rsidR="009A2D82" w:rsidDel="00C93EF0">
          <w:rPr>
            <w:rFonts w:ascii="Times New Roman" w:hAnsi="Times New Roman" w:cs="Times New Roman"/>
            <w:noProof/>
          </w:rPr>
          <w:delText>[18]</w:delText>
        </w:r>
        <w:r w:rsidR="009A2D82" w:rsidDel="00C93EF0">
          <w:rPr>
            <w:rFonts w:ascii="Times New Roman" w:hAnsi="Times New Roman" w:cs="Times New Roman"/>
          </w:rPr>
          <w:fldChar w:fldCharType="end"/>
        </w:r>
        <w:r w:rsidR="002321A2" w:rsidDel="00C93EF0">
          <w:rPr>
            <w:rFonts w:ascii="Times New Roman" w:hAnsi="Times New Roman" w:cs="Times New Roman" w:hint="eastAsia"/>
          </w:rPr>
          <w:delText xml:space="preserve"> implements a </w:delText>
        </w:r>
        <w:r w:rsidR="002321A2" w:rsidRPr="004439F9" w:rsidDel="00C93EF0">
          <w:rPr>
            <w:rFonts w:ascii="Times New Roman" w:hAnsi="Times New Roman" w:cs="Times New Roman"/>
          </w:rPr>
          <w:delText>VAE</w:delText>
        </w:r>
        <w:r w:rsidR="002321A2" w:rsidDel="00C93EF0">
          <w:rPr>
            <w:rFonts w:ascii="Times New Roman" w:hAnsi="Times New Roman" w:cs="Times New Roman" w:hint="eastAsia"/>
          </w:rPr>
          <w:delText xml:space="preserve"> framework </w:delText>
        </w:r>
        <w:r w:rsidDel="00C93EF0">
          <w:rPr>
            <w:rFonts w:ascii="Times New Roman" w:hAnsi="Times New Roman" w:cs="Times New Roman" w:hint="eastAsia"/>
          </w:rPr>
          <w:delText xml:space="preserve">for </w:delText>
        </w:r>
        <w:r w:rsidR="002321A2" w:rsidDel="00C93EF0">
          <w:rPr>
            <w:rFonts w:ascii="Times New Roman" w:hAnsi="Times New Roman" w:cs="Times New Roman" w:hint="eastAsia"/>
          </w:rPr>
          <w:delText xml:space="preserve">RNA velocity estimation </w:delText>
        </w:r>
        <w:r w:rsidRPr="007B0295" w:rsidDel="00C93EF0">
          <w:rPr>
            <w:rFonts w:ascii="Times New Roman" w:hAnsi="Times New Roman" w:cs="Times New Roman"/>
          </w:rPr>
          <w:delText>serving as an alternative to</w:delText>
        </w:r>
        <w:r w:rsidR="002321A2" w:rsidDel="00C93EF0">
          <w:rPr>
            <w:rFonts w:ascii="Times New Roman" w:hAnsi="Times New Roman" w:cs="Times New Roman" w:hint="eastAsia"/>
          </w:rPr>
          <w:delText xml:space="preserve"> EM framework.</w:delText>
        </w:r>
      </w:del>
      <w:commentRangeEnd w:id="25"/>
      <w:r w:rsidR="00C93EF0">
        <w:rPr>
          <w:rStyle w:val="ac"/>
        </w:rPr>
        <w:commentReference w:id="25"/>
      </w:r>
      <w:commentRangeEnd w:id="26"/>
      <w:r w:rsidR="00C93EF0">
        <w:rPr>
          <w:rStyle w:val="ac"/>
        </w:rPr>
        <w:commentReference w:id="26"/>
      </w:r>
      <w:del w:id="27" w:author="Auniany Wang" w:date="2025-05-16T14:20:00Z" w16du:dateUtc="2025-05-16T06:20:00Z">
        <w:r w:rsidR="002321A2" w:rsidDel="00C93EF0">
          <w:rPr>
            <w:rFonts w:ascii="Times New Roman" w:hAnsi="Times New Roman" w:cs="Times New Roman" w:hint="eastAsia"/>
          </w:rPr>
          <w:delText xml:space="preserve"> </w:delText>
        </w:r>
        <w:commentRangeStart w:id="28"/>
        <w:commentRangeStart w:id="29"/>
        <w:r w:rsidR="002321A2" w:rsidDel="00C93EF0">
          <w:rPr>
            <w:rFonts w:ascii="Times New Roman" w:hAnsi="Times New Roman" w:cs="Times New Roman" w:hint="eastAsia"/>
          </w:rPr>
          <w:delText xml:space="preserve">This model </w:delText>
        </w:r>
        <w:r w:rsidR="002321A2" w:rsidRPr="00D84C2B" w:rsidDel="00C93EF0">
          <w:rPr>
            <w:rFonts w:ascii="Times New Roman" w:hAnsi="Times New Roman" w:cs="Times New Roman"/>
          </w:rPr>
          <w:delText>encodes the unspliced and</w:delText>
        </w:r>
        <w:r w:rsidR="002321A2" w:rsidDel="00C93EF0">
          <w:rPr>
            <w:rFonts w:ascii="Times New Roman" w:hAnsi="Times New Roman" w:cs="Times New Roman" w:hint="eastAsia"/>
          </w:rPr>
          <w:delText xml:space="preserve"> </w:delText>
        </w:r>
        <w:r w:rsidR="002321A2" w:rsidRPr="00D84C2B" w:rsidDel="00C93EF0">
          <w:rPr>
            <w:rFonts w:ascii="Times New Roman" w:hAnsi="Times New Roman" w:cs="Times New Roman"/>
          </w:rPr>
          <w:delText xml:space="preserve">spliced abundances into </w:delText>
        </w:r>
        <w:r w:rsidR="002321A2" w:rsidDel="00C93EF0">
          <w:rPr>
            <w:rFonts w:ascii="Times New Roman" w:hAnsi="Times New Roman" w:cs="Times New Roman" w:hint="eastAsia"/>
          </w:rPr>
          <w:delText>a</w:delText>
        </w:r>
        <w:r w:rsidR="002321A2" w:rsidRPr="00D84C2B" w:rsidDel="00C93EF0">
          <w:rPr>
            <w:rFonts w:ascii="Times New Roman" w:hAnsi="Times New Roman" w:cs="Times New Roman"/>
          </w:rPr>
          <w:delText xml:space="preserve"> </w:delText>
        </w:r>
        <w:r w:rsidR="002321A2" w:rsidDel="00C93EF0">
          <w:rPr>
            <w:rFonts w:ascii="Times New Roman" w:hAnsi="Times New Roman" w:cs="Times New Roman" w:hint="eastAsia"/>
          </w:rPr>
          <w:delText xml:space="preserve">latent </w:delText>
        </w:r>
        <w:r w:rsidR="002321A2" w:rsidRPr="00D84C2B" w:rsidDel="00C93EF0">
          <w:rPr>
            <w:rFonts w:ascii="Times New Roman" w:hAnsi="Times New Roman" w:cs="Times New Roman"/>
          </w:rPr>
          <w:delText>cell representation</w:delText>
        </w:r>
      </w:del>
      <w:commentRangeEnd w:id="28"/>
      <w:r w:rsidR="00C93EF0">
        <w:rPr>
          <w:rStyle w:val="ac"/>
        </w:rPr>
        <w:commentReference w:id="28"/>
      </w:r>
      <w:commentRangeEnd w:id="29"/>
      <w:r w:rsidR="00C93EF0">
        <w:rPr>
          <w:rStyle w:val="ac"/>
        </w:rPr>
        <w:commentReference w:id="29"/>
      </w:r>
      <w:del w:id="30" w:author="Auniany Wang" w:date="2025-05-16T14:20:00Z" w16du:dateUtc="2025-05-16T06:20:00Z">
        <w:r w:rsidDel="00C93EF0">
          <w:rPr>
            <w:rFonts w:ascii="Times New Roman" w:hAnsi="Times New Roman" w:cs="Times New Roman" w:hint="eastAsia"/>
          </w:rPr>
          <w:delText>,</w:delText>
        </w:r>
        <w:r w:rsidR="002321A2" w:rsidDel="00C93EF0">
          <w:rPr>
            <w:rFonts w:ascii="Times New Roman" w:hAnsi="Times New Roman" w:cs="Times New Roman" w:hint="eastAsia"/>
          </w:rPr>
          <w:delText xml:space="preserve"> which</w:delText>
        </w:r>
        <w:r w:rsidR="002321A2" w:rsidRPr="00D84C2B" w:rsidDel="00C93EF0">
          <w:rPr>
            <w:rFonts w:ascii="Times New Roman" w:hAnsi="Times New Roman" w:cs="Times New Roman"/>
          </w:rPr>
          <w:delText xml:space="preserve"> further </w:delText>
        </w:r>
        <w:r w:rsidR="002321A2" w:rsidRPr="00D84C2B" w:rsidDel="00C93EF0">
          <w:rPr>
            <w:rFonts w:ascii="Times New Roman" w:hAnsi="Times New Roman" w:cs="Times New Roman"/>
          </w:rPr>
          <w:lastRenderedPageBreak/>
          <w:delText>encode</w:delText>
        </w:r>
        <w:r w:rsidR="002321A2" w:rsidDel="00C93EF0">
          <w:rPr>
            <w:rFonts w:ascii="Times New Roman" w:hAnsi="Times New Roman" w:cs="Times New Roman" w:hint="eastAsia"/>
          </w:rPr>
          <w:delText xml:space="preserve">s gene-specific latent </w:delText>
        </w:r>
        <w:r w:rsidR="002321A2" w:rsidRPr="00D84C2B" w:rsidDel="00C93EF0">
          <w:rPr>
            <w:rFonts w:ascii="Times New Roman" w:hAnsi="Times New Roman" w:cs="Times New Roman"/>
          </w:rPr>
          <w:delText>transcriptional state</w:delText>
        </w:r>
        <w:r w:rsidR="002321A2" w:rsidDel="00C93EF0">
          <w:rPr>
            <w:rFonts w:ascii="Times New Roman" w:hAnsi="Times New Roman" w:cs="Times New Roman" w:hint="eastAsia"/>
          </w:rPr>
          <w:delText xml:space="preserve"> assignment and latent time for each cell. </w:delText>
        </w:r>
      </w:del>
      <w:ins w:id="31" w:author="Auniany Wang" w:date="2025-05-16T14:20:00Z" w16du:dateUtc="2025-05-16T06:20:00Z">
        <w:r w:rsidR="00C93EF0" w:rsidRPr="00D71024">
          <w:rPr>
            <w:rFonts w:ascii="Times New Roman" w:hAnsi="Times New Roman" w:cs="Times New Roman"/>
            <w:highlight w:val="yellow"/>
          </w:rPr>
          <w:t>As an alternative to EM-based approaches,</w:t>
        </w:r>
        <w:r w:rsidR="00C93EF0" w:rsidRPr="00D71024">
          <w:rPr>
            <w:rFonts w:ascii="Times New Roman" w:hAnsi="Times New Roman" w:cs="Times New Roman" w:hint="eastAsia"/>
            <w:highlight w:val="yellow"/>
          </w:rPr>
          <w:t xml:space="preserve"> </w:t>
        </w:r>
        <w:r w:rsidR="00C93EF0" w:rsidRPr="00D71024">
          <w:rPr>
            <w:rFonts w:ascii="Times New Roman" w:hAnsi="Times New Roman" w:cs="Times New Roman" w:hint="eastAsia"/>
            <w:i/>
            <w:iCs/>
            <w:highlight w:val="yellow"/>
          </w:rPr>
          <w:t>veloVI</w:t>
        </w:r>
        <w:r w:rsidR="00C93EF0" w:rsidRPr="00D71024">
          <w:rPr>
            <w:rFonts w:ascii="Times New Roman" w:hAnsi="Times New Roman" w:cs="Times New Roman" w:hint="eastAsia"/>
            <w:highlight w:val="yellow"/>
          </w:rPr>
          <w:t xml:space="preserve"> </w:t>
        </w:r>
        <w:r w:rsidR="00C93EF0" w:rsidRPr="00D71024">
          <w:rPr>
            <w:rFonts w:ascii="Times New Roman" w:hAnsi="Times New Roman" w:cs="Times New Roman"/>
            <w:highlight w:val="yellow"/>
          </w:rPr>
          <w:fldChar w:fldCharType="begin"/>
        </w:r>
        <w:r w:rsidR="00C93EF0" w:rsidRPr="00D71024">
          <w:rPr>
            <w:rFonts w:ascii="Times New Roman" w:hAnsi="Times New Roman" w:cs="Times New Roman"/>
            <w:highlight w:val="yellow"/>
          </w:rPr>
          <w:instrText xml:space="preserve"> ADDIN EN.CITE &lt;EndNote&gt;&lt;Cite&gt;&lt;Author&gt;Gayoso&lt;/Author&gt;&lt;Year&gt;2024&lt;/Year&gt;&lt;RecNum&gt;26&lt;/RecNum&gt;&lt;DisplayText&gt;[18]&lt;/DisplayText&gt;&lt;record&gt;&lt;rec-number&gt;26&lt;/rec-number&gt;&lt;foreign-keys&gt;&lt;key app="EN" db-id="vsf22ssadrx5acer9f5x9rdl5spsr2s0vfp0" timestamp="1743952805"&gt;26&lt;/key&gt;&lt;/foreign-keys&gt;&lt;ref-type name="Journal Article"&gt;17&lt;/ref-type&gt;&lt;contributors&gt;&lt;authors&gt;&lt;author&gt;Gayoso, Adam&lt;/author&gt;&lt;author&gt;Weiler, Philipp&lt;/author&gt;&lt;author&gt;Lotfollahi, Mohammad&lt;/author&gt;&lt;author&gt;Klein, Dominik&lt;/author&gt;&lt;author&gt;Hong, Justin&lt;/author&gt;&lt;author&gt;Streets, Aaron&lt;/author&gt;&lt;author&gt;Theis, Fabian J.&lt;/author&gt;&lt;author&gt;Yosef, Nir&lt;/author&gt;&lt;/authors&gt;&lt;/contributors&gt;&lt;titles&gt;&lt;title&gt;Deep generative modeling of transcriptional dynamics for RNA velocity analysis in single cells&lt;/title&gt;&lt;secondary-title&gt;Nature Methods&lt;/secondary-title&gt;&lt;/titles&gt;&lt;periodical&gt;&lt;full-title&gt;Nature Methods&lt;/full-title&gt;&lt;/periodical&gt;&lt;pages&gt;50-59&lt;/pages&gt;&lt;volume&gt;21&lt;/volume&gt;&lt;number&gt;1&lt;/number&gt;&lt;dates&gt;&lt;year&gt;2024&lt;/year&gt;&lt;pub-dates&gt;&lt;date&gt;2024/01/01&lt;/date&gt;&lt;/pub-dates&gt;&lt;/dates&gt;&lt;isbn&gt;1548-7105&lt;/isbn&gt;&lt;urls&gt;&lt;related-urls&gt;&lt;url&gt;https://doi.org/10.1038/s41592-023-01994-w&lt;/url&gt;&lt;/related-urls&gt;&lt;/urls&gt;&lt;electronic-resource-num&gt;10.1038/s41592-023-01994-w&lt;/electronic-resource-num&gt;&lt;/record&gt;&lt;/Cite&gt;&lt;/EndNote&gt;</w:instrText>
        </w:r>
        <w:r w:rsidR="00C93EF0" w:rsidRPr="00D71024">
          <w:rPr>
            <w:rFonts w:ascii="Times New Roman" w:hAnsi="Times New Roman" w:cs="Times New Roman"/>
            <w:highlight w:val="yellow"/>
          </w:rPr>
          <w:fldChar w:fldCharType="separate"/>
        </w:r>
        <w:r w:rsidR="00C93EF0" w:rsidRPr="00D71024">
          <w:rPr>
            <w:rFonts w:ascii="Times New Roman" w:hAnsi="Times New Roman" w:cs="Times New Roman"/>
            <w:noProof/>
            <w:highlight w:val="yellow"/>
          </w:rPr>
          <w:t>[18]</w:t>
        </w:r>
        <w:r w:rsidR="00C93EF0" w:rsidRPr="00D71024">
          <w:rPr>
            <w:rFonts w:ascii="Times New Roman" w:hAnsi="Times New Roman" w:cs="Times New Roman"/>
            <w:highlight w:val="yellow"/>
          </w:rPr>
          <w:fldChar w:fldCharType="end"/>
        </w:r>
        <w:r w:rsidR="00C93EF0" w:rsidRPr="00D71024">
          <w:rPr>
            <w:rFonts w:ascii="Times New Roman" w:hAnsi="Times New Roman" w:cs="Times New Roman" w:hint="eastAsia"/>
            <w:highlight w:val="yellow"/>
          </w:rPr>
          <w:t xml:space="preserve"> implements a </w:t>
        </w:r>
        <w:r w:rsidR="00C93EF0" w:rsidRPr="00D71024">
          <w:rPr>
            <w:rFonts w:ascii="Times New Roman" w:hAnsi="Times New Roman" w:cs="Times New Roman"/>
            <w:highlight w:val="yellow"/>
          </w:rPr>
          <w:t>variational autoencoder (VAE) framework for RNA velocity estimation.</w:t>
        </w:r>
        <w:r w:rsidR="00C93EF0" w:rsidRPr="00D71024">
          <w:rPr>
            <w:rFonts w:ascii="Times New Roman" w:hAnsi="Times New Roman" w:cs="Times New Roman" w:hint="eastAsia"/>
            <w:highlight w:val="yellow"/>
          </w:rPr>
          <w:t xml:space="preserve"> </w:t>
        </w:r>
        <w:r w:rsidR="00C93EF0" w:rsidRPr="00D71024">
          <w:rPr>
            <w:rFonts w:ascii="Times New Roman" w:hAnsi="Times New Roman" w:cs="Times New Roman"/>
            <w:highlight w:val="yellow"/>
          </w:rPr>
          <w:t>A VAE is a generative model that leverages the principles of Bayesian inference to learn the distribution of input data and generate new samples.</w:t>
        </w:r>
        <w:r w:rsidR="00C93EF0" w:rsidRPr="00D71024">
          <w:rPr>
            <w:rFonts w:ascii="Times New Roman" w:hAnsi="Times New Roman" w:cs="Times New Roman" w:hint="eastAsia"/>
            <w:highlight w:val="yellow"/>
          </w:rPr>
          <w:t xml:space="preserve"> </w:t>
        </w:r>
        <w:r w:rsidR="00C93EF0" w:rsidRPr="00D71024">
          <w:rPr>
            <w:rFonts w:ascii="Times New Roman" w:hAnsi="Times New Roman" w:cs="Times New Roman"/>
            <w:highlight w:val="yellow"/>
          </w:rPr>
          <w:t>In this context,</w:t>
        </w:r>
        <w:r w:rsidR="00C93EF0" w:rsidRPr="00D71024">
          <w:rPr>
            <w:rFonts w:ascii="Times New Roman" w:hAnsi="Times New Roman" w:cs="Times New Roman" w:hint="eastAsia"/>
            <w:highlight w:val="yellow"/>
          </w:rPr>
          <w:t xml:space="preserve"> </w:t>
        </w:r>
        <w:r w:rsidR="00C93EF0" w:rsidRPr="00D71024">
          <w:rPr>
            <w:rFonts w:ascii="Times New Roman" w:hAnsi="Times New Roman" w:cs="Times New Roman" w:hint="eastAsia"/>
            <w:i/>
            <w:iCs/>
            <w:highlight w:val="yellow"/>
          </w:rPr>
          <w:t>veloVI</w:t>
        </w:r>
        <w:r w:rsidR="00C93EF0" w:rsidRPr="00D71024">
          <w:rPr>
            <w:rFonts w:ascii="Times New Roman" w:hAnsi="Times New Roman" w:cs="Times New Roman" w:hint="eastAsia"/>
            <w:highlight w:val="yellow"/>
          </w:rPr>
          <w:t xml:space="preserve"> </w:t>
        </w:r>
        <w:r w:rsidR="00C93EF0" w:rsidRPr="00D71024">
          <w:rPr>
            <w:rFonts w:ascii="Times New Roman" w:hAnsi="Times New Roman" w:cs="Times New Roman"/>
            <w:highlight w:val="yellow"/>
          </w:rPr>
          <w:t>encodes the unspliced and</w:t>
        </w:r>
        <w:r w:rsidR="00C93EF0" w:rsidRPr="00D71024">
          <w:rPr>
            <w:rFonts w:ascii="Times New Roman" w:hAnsi="Times New Roman" w:cs="Times New Roman" w:hint="eastAsia"/>
            <w:highlight w:val="yellow"/>
          </w:rPr>
          <w:t xml:space="preserve"> </w:t>
        </w:r>
        <w:r w:rsidR="00C93EF0" w:rsidRPr="00D71024">
          <w:rPr>
            <w:rFonts w:ascii="Times New Roman" w:hAnsi="Times New Roman" w:cs="Times New Roman"/>
            <w:highlight w:val="yellow"/>
          </w:rPr>
          <w:t xml:space="preserve">spliced abundances into </w:t>
        </w:r>
        <w:r w:rsidR="00C93EF0" w:rsidRPr="00D71024">
          <w:rPr>
            <w:rFonts w:ascii="Times New Roman" w:hAnsi="Times New Roman" w:cs="Times New Roman" w:hint="eastAsia"/>
            <w:highlight w:val="yellow"/>
          </w:rPr>
          <w:t>a</w:t>
        </w:r>
        <w:r w:rsidR="00C93EF0" w:rsidRPr="00D71024">
          <w:rPr>
            <w:rFonts w:ascii="Times New Roman" w:hAnsi="Times New Roman" w:cs="Times New Roman"/>
            <w:highlight w:val="yellow"/>
          </w:rPr>
          <w:t xml:space="preserve"> </w:t>
        </w:r>
        <w:r w:rsidR="00C93EF0" w:rsidRPr="00D71024">
          <w:rPr>
            <w:rFonts w:ascii="Times New Roman" w:hAnsi="Times New Roman" w:cs="Times New Roman" w:hint="eastAsia"/>
            <w:highlight w:val="yellow"/>
          </w:rPr>
          <w:t xml:space="preserve">latent </w:t>
        </w:r>
        <w:r w:rsidR="00C93EF0" w:rsidRPr="00D71024">
          <w:rPr>
            <w:rFonts w:ascii="Times New Roman" w:hAnsi="Times New Roman" w:cs="Times New Roman"/>
            <w:highlight w:val="yellow"/>
          </w:rPr>
          <w:t>cell representation</w:t>
        </w:r>
        <w:r w:rsidR="00C93EF0" w:rsidRPr="00D71024">
          <w:rPr>
            <w:rFonts w:ascii="Times New Roman" w:hAnsi="Times New Roman" w:cs="Times New Roman" w:hint="eastAsia"/>
            <w:highlight w:val="yellow"/>
          </w:rPr>
          <w:t>, which</w:t>
        </w:r>
        <w:r w:rsidR="00C93EF0" w:rsidRPr="00D71024">
          <w:rPr>
            <w:rFonts w:ascii="Times New Roman" w:hAnsi="Times New Roman" w:cs="Times New Roman"/>
            <w:highlight w:val="yellow"/>
          </w:rPr>
          <w:t xml:space="preserve"> further encode</w:t>
        </w:r>
        <w:r w:rsidR="00C93EF0" w:rsidRPr="00D71024">
          <w:rPr>
            <w:rFonts w:ascii="Times New Roman" w:hAnsi="Times New Roman" w:cs="Times New Roman" w:hint="eastAsia"/>
            <w:highlight w:val="yellow"/>
          </w:rPr>
          <w:t xml:space="preserve">s gene-specific latent </w:t>
        </w:r>
        <w:r w:rsidR="00C93EF0" w:rsidRPr="00D71024">
          <w:rPr>
            <w:rFonts w:ascii="Times New Roman" w:hAnsi="Times New Roman" w:cs="Times New Roman"/>
            <w:highlight w:val="yellow"/>
          </w:rPr>
          <w:t>transcriptional state</w:t>
        </w:r>
        <w:r w:rsidR="00C93EF0" w:rsidRPr="00D71024">
          <w:rPr>
            <w:rFonts w:ascii="Times New Roman" w:hAnsi="Times New Roman" w:cs="Times New Roman" w:hint="eastAsia"/>
            <w:highlight w:val="yellow"/>
          </w:rPr>
          <w:t xml:space="preserve"> assignment and latent time for each cell.</w:t>
        </w:r>
        <w:r w:rsidR="00C93EF0">
          <w:rPr>
            <w:rFonts w:ascii="Times New Roman" w:hAnsi="Times New Roman" w:cs="Times New Roman" w:hint="eastAsia"/>
          </w:rPr>
          <w:t xml:space="preserve"> </w:t>
        </w:r>
      </w:ins>
      <w:r w:rsidR="002321A2">
        <w:rPr>
          <w:rFonts w:ascii="Times New Roman" w:hAnsi="Times New Roman" w:cs="Times New Roman" w:hint="eastAsia"/>
        </w:rPr>
        <w:t>A</w:t>
      </w:r>
      <w:r w:rsidR="002321A2" w:rsidRPr="00DA391B">
        <w:rPr>
          <w:rFonts w:ascii="Times New Roman" w:hAnsi="Times New Roman" w:cs="Times New Roman"/>
        </w:rPr>
        <w:t xml:space="preserve"> transcriptional ODE</w:t>
      </w:r>
      <w:r w:rsidR="002321A2">
        <w:rPr>
          <w:rFonts w:ascii="Times New Roman" w:hAnsi="Times New Roman" w:cs="Times New Roman" w:hint="eastAsia"/>
        </w:rPr>
        <w:t xml:space="preserve"> </w:t>
      </w:r>
      <w:r w:rsidR="002321A2">
        <w:rPr>
          <w:rFonts w:ascii="Times New Roman" w:hAnsi="Times New Roman" w:cs="Times New Roman"/>
        </w:rPr>
        <w:t>with</w:t>
      </w:r>
      <w:r>
        <w:rPr>
          <w:rFonts w:ascii="Times New Roman" w:hAnsi="Times New Roman" w:cs="Times New Roman" w:hint="eastAsia"/>
        </w:rPr>
        <w:t xml:space="preserve"> a</w:t>
      </w:r>
      <w:r w:rsidR="002321A2">
        <w:rPr>
          <w:rFonts w:ascii="Times New Roman" w:hAnsi="Times New Roman" w:cs="Times New Roman"/>
        </w:rPr>
        <w:t xml:space="preserve"> </w:t>
      </w:r>
      <w:r w:rsidR="002321A2">
        <w:rPr>
          <w:rFonts w:ascii="Times New Roman" w:hAnsi="Times New Roman" w:cs="Times New Roman" w:hint="eastAsia"/>
        </w:rPr>
        <w:t>similar</w:t>
      </w:r>
      <w:r w:rsidR="002321A2" w:rsidRPr="00DA391B">
        <w:rPr>
          <w:rFonts w:ascii="Times New Roman" w:hAnsi="Times New Roman" w:cs="Times New Roman"/>
        </w:rPr>
        <w:t xml:space="preserve"> formulation </w:t>
      </w:r>
      <w:r w:rsidR="002321A2">
        <w:rPr>
          <w:rFonts w:ascii="Times New Roman" w:hAnsi="Times New Roman" w:cs="Times New Roman" w:hint="eastAsia"/>
        </w:rPr>
        <w:t xml:space="preserve">of </w:t>
      </w:r>
      <w:r w:rsidR="002321A2" w:rsidRPr="008C2AAD">
        <w:rPr>
          <w:rFonts w:ascii="Times New Roman" w:hAnsi="Times New Roman" w:cs="Times New Roman"/>
          <w:i/>
          <w:iCs/>
        </w:rPr>
        <w:t>scVelo</w:t>
      </w:r>
      <w:r w:rsidR="002321A2">
        <w:rPr>
          <w:rFonts w:ascii="Times New Roman" w:hAnsi="Times New Roman" w:cs="Times New Roman" w:hint="eastAsia"/>
        </w:rPr>
        <w:t xml:space="preserve"> is utilized to reconstruct</w:t>
      </w:r>
      <w:r>
        <w:rPr>
          <w:rFonts w:ascii="Times New Roman" w:hAnsi="Times New Roman" w:cs="Times New Roman" w:hint="eastAsia"/>
        </w:rPr>
        <w:t xml:space="preserve"> the input</w:t>
      </w:r>
      <w:r w:rsidR="002321A2">
        <w:rPr>
          <w:rFonts w:ascii="Times New Roman" w:hAnsi="Times New Roman" w:cs="Times New Roman" w:hint="eastAsia"/>
        </w:rPr>
        <w:t xml:space="preserve"> unspliced and spliced matrices by adopting learnt latent </w:t>
      </w:r>
      <w:r w:rsidR="002321A2" w:rsidRPr="00D84C2B">
        <w:rPr>
          <w:rFonts w:ascii="Times New Roman" w:hAnsi="Times New Roman" w:cs="Times New Roman"/>
        </w:rPr>
        <w:t>transcriptional state</w:t>
      </w:r>
      <w:r w:rsidR="002321A2">
        <w:rPr>
          <w:rFonts w:ascii="Times New Roman" w:hAnsi="Times New Roman" w:cs="Times New Roman" w:hint="eastAsia"/>
        </w:rPr>
        <w:t xml:space="preserve"> and time</w:t>
      </w:r>
      <w:r w:rsidR="002321A2" w:rsidRPr="00DA391B">
        <w:rPr>
          <w:rFonts w:ascii="Times New Roman" w:hAnsi="Times New Roman" w:cs="Times New Roman"/>
        </w:rPr>
        <w:t>.</w:t>
      </w:r>
      <w:r w:rsidR="002321A2" w:rsidRPr="00774ECA">
        <w:t xml:space="preserve"> </w:t>
      </w:r>
      <w:r w:rsidR="002321A2" w:rsidRPr="00774ECA">
        <w:rPr>
          <w:rFonts w:ascii="Times New Roman" w:hAnsi="Times New Roman" w:cs="Times New Roman"/>
        </w:rPr>
        <w:t xml:space="preserve">The reconstruction </w:t>
      </w:r>
      <w:r w:rsidR="00E60771">
        <w:rPr>
          <w:rFonts w:ascii="Times New Roman" w:hAnsi="Times New Roman" w:cs="Times New Roman" w:hint="eastAsia"/>
        </w:rPr>
        <w:t>process</w:t>
      </w:r>
      <w:r w:rsidR="002321A2" w:rsidRPr="00774ECA">
        <w:rPr>
          <w:rFonts w:ascii="Times New Roman" w:hAnsi="Times New Roman" w:cs="Times New Roman"/>
        </w:rPr>
        <w:t xml:space="preserve"> can be interpreted as mapping observed cell states onto a cell-shared trajectory, </w:t>
      </w:r>
      <w:r w:rsidR="00E60771" w:rsidRPr="00E60771">
        <w:rPr>
          <w:rFonts w:ascii="Times New Roman" w:hAnsi="Times New Roman" w:cs="Times New Roman"/>
        </w:rPr>
        <w:t>with latent time anchoring each cell’s position along that trajectory</w:t>
      </w:r>
      <w:r w:rsidR="002321A2" w:rsidRPr="002D4614">
        <w:rPr>
          <w:rFonts w:ascii="Times New Roman" w:hAnsi="Times New Roman" w:cs="Times New Roman"/>
        </w:rPr>
        <w:t>. This</w:t>
      </w:r>
      <w:r w:rsidR="00E60771">
        <w:rPr>
          <w:rFonts w:ascii="Times New Roman" w:hAnsi="Times New Roman" w:cs="Times New Roman" w:hint="eastAsia"/>
        </w:rPr>
        <w:t xml:space="preserve"> </w:t>
      </w:r>
      <w:r w:rsidR="00E60771" w:rsidRPr="00E60771">
        <w:rPr>
          <w:rFonts w:ascii="Times New Roman" w:hAnsi="Times New Roman" w:cs="Times New Roman"/>
        </w:rPr>
        <w:t>mechanism conceptually</w:t>
      </w:r>
      <w:r w:rsidR="002321A2" w:rsidRPr="002D4614">
        <w:rPr>
          <w:rFonts w:ascii="Times New Roman" w:hAnsi="Times New Roman" w:cs="Times New Roman"/>
        </w:rPr>
        <w:t xml:space="preserve"> aligns with the notion of the </w:t>
      </w:r>
      <w:r w:rsidR="002321A2">
        <w:rPr>
          <w:rFonts w:ascii="Times New Roman" w:hAnsi="Times New Roman" w:cs="Times New Roman" w:hint="eastAsia"/>
        </w:rPr>
        <w:t>maximization step</w:t>
      </w:r>
      <w:r w:rsidR="002321A2" w:rsidRPr="002D4614">
        <w:rPr>
          <w:rFonts w:ascii="Times New Roman" w:hAnsi="Times New Roman" w:cs="Times New Roman"/>
        </w:rPr>
        <w:t xml:space="preserve"> in EM methods</w:t>
      </w:r>
      <w:r w:rsidR="002321A2">
        <w:rPr>
          <w:rFonts w:ascii="Times New Roman" w:hAnsi="Times New Roman" w:cs="Times New Roman" w:hint="eastAsia"/>
        </w:rPr>
        <w:t xml:space="preserve"> (</w:t>
      </w:r>
      <w:r w:rsidR="002321A2" w:rsidRPr="008C2AAD">
        <w:rPr>
          <w:rFonts w:ascii="Times New Roman" w:hAnsi="Times New Roman" w:cs="Times New Roman" w:hint="eastAsia"/>
          <w:b/>
          <w:bCs/>
        </w:rPr>
        <w:t>Figure 2C</w:t>
      </w:r>
      <w:r w:rsidR="002321A2">
        <w:rPr>
          <w:rFonts w:ascii="Times New Roman" w:hAnsi="Times New Roman" w:cs="Times New Roman" w:hint="eastAsia"/>
        </w:rPr>
        <w:t>). B</w:t>
      </w:r>
      <w:r w:rsidR="002321A2" w:rsidRPr="00631CCC">
        <w:rPr>
          <w:rFonts w:ascii="Times New Roman" w:hAnsi="Times New Roman" w:cs="Times New Roman"/>
        </w:rPr>
        <w:t xml:space="preserve">y leveraging </w:t>
      </w:r>
      <w:r w:rsidR="00E60771">
        <w:rPr>
          <w:rFonts w:ascii="Times New Roman" w:hAnsi="Times New Roman" w:cs="Times New Roman" w:hint="eastAsia"/>
        </w:rPr>
        <w:t>a</w:t>
      </w:r>
      <w:r w:rsidR="00E60771" w:rsidRPr="00631CCC">
        <w:rPr>
          <w:rFonts w:ascii="Times New Roman" w:hAnsi="Times New Roman" w:cs="Times New Roman"/>
        </w:rPr>
        <w:t xml:space="preserve"> </w:t>
      </w:r>
      <w:r w:rsidR="002321A2" w:rsidRPr="00631CCC">
        <w:rPr>
          <w:rFonts w:ascii="Times New Roman" w:hAnsi="Times New Roman" w:cs="Times New Roman"/>
        </w:rPr>
        <w:t xml:space="preserve">variational inference framework, </w:t>
      </w:r>
      <w:r w:rsidR="002321A2" w:rsidRPr="009370BB">
        <w:rPr>
          <w:rFonts w:ascii="Times New Roman" w:hAnsi="Times New Roman" w:cs="Times New Roman"/>
          <w:i/>
          <w:iCs/>
        </w:rPr>
        <w:t>veloVI</w:t>
      </w:r>
      <w:r w:rsidR="002321A2" w:rsidRPr="00631CCC">
        <w:rPr>
          <w:rFonts w:ascii="Times New Roman" w:hAnsi="Times New Roman" w:cs="Times New Roman"/>
        </w:rPr>
        <w:t xml:space="preserve"> </w:t>
      </w:r>
      <w:r w:rsidR="00E60771" w:rsidRPr="00E60771">
        <w:rPr>
          <w:rFonts w:ascii="Times New Roman" w:hAnsi="Times New Roman" w:cs="Times New Roman"/>
        </w:rPr>
        <w:t xml:space="preserve">enables RNA velocity to be modeled as a </w:t>
      </w:r>
      <w:r w:rsidR="00E60771" w:rsidRPr="007A463F">
        <w:rPr>
          <w:rFonts w:ascii="Times New Roman" w:hAnsi="Times New Roman" w:cs="Times New Roman"/>
        </w:rPr>
        <w:t>posterior predictive distribution</w:t>
      </w:r>
      <w:r w:rsidR="00E60771" w:rsidRPr="00E60771">
        <w:rPr>
          <w:rFonts w:ascii="Times New Roman" w:hAnsi="Times New Roman" w:cs="Times New Roman"/>
        </w:rPr>
        <w:t>, thus allowing for explicit quantification of uncertainty in both latent variables and velocity estimates.</w:t>
      </w:r>
      <w:r w:rsidR="002321A2">
        <w:rPr>
          <w:rFonts w:ascii="Times New Roman" w:hAnsi="Times New Roman" w:cs="Times New Roman" w:hint="eastAsia"/>
        </w:rPr>
        <w:t xml:space="preserve"> </w:t>
      </w:r>
      <w:r w:rsidR="00E60771">
        <w:rPr>
          <w:rFonts w:ascii="Times New Roman" w:hAnsi="Times New Roman" w:cs="Times New Roman" w:hint="eastAsia"/>
        </w:rPr>
        <w:t>Furthermore</w:t>
      </w:r>
      <w:r w:rsidR="002321A2" w:rsidRPr="00A117F7">
        <w:rPr>
          <w:rFonts w:ascii="Times New Roman" w:hAnsi="Times New Roman" w:cs="Times New Roman"/>
        </w:rPr>
        <w:t xml:space="preserve">, this model can be extended to </w:t>
      </w:r>
      <w:r w:rsidR="00E60771">
        <w:rPr>
          <w:rFonts w:ascii="Times New Roman" w:hAnsi="Times New Roman" w:cs="Times New Roman" w:hint="eastAsia"/>
        </w:rPr>
        <w:t>capture</w:t>
      </w:r>
      <w:r w:rsidR="00E60771" w:rsidRPr="00A117F7">
        <w:rPr>
          <w:rFonts w:ascii="Times New Roman" w:hAnsi="Times New Roman" w:cs="Times New Roman"/>
        </w:rPr>
        <w:t xml:space="preserve"> </w:t>
      </w:r>
      <w:r w:rsidR="002321A2" w:rsidRPr="00A117F7">
        <w:rPr>
          <w:rFonts w:ascii="Times New Roman" w:hAnsi="Times New Roman" w:cs="Times New Roman"/>
        </w:rPr>
        <w:t>cell-specific transcription rates by introducing an inhomogeneity term, allowing transcription rates to vary dynamically over time and better capture complex transcriptional processes.</w:t>
      </w:r>
    </w:p>
    <w:p w14:paraId="16BC5DF9" w14:textId="77777777" w:rsidR="002321A2" w:rsidRDefault="002321A2" w:rsidP="002321A2">
      <w:pPr>
        <w:rPr>
          <w:rFonts w:ascii="Times New Roman" w:hAnsi="Times New Roman" w:cs="Times New Roman"/>
        </w:rPr>
      </w:pPr>
    </w:p>
    <w:p w14:paraId="536DD300" w14:textId="03C347DA" w:rsidR="002321A2" w:rsidRDefault="002321A2" w:rsidP="002321A2">
      <w:pPr>
        <w:rPr>
          <w:rFonts w:ascii="Times New Roman" w:hAnsi="Times New Roman" w:cs="Times New Roman"/>
        </w:rPr>
      </w:pPr>
      <w:r w:rsidRPr="007C709F">
        <w:rPr>
          <w:rFonts w:ascii="Times New Roman" w:hAnsi="Times New Roman" w:cs="Times New Roman"/>
          <w:i/>
          <w:iCs/>
        </w:rPr>
        <w:t>VeloVAE</w:t>
      </w:r>
      <w:r>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&lt;EndNote&gt;&lt;Cite&gt;&lt;Author&gt;Gu&lt;/Author&gt;&lt;Year&gt;2022&lt;/Year&gt;&lt;RecNum&gt;25&lt;/RecNum&gt;&lt;DisplayText&gt;[19]&lt;/DisplayText&gt;&lt;record&gt;&lt;rec-number&gt;25&lt;/rec-number&gt;&lt;foreign-keys&gt;&lt;key app="EN" db-id="vsf22ssadrx5acer9f5x9rdl5spsr2s0vfp0" timestamp="1743952802"&gt;25&lt;/key&gt;&lt;/foreign-keys&gt;&lt;ref-type name="Journal Article"&gt;17&lt;/ref-type&gt;&lt;contributors&gt;&lt;authors&gt;&lt;author&gt;Gu, Yichen&lt;/author&gt;&lt;author&gt;Blaauw, David&lt;/author&gt;&lt;author&gt;Welch, Joshua D.&lt;/author&gt;&lt;/authors&gt;&lt;/contributors&gt;&lt;titles&gt;&lt;title&gt;Bayesian Inference of RNA Velocity from Multi-Lineage Single-Cell Data&lt;/title&gt;&lt;secondary-title&gt;bioRxiv&lt;/secondary-title&gt;&lt;/titles&gt;&lt;periodical&gt;&lt;full-title&gt;bioRxiv&lt;/full-title&gt;&lt;/periodical&gt;&lt;pages&gt;2022.07.08.499381&lt;/pages&gt;&lt;dates&gt;&lt;year&gt;2022&lt;/year&gt;&lt;/dates&gt;&lt;urls&gt;&lt;related-urls&gt;&lt;url&gt;https://www.biorxiv.org/content/biorxiv/early/2022/07/10/2022.07.08.499381.full.pdf&lt;/url&gt;&lt;/related-urls&gt;&lt;/urls&gt;&lt;electronic-resource-num&gt;10.1101/2022.07.08.499381&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[19]</w:t>
      </w:r>
      <w:r w:rsidR="009A2D82">
        <w:rPr>
          <w:rFonts w:ascii="Times New Roman" w:hAnsi="Times New Roman" w:cs="Times New Roman"/>
        </w:rPr>
        <w:fldChar w:fldCharType="end"/>
      </w:r>
      <w:r>
        <w:rPr>
          <w:rFonts w:ascii="Times New Roman" w:hAnsi="Times New Roman" w:cs="Times New Roman" w:hint="eastAsia"/>
        </w:rPr>
        <w:t xml:space="preserve"> applies a similar</w:t>
      </w:r>
      <w:r w:rsidRPr="003527A2">
        <w:rPr>
          <w:rFonts w:ascii="Times New Roman" w:hAnsi="Times New Roman" w:cs="Times New Roman"/>
        </w:rPr>
        <w:t xml:space="preserve"> </w:t>
      </w:r>
      <w:r>
        <w:rPr>
          <w:rFonts w:ascii="Times New Roman" w:hAnsi="Times New Roman" w:cs="Times New Roman" w:hint="eastAsia"/>
        </w:rPr>
        <w:t>VAE</w:t>
      </w:r>
      <w:r w:rsidRPr="003527A2">
        <w:rPr>
          <w:rFonts w:ascii="Times New Roman" w:hAnsi="Times New Roman" w:cs="Times New Roman"/>
        </w:rPr>
        <w:t xml:space="preserve"> </w:t>
      </w:r>
      <w:r>
        <w:rPr>
          <w:rFonts w:ascii="Times New Roman" w:hAnsi="Times New Roman" w:cs="Times New Roman" w:hint="eastAsia"/>
        </w:rPr>
        <w:t>framework, whereas it</w:t>
      </w:r>
      <w:r w:rsidRPr="003527A2">
        <w:rPr>
          <w:rFonts w:ascii="Times New Roman" w:hAnsi="Times New Roman" w:cs="Times New Roman"/>
        </w:rPr>
        <w:t xml:space="preserve"> </w:t>
      </w:r>
      <w:r>
        <w:rPr>
          <w:rFonts w:ascii="Times New Roman" w:hAnsi="Times New Roman" w:cs="Times New Roman" w:hint="eastAsia"/>
        </w:rPr>
        <w:t>models cell-specific transcription rate</w:t>
      </w:r>
      <w:r w:rsidR="00E60771">
        <w:rPr>
          <w:rFonts w:ascii="Times New Roman" w:hAnsi="Times New Roman" w:cs="Times New Roman" w:hint="eastAsia"/>
        </w:rPr>
        <w:t>s</w:t>
      </w:r>
      <w:r>
        <w:rPr>
          <w:rFonts w:ascii="Times New Roman" w:hAnsi="Times New Roman" w:cs="Times New Roman" w:hint="eastAsia"/>
        </w:rPr>
        <w:t xml:space="preserve"> </w:t>
      </w:r>
      <w:r w:rsidRPr="009C7FAC">
        <w:rPr>
          <w:rFonts w:ascii="Times New Roman" w:hAnsi="Times New Roman" w:cs="Times New Roman"/>
        </w:rPr>
        <w:t>through</w:t>
      </w:r>
      <w:r>
        <w:rPr>
          <w:rFonts w:ascii="Times New Roman" w:hAnsi="Times New Roman" w:cs="Times New Roman" w:hint="eastAsia"/>
        </w:rPr>
        <w:t xml:space="preserve"> lineage-dependent ODEs</w:t>
      </w:r>
      <w:r w:rsidRPr="003527A2">
        <w:rPr>
          <w:rFonts w:ascii="Times New Roman" w:hAnsi="Times New Roman" w:cs="Times New Roman"/>
        </w:rPr>
        <w:t>.</w:t>
      </w:r>
      <w:r>
        <w:rPr>
          <w:rFonts w:ascii="Times New Roman" w:hAnsi="Times New Roman" w:cs="Times New Roman" w:hint="eastAsia"/>
        </w:rPr>
        <w:t xml:space="preserve"> </w:t>
      </w:r>
      <w:r w:rsidR="00E60771">
        <w:rPr>
          <w:rFonts w:ascii="Times New Roman" w:hAnsi="Times New Roman" w:cs="Times New Roman" w:hint="eastAsia"/>
        </w:rPr>
        <w:t xml:space="preserve">This model first </w:t>
      </w:r>
      <w:r>
        <w:rPr>
          <w:rFonts w:ascii="Times New Roman" w:hAnsi="Times New Roman" w:cs="Times New Roman" w:hint="eastAsia"/>
        </w:rPr>
        <w:t>encodes</w:t>
      </w:r>
      <w:r w:rsidR="00E60771">
        <w:rPr>
          <w:rFonts w:ascii="Times New Roman" w:hAnsi="Times New Roman" w:cs="Times New Roman" w:hint="eastAsia"/>
        </w:rPr>
        <w:t xml:space="preserve"> a</w:t>
      </w:r>
      <w:r>
        <w:rPr>
          <w:rFonts w:ascii="Times New Roman" w:hAnsi="Times New Roman" w:cs="Times New Roman" w:hint="eastAsia"/>
        </w:rPr>
        <w:t xml:space="preserve"> gene-shared latent time and latent cell state for each cell. </w:t>
      </w:r>
      <w:r w:rsidR="008E1D1B" w:rsidRPr="008E1D1B">
        <w:rPr>
          <w:rFonts w:ascii="Times New Roman" w:hAnsi="Times New Roman" w:cs="Times New Roman"/>
        </w:rPr>
        <w:t>A neural network is then used to infer adjustments to transcription rates based on each cell’s latent state, leveraging the biological intuition that nearby cells in the latent space tend to exhibit similar transcriptional kinetics</w:t>
      </w:r>
      <w:r>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&lt;EndNote&gt;&lt;Cite&gt;&lt;Author&gt;Shaywitz&lt;/Author&gt;&lt;Year&gt;1999&lt;/Year&gt;&lt;RecNum&gt;103&lt;/RecNum&gt;&lt;DisplayText&gt;[52]&lt;/DisplayText&gt;&lt;record&gt;&lt;rec-number&gt;103&lt;/rec-number&gt;&lt;foreign-keys&gt;&lt;key app="EN" db-id="vsf22ssadrx5acer9f5x9rdl5spsr2s0vfp0" timestamp="1743953041"&gt;103&lt;/key&gt;&lt;/foreign-keys&gt;&lt;ref-type name="Journal Article"&gt;17&lt;/ref-type&gt;&lt;contributors&gt;&lt;authors&gt;&lt;author&gt;Shaywitz, Adam J.&lt;/author&gt;&lt;author&gt;Greenberg, Michael E.&lt;/author&gt;&lt;/authors&gt;&lt;/contributors&gt;&lt;titles&gt;&lt;title&gt;CREB: A Stimulus-Induced Transcription Factor Activated by A Diverse Array of Extracellular Signals&lt;/title&gt;&lt;secondary-title&gt;Annual Review of Biochemistry&lt;/secondary-title&gt;&lt;/titles&gt;&lt;periodical&gt;&lt;full-title&gt;Annual Review of Biochemistry&lt;/full-title&gt;&lt;/periodical&gt;&lt;pages&gt;821-861&lt;/pages&gt;&lt;volume&gt;68&lt;/volume&gt;&lt;number&gt;Volume 68, 1999&lt;/number&gt;&lt;keywords&gt;&lt;keyword&gt;RSK&lt;/keyword&gt;&lt;keyword&gt;PKA&lt;/keyword&gt;&lt;keyword&gt;CBP&lt;/keyword&gt;&lt;keyword&gt;CREB&lt;/keyword&gt;&lt;keyword&gt;phosphorylation&lt;/keyword&gt;&lt;keyword&gt;CaMK&lt;/keyword&gt;&lt;/keywords&gt;&lt;dates&gt;&lt;year&gt;1999&lt;/year&gt;&lt;/dates&gt;&lt;isbn&gt;1545-4509&lt;/isbn&gt;&lt;urls&gt;&lt;related-urls&gt;&lt;url&gt;https://www.annualreviews.org/content/journals/10.1146/annurev.biochem.68.1.821&lt;/url&gt;&lt;/related-urls&gt;&lt;/urls&gt;&lt;electronic-resource-num&gt;https://doi.org/10.1146/annurev.biochem.68.1.821&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[52]</w:t>
      </w:r>
      <w:r w:rsidR="009A2D82">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rPr>
        <w:t>Consequently</w:t>
      </w:r>
      <w:r>
        <w:rPr>
          <w:rFonts w:ascii="Times New Roman" w:hAnsi="Times New Roman" w:cs="Times New Roman" w:hint="eastAsia"/>
        </w:rPr>
        <w:t>, m</w:t>
      </w:r>
      <w:r w:rsidRPr="0015500D">
        <w:rPr>
          <w:rFonts w:ascii="Times New Roman" w:hAnsi="Times New Roman" w:cs="Times New Roman"/>
        </w:rPr>
        <w:t xml:space="preserve">RNA </w:t>
      </w:r>
      <w:r>
        <w:rPr>
          <w:rFonts w:ascii="Times New Roman" w:hAnsi="Times New Roman" w:cs="Times New Roman" w:hint="eastAsia"/>
        </w:rPr>
        <w:t>abundances</w:t>
      </w:r>
      <w:r w:rsidRPr="0015500D">
        <w:rPr>
          <w:rFonts w:ascii="Times New Roman" w:hAnsi="Times New Roman" w:cs="Times New Roman"/>
        </w:rPr>
        <w:t xml:space="preserve"> </w:t>
      </w:r>
      <w:r>
        <w:rPr>
          <w:rFonts w:ascii="Times New Roman" w:hAnsi="Times New Roman" w:cs="Times New Roman" w:hint="eastAsia"/>
        </w:rPr>
        <w:t>are</w:t>
      </w:r>
      <w:r w:rsidRPr="0015500D">
        <w:rPr>
          <w:rFonts w:ascii="Times New Roman" w:hAnsi="Times New Roman" w:cs="Times New Roman"/>
        </w:rPr>
        <w:t xml:space="preserve"> </w:t>
      </w:r>
      <w:r>
        <w:rPr>
          <w:rFonts w:ascii="Times New Roman" w:hAnsi="Times New Roman" w:cs="Times New Roman" w:hint="eastAsia"/>
        </w:rPr>
        <w:t>reconstructed</w:t>
      </w:r>
      <w:r w:rsidRPr="0015500D">
        <w:rPr>
          <w:rFonts w:ascii="Times New Roman" w:hAnsi="Times New Roman" w:cs="Times New Roman"/>
        </w:rPr>
        <w:t xml:space="preserve"> based on </w:t>
      </w:r>
      <w:r>
        <w:rPr>
          <w:rFonts w:ascii="Times New Roman" w:hAnsi="Times New Roman" w:cs="Times New Roman" w:hint="eastAsia"/>
        </w:rPr>
        <w:t>the transcriptional dynamic</w:t>
      </w:r>
      <w:r w:rsidRPr="0015500D">
        <w:rPr>
          <w:rFonts w:ascii="Times New Roman" w:hAnsi="Times New Roman" w:cs="Times New Roman"/>
        </w:rPr>
        <w:t xml:space="preserve"> ODE</w:t>
      </w:r>
      <w:r>
        <w:rPr>
          <w:rFonts w:ascii="Times New Roman" w:hAnsi="Times New Roman" w:cs="Times New Roman" w:hint="eastAsia"/>
        </w:rPr>
        <w:t xml:space="preserve">s </w:t>
      </w:r>
      <w:r w:rsidRPr="00AB42D9">
        <w:rPr>
          <w:rFonts w:ascii="Times New Roman" w:hAnsi="Times New Roman" w:cs="Times New Roman"/>
        </w:rPr>
        <w:t>in a similar manner as</w:t>
      </w:r>
      <w:r>
        <w:rPr>
          <w:rFonts w:ascii="Times New Roman" w:hAnsi="Times New Roman" w:cs="Times New Roman" w:hint="eastAsia"/>
        </w:rPr>
        <w:t xml:space="preserve"> </w:t>
      </w:r>
      <w:r w:rsidRPr="009370BB">
        <w:rPr>
          <w:rFonts w:ascii="Times New Roman" w:hAnsi="Times New Roman" w:cs="Times New Roman"/>
          <w:i/>
          <w:iCs/>
        </w:rPr>
        <w:t>veloVI</w:t>
      </w:r>
      <w:r w:rsidRPr="0015500D">
        <w:rPr>
          <w:rFonts w:ascii="Times New Roman" w:hAnsi="Times New Roman" w:cs="Times New Roman"/>
        </w:rPr>
        <w:t>.</w:t>
      </w:r>
      <w:r>
        <w:rPr>
          <w:rFonts w:ascii="Times New Roman" w:hAnsi="Times New Roman" w:cs="Times New Roman" w:hint="eastAsia"/>
        </w:rPr>
        <w:t xml:space="preserve"> </w:t>
      </w:r>
      <w:r w:rsidR="008E1D1B">
        <w:rPr>
          <w:rFonts w:ascii="Times New Roman" w:hAnsi="Times New Roman" w:cs="Times New Roman" w:hint="eastAsia"/>
        </w:rPr>
        <w:t>However, s</w:t>
      </w:r>
      <w:r>
        <w:rPr>
          <w:rFonts w:ascii="Times New Roman" w:hAnsi="Times New Roman" w:cs="Times New Roman" w:hint="eastAsia"/>
        </w:rPr>
        <w:t xml:space="preserve">ince transcription rates are cell-specific, each cell </w:t>
      </w:r>
      <w:r w:rsidR="008E1D1B" w:rsidRPr="008E1D1B">
        <w:rPr>
          <w:rFonts w:ascii="Times New Roman" w:hAnsi="Times New Roman" w:cs="Times New Roman"/>
        </w:rPr>
        <w:t xml:space="preserve">effectively follows its own dynamic </w:t>
      </w:r>
      <w:r w:rsidR="008E1D1B" w:rsidRPr="007A463F">
        <w:rPr>
          <w:rFonts w:ascii="Times New Roman" w:hAnsi="Times New Roman" w:cs="Times New Roman"/>
        </w:rPr>
        <w:t>trajectory</w:t>
      </w:r>
      <w:r w:rsidR="008E1D1B" w:rsidRPr="008E1D1B">
        <w:rPr>
          <w:rFonts w:ascii="Times New Roman" w:hAnsi="Times New Roman" w:cs="Times New Roman"/>
        </w:rPr>
        <w:t xml:space="preserve"> in phase space</w:t>
      </w:r>
      <w:r>
        <w:rPr>
          <w:rFonts w:ascii="Times New Roman" w:hAnsi="Times New Roman" w:cs="Times New Roman" w:hint="eastAsia"/>
        </w:rPr>
        <w:t xml:space="preserve"> (</w:t>
      </w:r>
      <w:r w:rsidRPr="009D18EC">
        <w:rPr>
          <w:rFonts w:ascii="Times New Roman" w:hAnsi="Times New Roman" w:cs="Times New Roman" w:hint="eastAsia"/>
          <w:b/>
          <w:bCs/>
        </w:rPr>
        <w:t>Figure 2D</w:t>
      </w:r>
      <w:r>
        <w:rPr>
          <w:rFonts w:ascii="Times New Roman" w:hAnsi="Times New Roman" w:cs="Times New Roman" w:hint="eastAsia"/>
        </w:rPr>
        <w:t xml:space="preserve">). In addition, </w:t>
      </w:r>
      <w:r w:rsidR="008E1D1B" w:rsidRPr="007A463F">
        <w:rPr>
          <w:rFonts w:ascii="Times New Roman" w:hAnsi="Times New Roman" w:cs="Times New Roman"/>
          <w:i/>
          <w:iCs/>
        </w:rPr>
        <w:t>VeloVAE</w:t>
      </w:r>
      <w:r w:rsidR="008E1D1B" w:rsidRPr="008E1D1B">
        <w:rPr>
          <w:rFonts w:ascii="Times New Roman" w:hAnsi="Times New Roman" w:cs="Times New Roman"/>
        </w:rPr>
        <w:t xml:space="preserve"> can be further extended to include a </w:t>
      </w:r>
      <w:r w:rsidR="008E1D1B" w:rsidRPr="007A463F">
        <w:rPr>
          <w:rFonts w:ascii="Times New Roman" w:hAnsi="Times New Roman" w:cs="Times New Roman"/>
        </w:rPr>
        <w:t>branching ODE system</w:t>
      </w:r>
      <w:r w:rsidR="008E1D1B" w:rsidRPr="008E1D1B">
        <w:rPr>
          <w:rFonts w:ascii="Times New Roman" w:hAnsi="Times New Roman" w:cs="Times New Roman"/>
        </w:rPr>
        <w:t xml:space="preserve">, allowing the model to infer lineage bifurcations and learn </w:t>
      </w:r>
      <w:r w:rsidR="008E1D1B" w:rsidRPr="007A463F">
        <w:rPr>
          <w:rFonts w:ascii="Times New Roman" w:hAnsi="Times New Roman" w:cs="Times New Roman"/>
        </w:rPr>
        <w:t>cell type–specific kinetic parameters</w:t>
      </w:r>
      <w:r w:rsidR="008E1D1B" w:rsidRPr="008E1D1B">
        <w:rPr>
          <w:rFonts w:ascii="Times New Roman" w:hAnsi="Times New Roman" w:cs="Times New Roman"/>
        </w:rPr>
        <w:t xml:space="preserve"> across distinct developmental paths.</w:t>
      </w:r>
    </w:p>
    <w:p w14:paraId="37449406" w14:textId="77777777" w:rsidR="002321A2" w:rsidRDefault="002321A2" w:rsidP="002321A2">
      <w:pPr>
        <w:rPr>
          <w:rFonts w:ascii="Times New Roman" w:hAnsi="Times New Roman" w:cs="Times New Roman"/>
        </w:rPr>
      </w:pPr>
    </w:p>
    <w:p w14:paraId="5CEF68AB" w14:textId="518DE30C" w:rsidR="002321A2" w:rsidRDefault="002321A2" w:rsidP="002321A2">
      <w:pPr>
        <w:rPr>
          <w:rFonts w:ascii="Times New Roman" w:hAnsi="Times New Roman" w:cs="Times New Roman"/>
        </w:rPr>
      </w:pPr>
      <w:r w:rsidRPr="007C709F">
        <w:rPr>
          <w:rFonts w:ascii="Times New Roman" w:hAnsi="Times New Roman" w:cs="Times New Roman"/>
          <w:i/>
          <w:iCs/>
        </w:rPr>
        <w:t>LatentVelo</w:t>
      </w:r>
      <w:r>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&lt;EndNote&gt;&lt;Cite&gt;&lt;Author&gt;Farrell&lt;/Author&gt;&lt;Year&gt;2023&lt;/Year&gt;&lt;RecNum&gt;27&lt;/RecNum&gt;&lt;DisplayText&gt;[20]&lt;/DisplayText&gt;&lt;record&gt;&lt;rec-number&gt;27&lt;/rec-number&gt;&lt;foreign-keys&gt;&lt;key app="EN" db-id="vsf22ssadrx5acer9f5x9rdl5spsr2s0vfp0" timestamp="1743952808"&gt;27&lt;/key&gt;&lt;/foreign-keys&gt;&lt;ref-type name="Journal Article"&gt;17&lt;/ref-type&gt;&lt;contributors&gt;&lt;authors&gt;&lt;author&gt;Farrell, Spencer&lt;/author&gt;&lt;author&gt;Mani, Madhav&lt;/author&gt;&lt;author&gt;Goyal, Sidhartha&lt;/author&gt;&lt;/authors&gt;&lt;/contributors&gt;&lt;titles&gt;&lt;title&gt;Inferring single-cell transcriptomic dynamics with structured latent gene expression dynamics&lt;/title&gt;&lt;secondary-title&gt;Cell Reports Methods&lt;/secondary-title&gt;&lt;/titles&gt;&lt;periodical&gt;&lt;full-title&gt;Cell Reports Methods&lt;/full-title&gt;&lt;/periodical&gt;&lt;volume&gt;3&lt;/volume&gt;&lt;number&gt;9&lt;/number&gt;&lt;dates&gt;&lt;year&gt;2023&lt;/year&gt;&lt;/dates&gt;&lt;publisher&gt;Elsevier&lt;/publisher&gt;&lt;isbn&gt;2667-2375&lt;/isbn&gt;&lt;urls&gt;&lt;related-urls&gt;&lt;url&gt;https://doi.org/10.1016/j.crmeth.2023.100581&lt;/url&gt;&lt;/related-urls&gt;&lt;/urls&gt;&lt;electronic-resource-num&gt;10.1016/j.crmeth.2023.100581&lt;/electronic-resource-num&gt;&lt;access-date&gt;2024/10/15&lt;/access-date&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[20]</w:t>
      </w:r>
      <w:r w:rsidR="009A2D82">
        <w:rPr>
          <w:rFonts w:ascii="Times New Roman" w:hAnsi="Times New Roman" w:cs="Times New Roman"/>
        </w:rPr>
        <w:fldChar w:fldCharType="end"/>
      </w:r>
      <w:r>
        <w:rPr>
          <w:rFonts w:ascii="Times New Roman" w:hAnsi="Times New Roman" w:cs="Times New Roman" w:hint="eastAsia"/>
        </w:rPr>
        <w:t xml:space="preserve"> </w:t>
      </w:r>
      <w:r w:rsidRPr="00390509">
        <w:rPr>
          <w:rFonts w:ascii="Times New Roman" w:hAnsi="Times New Roman" w:cs="Times New Roman"/>
        </w:rPr>
        <w:t>compute</w:t>
      </w:r>
      <w:r>
        <w:rPr>
          <w:rFonts w:ascii="Times New Roman" w:hAnsi="Times New Roman" w:cs="Times New Roman" w:hint="eastAsia"/>
        </w:rPr>
        <w:t>s</w:t>
      </w:r>
      <w:r w:rsidRPr="00390509">
        <w:rPr>
          <w:rFonts w:ascii="Times New Roman" w:hAnsi="Times New Roman" w:cs="Times New Roman"/>
        </w:rPr>
        <w:t xml:space="preserve"> a low-dimensional representation of gene dynamics</w:t>
      </w:r>
      <w:r>
        <w:rPr>
          <w:rFonts w:ascii="Times New Roman" w:hAnsi="Times New Roman" w:cs="Times New Roman" w:hint="eastAsia"/>
        </w:rPr>
        <w:t xml:space="preserve"> by </w:t>
      </w:r>
      <w:r w:rsidRPr="00390509">
        <w:rPr>
          <w:rFonts w:ascii="Times New Roman" w:hAnsi="Times New Roman" w:cs="Times New Roman"/>
        </w:rPr>
        <w:t>embe</w:t>
      </w:r>
      <w:r>
        <w:rPr>
          <w:rFonts w:ascii="Times New Roman" w:hAnsi="Times New Roman" w:cs="Times New Roman" w:hint="eastAsia"/>
        </w:rPr>
        <w:t>dding</w:t>
      </w:r>
      <w:r w:rsidRPr="00390509">
        <w:rPr>
          <w:rFonts w:ascii="Times New Roman" w:hAnsi="Times New Roman" w:cs="Times New Roman"/>
        </w:rPr>
        <w:t xml:space="preserve"> cells into </w:t>
      </w:r>
      <w:r w:rsidRPr="00B74D03">
        <w:rPr>
          <w:rFonts w:ascii="Times New Roman" w:hAnsi="Times New Roman" w:cs="Times New Roman"/>
        </w:rPr>
        <w:t>a latent space within a VAE framework</w:t>
      </w:r>
      <w:r w:rsidRPr="00390509">
        <w:rPr>
          <w:rFonts w:ascii="Times New Roman" w:hAnsi="Times New Roman" w:cs="Times New Roman"/>
        </w:rPr>
        <w:t xml:space="preserve"> and</w:t>
      </w:r>
      <w:r>
        <w:rPr>
          <w:rFonts w:ascii="Times New Roman" w:hAnsi="Times New Roman" w:cs="Times New Roman" w:hint="eastAsia"/>
        </w:rPr>
        <w:t xml:space="preserve"> straightly</w:t>
      </w:r>
      <w:r w:rsidRPr="00390509">
        <w:rPr>
          <w:rFonts w:ascii="Times New Roman" w:hAnsi="Times New Roman" w:cs="Times New Roman"/>
        </w:rPr>
        <w:t xml:space="preserve"> </w:t>
      </w:r>
      <w:r>
        <w:rPr>
          <w:rFonts w:ascii="Times New Roman" w:hAnsi="Times New Roman" w:cs="Times New Roman" w:hint="eastAsia"/>
        </w:rPr>
        <w:t xml:space="preserve">estimates </w:t>
      </w:r>
      <w:r>
        <w:rPr>
          <w:rFonts w:ascii="Times New Roman" w:hAnsi="Times New Roman" w:cs="Times New Roman"/>
        </w:rPr>
        <w:t>trajectory</w:t>
      </w:r>
      <w:r>
        <w:rPr>
          <w:rFonts w:ascii="Times New Roman" w:hAnsi="Times New Roman" w:cs="Times New Roman" w:hint="eastAsia"/>
        </w:rPr>
        <w:t xml:space="preserve"> in low-</w:t>
      </w:r>
      <w:r>
        <w:rPr>
          <w:rFonts w:ascii="Times New Roman" w:hAnsi="Times New Roman" w:cs="Times New Roman"/>
        </w:rPr>
        <w:t>dimension</w:t>
      </w:r>
      <w:r>
        <w:rPr>
          <w:rFonts w:ascii="Times New Roman" w:hAnsi="Times New Roman" w:cs="Times New Roman" w:hint="eastAsia"/>
        </w:rPr>
        <w:t xml:space="preserve"> phase portrait</w:t>
      </w:r>
      <w:r w:rsidRPr="00390509">
        <w:rPr>
          <w:rFonts w:ascii="Times New Roman" w:hAnsi="Times New Roman" w:cs="Times New Roman"/>
        </w:rPr>
        <w:t>.</w:t>
      </w:r>
      <w:r>
        <w:rPr>
          <w:rFonts w:ascii="Times New Roman" w:hAnsi="Times New Roman" w:cs="Times New Roman" w:hint="eastAsia"/>
        </w:rPr>
        <w:t xml:space="preserve"> Latent dynamics is learnt via a structured n</w:t>
      </w:r>
      <w:r w:rsidRPr="00F32A10">
        <w:rPr>
          <w:rFonts w:ascii="Times New Roman" w:hAnsi="Times New Roman" w:cs="Times New Roman"/>
        </w:rPr>
        <w:t>eural ODE</w:t>
      </w:r>
      <w:r w:rsidR="00DB27A3">
        <w:rPr>
          <w:rFonts w:ascii="Times New Roman" w:hAnsi="Times New Roman" w:cs="Times New Roman" w:hint="eastAsia"/>
        </w:rPr>
        <w:t>s</w:t>
      </w:r>
      <w:r>
        <w:rPr>
          <w:rFonts w:ascii="Times New Roman" w:hAnsi="Times New Roman" w:cs="Times New Roman" w:hint="eastAsia"/>
        </w:rPr>
        <w:t xml:space="preserve"> system, which </w:t>
      </w:r>
      <w:r w:rsidRPr="00F32A10">
        <w:rPr>
          <w:rFonts w:ascii="Times New Roman" w:hAnsi="Times New Roman" w:cs="Times New Roman"/>
        </w:rPr>
        <w:t>does not explicitly model transcription, splicing, and degradation rates</w:t>
      </w:r>
      <w:r w:rsidR="00DB27A3">
        <w:rPr>
          <w:rFonts w:ascii="Times New Roman" w:hAnsi="Times New Roman" w:cs="Times New Roman" w:hint="eastAsia"/>
        </w:rPr>
        <w:t>. Instead, it</w:t>
      </w:r>
      <w:r>
        <w:rPr>
          <w:rFonts w:ascii="Times New Roman" w:hAnsi="Times New Roman" w:cs="Times New Roman" w:hint="eastAsia"/>
        </w:rPr>
        <w:t xml:space="preserve"> implements structured </w:t>
      </w:r>
      <w:r w:rsidRPr="0015414E">
        <w:rPr>
          <w:rFonts w:ascii="Times New Roman" w:hAnsi="Times New Roman" w:cs="Times New Roman"/>
        </w:rPr>
        <w:t>neural network</w:t>
      </w:r>
      <w:r>
        <w:rPr>
          <w:rFonts w:ascii="Times New Roman" w:hAnsi="Times New Roman" w:cs="Times New Roman" w:hint="eastAsia"/>
        </w:rPr>
        <w:t xml:space="preserve">s to represent the </w:t>
      </w:r>
      <w:r>
        <w:rPr>
          <w:rFonts w:ascii="Times New Roman" w:hAnsi="Times New Roman" w:cs="Times New Roman"/>
        </w:rPr>
        <w:t>interactions</w:t>
      </w:r>
      <w:r>
        <w:rPr>
          <w:rFonts w:ascii="Times New Roman" w:hAnsi="Times New Roman" w:cs="Times New Roman" w:hint="eastAsia"/>
        </w:rPr>
        <w:t xml:space="preserve"> across each component of transcription</w:t>
      </w:r>
      <w:r w:rsidR="00DB27A3">
        <w:rPr>
          <w:rFonts w:ascii="Times New Roman" w:hAnsi="Times New Roman" w:cs="Times New Roman" w:hint="eastAsia"/>
        </w:rPr>
        <w:t>al</w:t>
      </w:r>
      <w:r>
        <w:rPr>
          <w:rFonts w:ascii="Times New Roman" w:hAnsi="Times New Roman" w:cs="Times New Roman" w:hint="eastAsia"/>
        </w:rPr>
        <w:t xml:space="preserve"> ODE.</w:t>
      </w:r>
      <w:r w:rsidRPr="00F32A10">
        <w:rPr>
          <w:rFonts w:ascii="Times New Roman" w:hAnsi="Times New Roman" w:cs="Times New Roman"/>
        </w:rPr>
        <w:t xml:space="preserve"> </w:t>
      </w:r>
      <w:r>
        <w:rPr>
          <w:rFonts w:ascii="Times New Roman" w:hAnsi="Times New Roman" w:cs="Times New Roman" w:hint="eastAsia"/>
        </w:rPr>
        <w:t xml:space="preserve">An external </w:t>
      </w:r>
      <w:r w:rsidRPr="005573E1">
        <w:rPr>
          <w:rFonts w:ascii="Times New Roman" w:hAnsi="Times New Roman" w:cs="Times New Roman"/>
        </w:rPr>
        <w:t>latent regulatory state</w:t>
      </w:r>
      <w:r>
        <w:rPr>
          <w:rFonts w:ascii="Times New Roman" w:hAnsi="Times New Roman" w:cs="Times New Roman" w:hint="eastAsia"/>
        </w:rPr>
        <w:t xml:space="preserve"> is also included in</w:t>
      </w:r>
      <w:r w:rsidR="00DB27A3">
        <w:rPr>
          <w:rFonts w:ascii="Times New Roman" w:hAnsi="Times New Roman" w:cs="Times New Roman" w:hint="eastAsia"/>
        </w:rPr>
        <w:t>to</w:t>
      </w:r>
      <w:r>
        <w:rPr>
          <w:rFonts w:ascii="Times New Roman" w:hAnsi="Times New Roman" w:cs="Times New Roman" w:hint="eastAsia"/>
        </w:rPr>
        <w:t xml:space="preserve"> the ODE</w:t>
      </w:r>
      <w:r w:rsidR="00DB27A3">
        <w:rPr>
          <w:rFonts w:ascii="Times New Roman" w:hAnsi="Times New Roman" w:cs="Times New Roman" w:hint="eastAsia"/>
        </w:rPr>
        <w:t>s</w:t>
      </w:r>
      <w:r>
        <w:rPr>
          <w:rFonts w:ascii="Times New Roman" w:hAnsi="Times New Roman" w:cs="Times New Roman" w:hint="eastAsia"/>
        </w:rPr>
        <w:t xml:space="preserve"> system, </w:t>
      </w:r>
      <w:r w:rsidRPr="005573E1">
        <w:rPr>
          <w:rFonts w:ascii="Times New Roman" w:hAnsi="Times New Roman" w:cs="Times New Roman"/>
        </w:rPr>
        <w:t>enabl</w:t>
      </w:r>
      <w:r>
        <w:rPr>
          <w:rFonts w:ascii="Times New Roman" w:hAnsi="Times New Roman" w:cs="Times New Roman" w:hint="eastAsia"/>
        </w:rPr>
        <w:t>ing the estimation of l</w:t>
      </w:r>
      <w:r w:rsidRPr="005573E1">
        <w:rPr>
          <w:rFonts w:ascii="Times New Roman" w:hAnsi="Times New Roman" w:cs="Times New Roman"/>
        </w:rPr>
        <w:t>ineage</w:t>
      </w:r>
      <w:r>
        <w:rPr>
          <w:rFonts w:ascii="Times New Roman" w:hAnsi="Times New Roman" w:cs="Times New Roman" w:hint="eastAsia"/>
        </w:rPr>
        <w:t xml:space="preserve"> development and l</w:t>
      </w:r>
      <w:r w:rsidRPr="005573E1">
        <w:rPr>
          <w:rFonts w:ascii="Times New Roman" w:hAnsi="Times New Roman" w:cs="Times New Roman"/>
        </w:rPr>
        <w:t>ineage-</w:t>
      </w:r>
      <w:r>
        <w:rPr>
          <w:rFonts w:ascii="Times New Roman" w:hAnsi="Times New Roman" w:cs="Times New Roman" w:hint="eastAsia"/>
        </w:rPr>
        <w:t>specific kinetic parameters. H</w:t>
      </w:r>
      <w:r w:rsidRPr="00F32A10">
        <w:rPr>
          <w:rFonts w:ascii="Times New Roman" w:hAnsi="Times New Roman" w:cs="Times New Roman"/>
        </w:rPr>
        <w:t xml:space="preserve">yperparameters within the neural network can capture higher-order dynamical signals and fit </w:t>
      </w:r>
      <w:r w:rsidR="00DB27A3" w:rsidRPr="00DB27A3">
        <w:rPr>
          <w:rFonts w:ascii="Times New Roman" w:hAnsi="Times New Roman" w:cs="Times New Roman"/>
        </w:rPr>
        <w:t>complex, non-linear trajectories</w:t>
      </w:r>
      <w:r w:rsidRPr="00F32A10">
        <w:rPr>
          <w:rFonts w:ascii="Times New Roman" w:hAnsi="Times New Roman" w:cs="Times New Roman"/>
        </w:rPr>
        <w:t>.</w:t>
      </w:r>
      <w:r>
        <w:rPr>
          <w:rFonts w:ascii="Times New Roman" w:hAnsi="Times New Roman" w:cs="Times New Roman" w:hint="eastAsia"/>
        </w:rPr>
        <w:t xml:space="preserve"> In this framework, latent </w:t>
      </w:r>
      <w:r w:rsidRPr="00390509">
        <w:rPr>
          <w:rFonts w:ascii="Times New Roman" w:hAnsi="Times New Roman" w:cs="Times New Roman"/>
        </w:rPr>
        <w:t>dynamics</w:t>
      </w:r>
      <w:r>
        <w:rPr>
          <w:rFonts w:ascii="Times New Roman" w:hAnsi="Times New Roman" w:cs="Times New Roman" w:hint="eastAsia"/>
        </w:rPr>
        <w:t xml:space="preserve"> </w:t>
      </w:r>
      <w:r w:rsidR="00DB27A3">
        <w:rPr>
          <w:rFonts w:ascii="Times New Roman" w:hAnsi="Times New Roman" w:cs="Times New Roman" w:hint="eastAsia"/>
        </w:rPr>
        <w:t>are</w:t>
      </w:r>
      <w:r>
        <w:rPr>
          <w:rFonts w:ascii="Times New Roman" w:hAnsi="Times New Roman" w:cs="Times New Roman" w:hint="eastAsia"/>
        </w:rPr>
        <w:t xml:space="preserve"> learnt by reconstructing </w:t>
      </w:r>
      <w:r w:rsidR="00DB27A3" w:rsidRPr="00DB27A3">
        <w:rPr>
          <w:rFonts w:ascii="Times New Roman" w:hAnsi="Times New Roman" w:cs="Times New Roman"/>
        </w:rPr>
        <w:t xml:space="preserve">both the </w:t>
      </w:r>
      <w:r w:rsidR="00DB27A3" w:rsidRPr="007A463F">
        <w:rPr>
          <w:rFonts w:ascii="Times New Roman" w:hAnsi="Times New Roman" w:cs="Times New Roman"/>
        </w:rPr>
        <w:t>embedded low-dimensional cell states</w:t>
      </w:r>
      <w:r w:rsidR="00DB27A3" w:rsidRPr="00DB27A3">
        <w:rPr>
          <w:rFonts w:ascii="Times New Roman" w:hAnsi="Times New Roman" w:cs="Times New Roman"/>
        </w:rPr>
        <w:t xml:space="preserve"> and the </w:t>
      </w:r>
      <w:r w:rsidR="00DB27A3" w:rsidRPr="007A463F">
        <w:rPr>
          <w:rFonts w:ascii="Times New Roman" w:hAnsi="Times New Roman" w:cs="Times New Roman"/>
        </w:rPr>
        <w:t>original high-dimensional expression profiles</w:t>
      </w:r>
      <w:r w:rsidR="00DB27A3" w:rsidRPr="00DB27A3">
        <w:rPr>
          <w:rFonts w:ascii="Times New Roman" w:hAnsi="Times New Roman" w:cs="Times New Roman"/>
        </w:rPr>
        <w:t>, simultaneously optimizing the VAE framework.</w:t>
      </w:r>
      <w:r w:rsidRPr="00390509">
        <w:rPr>
          <w:rFonts w:ascii="Times New Roman" w:hAnsi="Times New Roman" w:cs="Times New Roman"/>
        </w:rPr>
        <w:t xml:space="preserve"> </w:t>
      </w:r>
      <w:r w:rsidRPr="005573E1">
        <w:rPr>
          <w:rFonts w:ascii="Times New Roman" w:hAnsi="Times New Roman" w:cs="Times New Roman"/>
        </w:rPr>
        <w:t>Additionally, batch correction and additional information such as annotated cell-type labels</w:t>
      </w:r>
      <w:r>
        <w:rPr>
          <w:rFonts w:ascii="Times New Roman" w:hAnsi="Times New Roman" w:cs="Times New Roman" w:hint="eastAsia"/>
        </w:rPr>
        <w:t>,</w:t>
      </w:r>
      <w:r w:rsidRPr="005573E1">
        <w:rPr>
          <w:rFonts w:ascii="Times New Roman" w:hAnsi="Times New Roman" w:cs="Times New Roman"/>
        </w:rPr>
        <w:t xml:space="preserve"> temporal information</w:t>
      </w:r>
      <w:r>
        <w:rPr>
          <w:rFonts w:ascii="Times New Roman" w:hAnsi="Times New Roman" w:cs="Times New Roman" w:hint="eastAsia"/>
        </w:rPr>
        <w:t xml:space="preserve">, and </w:t>
      </w:r>
      <w:r w:rsidRPr="002A3293">
        <w:rPr>
          <w:rFonts w:ascii="Times New Roman" w:hAnsi="Times New Roman" w:cs="Times New Roman"/>
        </w:rPr>
        <w:t>chromatin accessibility</w:t>
      </w:r>
      <w:r>
        <w:rPr>
          <w:rFonts w:ascii="Times New Roman" w:hAnsi="Times New Roman" w:cs="Times New Roman" w:hint="eastAsia"/>
        </w:rPr>
        <w:t xml:space="preserve"> can be </w:t>
      </w:r>
      <w:r w:rsidRPr="00F55AE3">
        <w:rPr>
          <w:rFonts w:ascii="Times New Roman" w:hAnsi="Times New Roman" w:cs="Times New Roman"/>
        </w:rPr>
        <w:t>incorporated into the latent dynamics learning process</w:t>
      </w:r>
      <w:r w:rsidR="00DB27A3">
        <w:rPr>
          <w:rFonts w:ascii="Times New Roman" w:hAnsi="Times New Roman" w:cs="Times New Roman" w:hint="eastAsia"/>
        </w:rPr>
        <w:t xml:space="preserve"> </w:t>
      </w:r>
      <w:r w:rsidR="00DB27A3" w:rsidRPr="00DB27A3">
        <w:rPr>
          <w:rFonts w:ascii="Times New Roman" w:hAnsi="Times New Roman" w:cs="Times New Roman"/>
        </w:rPr>
        <w:t>to further refine latent dynamics learning</w:t>
      </w:r>
      <w:r>
        <w:rPr>
          <w:rFonts w:ascii="Times New Roman" w:hAnsi="Times New Roman" w:cs="Times New Roman" w:hint="eastAsia"/>
        </w:rPr>
        <w:t xml:space="preserve">. </w:t>
      </w:r>
    </w:p>
    <w:p w14:paraId="678F54B1" w14:textId="77777777" w:rsidR="002321A2" w:rsidRDefault="002321A2" w:rsidP="002321A2">
      <w:pPr>
        <w:rPr>
          <w:rFonts w:ascii="Times New Roman" w:hAnsi="Times New Roman" w:cs="Times New Roman"/>
        </w:rPr>
      </w:pPr>
    </w:p>
    <w:p w14:paraId="00B0EBB6" w14:textId="018BAC98" w:rsidR="002321A2" w:rsidRDefault="002321A2" w:rsidP="002321A2">
      <w:pPr>
        <w:rPr>
          <w:rFonts w:ascii="Times New Roman" w:hAnsi="Times New Roman" w:cs="Times New Roman"/>
        </w:rPr>
      </w:pPr>
      <w:r w:rsidRPr="007C709F">
        <w:rPr>
          <w:rFonts w:ascii="Times New Roman" w:hAnsi="Times New Roman" w:cs="Times New Roman"/>
          <w:i/>
          <w:iCs/>
        </w:rPr>
        <w:t>Pyro-Velocity</w:t>
      </w:r>
      <w:r>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&lt;EndNote&gt;&lt;Cite&gt;&lt;Author&gt;Qin&lt;/Author&gt;&lt;Year&gt;2022&lt;/Year&gt;&lt;RecNum&gt;29&lt;/RecNum&gt;&lt;DisplayText&gt;[21]&lt;/DisplayText&gt;&lt;record&gt;&lt;rec-number&gt;29&lt;/rec-number&gt;&lt;foreign-keys&gt;&lt;key app="EN" db-id="vsf22ssadrx5acer9f5x9rdl5spsr2s0vfp0" timestamp="1743952813"&gt;29&lt;/key&gt;&lt;/foreign-keys&gt;&lt;ref-type name="Journal Article"&gt;17&lt;/ref-type&gt;&lt;contributors&gt;&lt;authors&gt;&lt;author&gt;Qin, Qian&lt;/author&gt;&lt;author&gt;Bingham, Eli&lt;/author&gt;&lt;author&gt;Manno, Gioele La&lt;/author&gt;&lt;author&gt;Langenau, David M.&lt;/author&gt;&lt;author&gt;Pinello, Luca&lt;/author&gt;&lt;/authors&gt;&lt;/contributors&gt;&lt;titles&gt;&lt;title&gt;Pyro-Velocity: Probabilistic RNA Velocity inference from single-cell data&lt;/title&gt;&lt;secondary-title&gt;bioRxiv&lt;/secondary-title&gt;&lt;/titles&gt;&lt;periodical&gt;&lt;full-title&gt;bioRxiv&lt;/full-title&gt;&lt;/periodical&gt;&lt;pages&gt;2022.09.12.507691&lt;/pages&gt;&lt;dates&gt;&lt;year&gt;2022&lt;/year&gt;&lt;/dates&gt;&lt;urls&gt;&lt;related-urls&gt;&lt;url&gt;https://www.biorxiv.org/content/biorxiv/early/2022/09/14/2022.09.12.507691.full.pdf&lt;/url&gt;&lt;/related-urls&gt;&lt;/urls&gt;&lt;electronic-resource-num&gt;10.1101/2022.09.12.507691&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[21]</w:t>
      </w:r>
      <w:r w:rsidR="009A2D82">
        <w:rPr>
          <w:rFonts w:ascii="Times New Roman" w:hAnsi="Times New Roman" w:cs="Times New Roman"/>
        </w:rPr>
        <w:fldChar w:fldCharType="end"/>
      </w:r>
      <w:r w:rsidRPr="005533D4">
        <w:rPr>
          <w:rFonts w:ascii="Times New Roman" w:hAnsi="Times New Roman" w:cs="Times New Roman"/>
        </w:rPr>
        <w:t xml:space="preserve"> recasts </w:t>
      </w:r>
      <w:r w:rsidR="00DB27A3">
        <w:rPr>
          <w:rFonts w:ascii="Times New Roman" w:hAnsi="Times New Roman" w:cs="Times New Roman" w:hint="eastAsia"/>
        </w:rPr>
        <w:t xml:space="preserve">RNA </w:t>
      </w:r>
      <w:r w:rsidRPr="005533D4">
        <w:rPr>
          <w:rFonts w:ascii="Times New Roman" w:hAnsi="Times New Roman" w:cs="Times New Roman"/>
        </w:rPr>
        <w:t xml:space="preserve">velocity estimation </w:t>
      </w:r>
      <w:r w:rsidRPr="00F55AE3">
        <w:rPr>
          <w:rFonts w:ascii="Times New Roman" w:hAnsi="Times New Roman" w:cs="Times New Roman"/>
        </w:rPr>
        <w:t>as a latent variable posterior inference task, leveraging automatic differentiation variational inference (ADVI)</w:t>
      </w:r>
      <w:r w:rsidR="00DB27A3" w:rsidRPr="00DB27A3">
        <w:t xml:space="preserve"> </w:t>
      </w:r>
      <w:r w:rsidR="00DB27A3" w:rsidRPr="00DB27A3">
        <w:rPr>
          <w:rFonts w:ascii="Times New Roman" w:hAnsi="Times New Roman" w:cs="Times New Roman"/>
        </w:rPr>
        <w:t xml:space="preserve">to perform fully Bayesian </w:t>
      </w:r>
      <w:r w:rsidR="00DB27A3" w:rsidRPr="00DB27A3">
        <w:rPr>
          <w:rFonts w:ascii="Times New Roman" w:hAnsi="Times New Roman" w:cs="Times New Roman"/>
        </w:rPr>
        <w:lastRenderedPageBreak/>
        <w:t>inference</w:t>
      </w:r>
      <w:r w:rsidRPr="00F55AE3">
        <w:rPr>
          <w:rFonts w:ascii="Times New Roman" w:hAnsi="Times New Roman" w:cs="Times New Roman"/>
        </w:rPr>
        <w:t>.</w:t>
      </w:r>
      <w:r w:rsidRPr="005533D4">
        <w:rPr>
          <w:rFonts w:ascii="Times New Roman" w:hAnsi="Times New Roman" w:cs="Times New Roman"/>
        </w:rPr>
        <w:t xml:space="preserve"> </w:t>
      </w:r>
      <w:r w:rsidR="00DB27A3" w:rsidRPr="00DB27A3">
        <w:rPr>
          <w:rFonts w:ascii="Times New Roman" w:hAnsi="Times New Roman" w:cs="Times New Roman"/>
        </w:rPr>
        <w:t xml:space="preserve">The model is conditioned directly on </w:t>
      </w:r>
      <w:r w:rsidR="00DB27A3" w:rsidRPr="007A463F">
        <w:rPr>
          <w:rFonts w:ascii="Times New Roman" w:hAnsi="Times New Roman" w:cs="Times New Roman"/>
        </w:rPr>
        <w:t>raw count data</w:t>
      </w:r>
      <w:r w:rsidR="00DB27A3" w:rsidRPr="00DB27A3">
        <w:rPr>
          <w:rFonts w:ascii="Times New Roman" w:hAnsi="Times New Roman" w:cs="Times New Roman"/>
        </w:rPr>
        <w:t>, enabling the estimation of posterior distributions and providing explicit quantification of uncertainty in both RNA velocity and kinetic parameters.</w:t>
      </w:r>
      <w:r>
        <w:rPr>
          <w:rFonts w:ascii="Times New Roman" w:hAnsi="Times New Roman" w:cs="Times New Roman" w:hint="eastAsia"/>
        </w:rPr>
        <w:t xml:space="preserve"> Like </w:t>
      </w:r>
      <w:r w:rsidRPr="00E104D9">
        <w:rPr>
          <w:rFonts w:ascii="Times New Roman" w:hAnsi="Times New Roman" w:cs="Times New Roman" w:hint="eastAsia"/>
          <w:i/>
          <w:iCs/>
        </w:rPr>
        <w:t>scVelo</w:t>
      </w:r>
      <w:r>
        <w:rPr>
          <w:rFonts w:ascii="Times New Roman" w:hAnsi="Times New Roman" w:cs="Times New Roman" w:hint="eastAsia"/>
        </w:rPr>
        <w:t>,</w:t>
      </w:r>
      <w:r w:rsidRPr="005533D4" w:rsidDel="00BB6190">
        <w:rPr>
          <w:rFonts w:ascii="Times New Roman" w:hAnsi="Times New Roman" w:cs="Times New Roman"/>
        </w:rPr>
        <w:t xml:space="preserve"> </w:t>
      </w:r>
      <w:r w:rsidR="00DB27A3" w:rsidRPr="007A463F">
        <w:rPr>
          <w:rFonts w:ascii="Times New Roman" w:hAnsi="Times New Roman" w:cs="Times New Roman"/>
          <w:i/>
          <w:iCs/>
        </w:rPr>
        <w:t>Pyro-Velocity</w:t>
      </w:r>
      <w:r w:rsidR="00DB27A3" w:rsidRPr="00DB27A3">
        <w:rPr>
          <w:rFonts w:ascii="Times New Roman" w:hAnsi="Times New Roman" w:cs="Times New Roman"/>
        </w:rPr>
        <w:t xml:space="preserve"> employs transcriptional ODEs parameterized by </w:t>
      </w:r>
      <w:r w:rsidR="00DB27A3" w:rsidRPr="007A463F">
        <w:rPr>
          <w:rFonts w:ascii="Times New Roman" w:hAnsi="Times New Roman" w:cs="Times New Roman"/>
        </w:rPr>
        <w:t>gene-specific kinetic rates</w:t>
      </w:r>
      <w:r w:rsidR="00DB27A3" w:rsidRPr="00DB27A3">
        <w:rPr>
          <w:rFonts w:ascii="Times New Roman" w:hAnsi="Times New Roman" w:cs="Times New Roman"/>
        </w:rPr>
        <w:t xml:space="preserve"> and </w:t>
      </w:r>
      <w:r w:rsidR="00DB27A3" w:rsidRPr="007A463F">
        <w:rPr>
          <w:rFonts w:ascii="Times New Roman" w:hAnsi="Times New Roman" w:cs="Times New Roman"/>
        </w:rPr>
        <w:t>stepwise transcriptional states</w:t>
      </w:r>
      <w:r w:rsidR="00DB27A3" w:rsidRPr="00DB27A3">
        <w:rPr>
          <w:rFonts w:ascii="Times New Roman" w:hAnsi="Times New Roman" w:cs="Times New Roman"/>
        </w:rPr>
        <w:t>.</w:t>
      </w:r>
      <w:r>
        <w:rPr>
          <w:rFonts w:ascii="Times New Roman" w:hAnsi="Times New Roman" w:cs="Times New Roman" w:hint="eastAsia"/>
        </w:rPr>
        <w:t xml:space="preserve"> </w:t>
      </w:r>
      <w:r w:rsidR="00DB27A3" w:rsidRPr="00DB27A3">
        <w:rPr>
          <w:rFonts w:ascii="Times New Roman" w:hAnsi="Times New Roman" w:cs="Times New Roman"/>
        </w:rPr>
        <w:t xml:space="preserve">However, instead of assigning a separate latent time per gene, it </w:t>
      </w:r>
      <w:r w:rsidR="00DB27A3" w:rsidRPr="007A463F">
        <w:rPr>
          <w:rFonts w:ascii="Times New Roman" w:hAnsi="Times New Roman" w:cs="Times New Roman"/>
        </w:rPr>
        <w:t>fits a shared latent time</w:t>
      </w:r>
      <w:r w:rsidR="00DB27A3" w:rsidRPr="00DB27A3">
        <w:rPr>
          <w:rFonts w:ascii="Times New Roman" w:hAnsi="Times New Roman" w:cs="Times New Roman"/>
        </w:rPr>
        <w:t xml:space="preserve"> jointly across all genes based on the entire count matrix.</w:t>
      </w:r>
      <w:r>
        <w:rPr>
          <w:rFonts w:ascii="Times New Roman" w:hAnsi="Times New Roman" w:cs="Times New Roman" w:hint="eastAsia"/>
        </w:rPr>
        <w:t xml:space="preserve"> </w:t>
      </w:r>
      <w:r w:rsidR="00DB27A3">
        <w:rPr>
          <w:rFonts w:ascii="Times New Roman" w:hAnsi="Times New Roman" w:cs="Times New Roman" w:hint="eastAsia"/>
        </w:rPr>
        <w:t>M</w:t>
      </w:r>
      <w:r>
        <w:rPr>
          <w:rFonts w:ascii="Times New Roman" w:hAnsi="Times New Roman" w:cs="Times New Roman" w:hint="eastAsia"/>
        </w:rPr>
        <w:t xml:space="preserve">odel optimization is in a </w:t>
      </w:r>
      <w:r>
        <w:rPr>
          <w:rFonts w:ascii="Times New Roman" w:hAnsi="Times New Roman" w:cs="Times New Roman"/>
        </w:rPr>
        <w:t>similar</w:t>
      </w:r>
      <w:r>
        <w:rPr>
          <w:rFonts w:ascii="Times New Roman" w:hAnsi="Times New Roman" w:cs="Times New Roman" w:hint="eastAsia"/>
        </w:rPr>
        <w:t xml:space="preserve"> manner of VAE methods, learning kinetic parameters and other latent variables to reconstruct the input data through phase trajectory. </w:t>
      </w:r>
    </w:p>
    <w:p w14:paraId="1E4F5DB1" w14:textId="77777777" w:rsidR="002321A2" w:rsidRDefault="002321A2" w:rsidP="002321A2">
      <w:pPr>
        <w:rPr>
          <w:rFonts w:ascii="Times New Roman" w:hAnsi="Times New Roman" w:cs="Times New Roman"/>
        </w:rPr>
      </w:pPr>
    </w:p>
    <w:p w14:paraId="65CA0818" w14:textId="74D01606" w:rsidR="002321A2" w:rsidRDefault="00DB27A3" w:rsidP="002321A2">
      <w:pPr>
        <w:rPr>
          <w:rFonts w:ascii="Times New Roman" w:hAnsi="Times New Roman" w:cs="Times New Roman"/>
        </w:rPr>
      </w:pPr>
      <w:r w:rsidRPr="00DB27A3">
        <w:rPr>
          <w:rFonts w:ascii="Times New Roman" w:hAnsi="Times New Roman" w:cs="Times New Roman"/>
        </w:rPr>
        <w:t xml:space="preserve">Building on </w:t>
      </w:r>
      <w:r w:rsidR="002321A2" w:rsidRPr="007C709F">
        <w:rPr>
          <w:rFonts w:ascii="Times New Roman" w:hAnsi="Times New Roman" w:cs="Times New Roman"/>
          <w:i/>
          <w:iCs/>
        </w:rPr>
        <w:t>Pyro-Velocity</w:t>
      </w:r>
      <w:r w:rsidR="002321A2" w:rsidRPr="009370BB">
        <w:rPr>
          <w:rFonts w:ascii="Times New Roman" w:hAnsi="Times New Roman" w:cs="Times New Roman"/>
        </w:rPr>
        <w:t xml:space="preserve">, </w:t>
      </w:r>
      <w:r w:rsidR="002321A2" w:rsidRPr="007C709F">
        <w:rPr>
          <w:rFonts w:ascii="Times New Roman" w:hAnsi="Times New Roman" w:cs="Times New Roman"/>
          <w:i/>
          <w:iCs/>
        </w:rPr>
        <w:t>cell2fate</w:t>
      </w:r>
      <w:r w:rsidR="002321A2">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&lt;EndNote&gt;&lt;Cite&gt;&lt;Author&gt;Aivazidis&lt;/Author&gt;&lt;Year&gt;2023&lt;/Year&gt;&lt;RecNum&gt;30&lt;/RecNum&gt;&lt;DisplayText&gt;[22]&lt;/DisplayText&gt;&lt;record&gt;&lt;rec-number&gt;30&lt;/rec-number&gt;&lt;foreign-keys&gt;&lt;key app="EN" db-id="vsf22ssadrx5acer9f5x9rdl5spsr2s0vfp0" timestamp="1743952815"&gt;30&lt;/key&gt;&lt;/foreign-keys&gt;&lt;ref-type name="Journal Article"&gt;17&lt;/ref-type&gt;&lt;contributors&gt;&lt;authors&gt;&lt;author&gt;Aivazidis, Alexander&lt;/author&gt;&lt;author&gt;Memi, Fani&lt;/author&gt;&lt;author&gt;Kleshchevnikov, Vitalii&lt;/author&gt;&lt;author&gt;Clarke, Brian&lt;/author&gt;&lt;author&gt;Stegle, Oliver&lt;/author&gt;&lt;author&gt;Bayraktar, Omer Ali&lt;/author&gt;&lt;/authors&gt;&lt;/contributors&gt;&lt;titles&gt;&lt;title&gt;Model-based inference of RNA velocity modules improves cell fate prediction&lt;/title&gt;&lt;secondary-title&gt;bioRxiv&lt;/secondary-title&gt;&lt;/titles&gt;&lt;periodical&gt;&lt;full-title&gt;bioRxiv&lt;/full-title&gt;&lt;/periodical&gt;&lt;pages&gt;2023.08.03.551650&lt;/pages&gt;&lt;dates&gt;&lt;year&gt;2023&lt;/year&gt;&lt;/dates&gt;&lt;urls&gt;&lt;related-urls&gt;&lt;url&gt;https://www.biorxiv.org/content/biorxiv/early/2023/08/05/2023.08.03.551650.full.pdf&lt;/url&gt;&lt;/related-urls&gt;&lt;/urls&gt;&lt;electronic-resource-num&gt;10.1101/2023.08.03.551650&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[22]</w:t>
      </w:r>
      <w:r w:rsidR="009A2D82">
        <w:rPr>
          <w:rFonts w:ascii="Times New Roman" w:hAnsi="Times New Roman" w:cs="Times New Roman"/>
        </w:rPr>
        <w:fldChar w:fldCharType="end"/>
      </w:r>
      <w:r w:rsidR="002321A2">
        <w:rPr>
          <w:rFonts w:ascii="Times New Roman" w:hAnsi="Times New Roman" w:cs="Times New Roman" w:hint="eastAsia"/>
        </w:rPr>
        <w:t xml:space="preserve"> </w:t>
      </w:r>
      <w:r w:rsidR="00CE68F2" w:rsidRPr="00CE68F2">
        <w:rPr>
          <w:rFonts w:ascii="Times New Roman" w:hAnsi="Times New Roman" w:cs="Times New Roman"/>
        </w:rPr>
        <w:t xml:space="preserve">introduces a </w:t>
      </w:r>
      <w:r w:rsidR="00CE68F2" w:rsidRPr="007A463F">
        <w:rPr>
          <w:rFonts w:ascii="Times New Roman" w:hAnsi="Times New Roman" w:cs="Times New Roman"/>
        </w:rPr>
        <w:t>modular approach</w:t>
      </w:r>
      <w:r w:rsidR="00CE68F2" w:rsidRPr="00CE68F2">
        <w:rPr>
          <w:rFonts w:ascii="Times New Roman" w:hAnsi="Times New Roman" w:cs="Times New Roman"/>
        </w:rPr>
        <w:t xml:space="preserve"> to RNA velocity by </w:t>
      </w:r>
      <w:r w:rsidR="00CE68F2" w:rsidRPr="007A463F">
        <w:rPr>
          <w:rFonts w:ascii="Times New Roman" w:hAnsi="Times New Roman" w:cs="Times New Roman"/>
        </w:rPr>
        <w:t>linearizing the transcriptional ODEs</w:t>
      </w:r>
      <w:r w:rsidR="00CE68F2" w:rsidRPr="00CE68F2">
        <w:rPr>
          <w:rFonts w:ascii="Times New Roman" w:hAnsi="Times New Roman" w:cs="Times New Roman"/>
        </w:rPr>
        <w:t xml:space="preserve">, enabling a biophysically informed, fully Bayesian model solvable via </w:t>
      </w:r>
      <w:r w:rsidR="00CE68F2" w:rsidRPr="007A463F">
        <w:rPr>
          <w:rFonts w:ascii="Times New Roman" w:hAnsi="Times New Roman" w:cs="Times New Roman"/>
        </w:rPr>
        <w:t>ADVI</w:t>
      </w:r>
      <w:r w:rsidR="00CE68F2" w:rsidRPr="00CE68F2">
        <w:rPr>
          <w:rFonts w:ascii="Times New Roman" w:hAnsi="Times New Roman" w:cs="Times New Roman"/>
        </w:rPr>
        <w:t>.</w:t>
      </w:r>
      <w:r w:rsidR="002321A2">
        <w:rPr>
          <w:rFonts w:ascii="Times New Roman" w:hAnsi="Times New Roman" w:cs="Times New Roman" w:hint="eastAsia"/>
        </w:rPr>
        <w:t xml:space="preserve"> </w:t>
      </w:r>
      <w:r w:rsidR="002321A2" w:rsidRPr="007C709F">
        <w:rPr>
          <w:rFonts w:ascii="Times New Roman" w:hAnsi="Times New Roman" w:cs="Times New Roman"/>
          <w:i/>
          <w:iCs/>
        </w:rPr>
        <w:t>cell2fate</w:t>
      </w:r>
      <w:r w:rsidR="002321A2">
        <w:rPr>
          <w:rFonts w:ascii="Times New Roman" w:hAnsi="Times New Roman" w:cs="Times New Roman" w:hint="eastAsia"/>
        </w:rPr>
        <w:t xml:space="preserve"> </w:t>
      </w:r>
      <w:r w:rsidR="002321A2" w:rsidRPr="00B149F6">
        <w:rPr>
          <w:rFonts w:ascii="Times New Roman" w:hAnsi="Times New Roman" w:cs="Times New Roman"/>
        </w:rPr>
        <w:t xml:space="preserve">adopts </w:t>
      </w:r>
      <w:r w:rsidR="002321A2">
        <w:rPr>
          <w:rFonts w:ascii="Times New Roman" w:hAnsi="Times New Roman" w:cs="Times New Roman" w:hint="eastAsia"/>
        </w:rPr>
        <w:t xml:space="preserve">a similar notion as </w:t>
      </w:r>
      <w:r w:rsidR="002321A2" w:rsidRPr="009370BB">
        <w:rPr>
          <w:rFonts w:ascii="Times New Roman" w:hAnsi="Times New Roman" w:cs="Times New Roman"/>
          <w:i/>
          <w:iCs/>
        </w:rPr>
        <w:t>TopicVelo</w:t>
      </w:r>
      <w:r w:rsidR="002321A2">
        <w:rPr>
          <w:rFonts w:ascii="Times New Roman" w:hAnsi="Times New Roman" w:cs="Times New Roman" w:hint="eastAsia"/>
        </w:rPr>
        <w:t xml:space="preserve"> that </w:t>
      </w:r>
      <w:r w:rsidR="00CE68F2" w:rsidRPr="00CE68F2">
        <w:rPr>
          <w:rFonts w:ascii="Times New Roman" w:hAnsi="Times New Roman" w:cs="Times New Roman"/>
        </w:rPr>
        <w:t xml:space="preserve">a single cell’s dynamics may arise from the </w:t>
      </w:r>
      <w:r w:rsidR="00CE68F2" w:rsidRPr="007A463F">
        <w:rPr>
          <w:rFonts w:ascii="Times New Roman" w:hAnsi="Times New Roman" w:cs="Times New Roman"/>
        </w:rPr>
        <w:t>superposition of multiple biological processes</w:t>
      </w:r>
      <w:r w:rsidR="002321A2">
        <w:rPr>
          <w:rFonts w:ascii="Times New Roman" w:hAnsi="Times New Roman" w:cs="Times New Roman" w:hint="eastAsia"/>
        </w:rPr>
        <w:t xml:space="preserve">. </w:t>
      </w:r>
      <w:r w:rsidR="002321A2" w:rsidRPr="00D226E3">
        <w:rPr>
          <w:rFonts w:ascii="Times New Roman" w:hAnsi="Times New Roman" w:cs="Times New Roman"/>
        </w:rPr>
        <w:t xml:space="preserve">To capture these complex dynamics, </w:t>
      </w:r>
      <w:r w:rsidR="00CE68F2">
        <w:rPr>
          <w:rFonts w:ascii="Times New Roman" w:hAnsi="Times New Roman" w:cs="Times New Roman" w:hint="eastAsia"/>
        </w:rPr>
        <w:t>it</w:t>
      </w:r>
      <w:r w:rsidR="00CE68F2" w:rsidRPr="00D226E3">
        <w:rPr>
          <w:rFonts w:ascii="Times New Roman" w:hAnsi="Times New Roman" w:cs="Times New Roman"/>
        </w:rPr>
        <w:t xml:space="preserve"> </w:t>
      </w:r>
      <w:r w:rsidR="002321A2" w:rsidRPr="00D226E3">
        <w:rPr>
          <w:rFonts w:ascii="Times New Roman" w:hAnsi="Times New Roman" w:cs="Times New Roman"/>
        </w:rPr>
        <w:t>models time-dependent transcription rates as a linear combination of multiple</w:t>
      </w:r>
      <w:r w:rsidR="00CE68F2">
        <w:rPr>
          <w:rFonts w:ascii="Times New Roman" w:hAnsi="Times New Roman" w:cs="Times New Roman" w:hint="eastAsia"/>
        </w:rPr>
        <w:t xml:space="preserve"> dynamic</w:t>
      </w:r>
      <w:r w:rsidR="002321A2" w:rsidRPr="00D226E3">
        <w:rPr>
          <w:rFonts w:ascii="Times New Roman" w:hAnsi="Times New Roman" w:cs="Times New Roman"/>
        </w:rPr>
        <w:t xml:space="preserve"> modules </w:t>
      </w:r>
      <w:r w:rsidR="00CE68F2">
        <w:rPr>
          <w:rFonts w:ascii="Times New Roman" w:hAnsi="Times New Roman" w:cs="Times New Roman" w:hint="eastAsia"/>
        </w:rPr>
        <w:t>with</w:t>
      </w:r>
      <w:r w:rsidR="002321A2" w:rsidRPr="00D226E3">
        <w:rPr>
          <w:rFonts w:ascii="Times New Roman" w:hAnsi="Times New Roman" w:cs="Times New Roman"/>
        </w:rPr>
        <w:t>in the ODE</w:t>
      </w:r>
      <w:r w:rsidR="00CE68F2">
        <w:rPr>
          <w:rFonts w:ascii="Times New Roman" w:hAnsi="Times New Roman" w:cs="Times New Roman" w:hint="eastAsia"/>
        </w:rPr>
        <w:t>s</w:t>
      </w:r>
      <w:r w:rsidR="002321A2" w:rsidRPr="00D226E3">
        <w:rPr>
          <w:rFonts w:ascii="Times New Roman" w:hAnsi="Times New Roman" w:cs="Times New Roman"/>
        </w:rPr>
        <w:t xml:space="preserve"> system</w:t>
      </w:r>
      <w:r w:rsidR="002321A2">
        <w:rPr>
          <w:rFonts w:ascii="Times New Roman" w:hAnsi="Times New Roman" w:cs="Times New Roman" w:hint="eastAsia"/>
        </w:rPr>
        <w:t xml:space="preserve">. </w:t>
      </w:r>
      <w:r w:rsidR="00CE68F2">
        <w:rPr>
          <w:rFonts w:ascii="Times New Roman" w:hAnsi="Times New Roman" w:cs="Times New Roman" w:hint="eastAsia"/>
        </w:rPr>
        <w:t>D</w:t>
      </w:r>
      <w:r w:rsidR="002321A2" w:rsidRPr="00D226E3">
        <w:rPr>
          <w:rFonts w:ascii="Times New Roman" w:hAnsi="Times New Roman" w:cs="Times New Roman"/>
        </w:rPr>
        <w:t xml:space="preserve">ynamics of each </w:t>
      </w:r>
      <w:r w:rsidR="002321A2" w:rsidRPr="009370BB">
        <w:rPr>
          <w:rFonts w:ascii="Times New Roman" w:hAnsi="Times New Roman" w:cs="Times New Roman"/>
          <w:i/>
          <w:iCs/>
        </w:rPr>
        <w:t>module</w:t>
      </w:r>
      <w:r w:rsidR="002321A2" w:rsidRPr="00D226E3">
        <w:rPr>
          <w:rFonts w:ascii="Times New Roman" w:hAnsi="Times New Roman" w:cs="Times New Roman"/>
        </w:rPr>
        <w:t xml:space="preserve"> are defined by a cell-specific time scale with on/off switch times, corresponding rates, and a gene loading parameter.</w:t>
      </w:r>
      <w:r w:rsidR="002321A2">
        <w:rPr>
          <w:rFonts w:ascii="Times New Roman" w:hAnsi="Times New Roman" w:cs="Times New Roman" w:hint="eastAsia"/>
        </w:rPr>
        <w:t xml:space="preserve"> Like </w:t>
      </w:r>
      <w:r w:rsidR="002321A2" w:rsidRPr="007C709F">
        <w:rPr>
          <w:rFonts w:ascii="Times New Roman" w:hAnsi="Times New Roman" w:cs="Times New Roman" w:hint="eastAsia"/>
          <w:i/>
          <w:iCs/>
        </w:rPr>
        <w:t>Pyro-Velocity</w:t>
      </w:r>
      <w:r w:rsidR="002321A2">
        <w:rPr>
          <w:rFonts w:ascii="Times New Roman" w:hAnsi="Times New Roman" w:cs="Times New Roman" w:hint="eastAsia"/>
        </w:rPr>
        <w:t xml:space="preserve">, </w:t>
      </w:r>
      <w:r w:rsidR="002321A2" w:rsidRPr="007C709F">
        <w:rPr>
          <w:rFonts w:ascii="Times New Roman" w:hAnsi="Times New Roman" w:cs="Times New Roman"/>
          <w:i/>
          <w:iCs/>
        </w:rPr>
        <w:t>cell2fate</w:t>
      </w:r>
      <w:r w:rsidR="002321A2" w:rsidRPr="00456C62">
        <w:rPr>
          <w:rFonts w:ascii="Times New Roman" w:hAnsi="Times New Roman" w:cs="Times New Roman"/>
        </w:rPr>
        <w:t xml:space="preserve"> operates </w:t>
      </w:r>
      <w:r w:rsidR="00CE68F2" w:rsidRPr="00456C62">
        <w:rPr>
          <w:rFonts w:ascii="Times New Roman" w:hAnsi="Times New Roman" w:cs="Times New Roman"/>
        </w:rPr>
        <w:t xml:space="preserve">directly </w:t>
      </w:r>
      <w:r w:rsidR="002321A2" w:rsidRPr="00456C62">
        <w:rPr>
          <w:rFonts w:ascii="Times New Roman" w:hAnsi="Times New Roman" w:cs="Times New Roman"/>
        </w:rPr>
        <w:t>on raw count</w:t>
      </w:r>
      <w:r w:rsidR="002321A2">
        <w:rPr>
          <w:rFonts w:ascii="Times New Roman" w:hAnsi="Times New Roman" w:cs="Times New Roman" w:hint="eastAsia"/>
        </w:rPr>
        <w:t xml:space="preserve"> </w:t>
      </w:r>
      <w:r w:rsidR="00CE68F2">
        <w:rPr>
          <w:rFonts w:ascii="Times New Roman" w:hAnsi="Times New Roman" w:cs="Times New Roman" w:hint="eastAsia"/>
        </w:rPr>
        <w:t>matrices</w:t>
      </w:r>
      <w:r w:rsidR="002321A2">
        <w:rPr>
          <w:rFonts w:ascii="Times New Roman" w:hAnsi="Times New Roman" w:cs="Times New Roman" w:hint="eastAsia"/>
        </w:rPr>
        <w:t xml:space="preserve">, </w:t>
      </w:r>
      <w:r w:rsidR="00CE68F2">
        <w:rPr>
          <w:rFonts w:ascii="Times New Roman" w:hAnsi="Times New Roman" w:cs="Times New Roman" w:hint="eastAsia"/>
        </w:rPr>
        <w:t xml:space="preserve">jointly </w:t>
      </w:r>
      <w:r w:rsidR="002321A2">
        <w:rPr>
          <w:rFonts w:ascii="Times New Roman" w:hAnsi="Times New Roman" w:cs="Times New Roman" w:hint="eastAsia"/>
        </w:rPr>
        <w:t xml:space="preserve">estimating </w:t>
      </w:r>
      <w:r w:rsidR="00CE68F2">
        <w:rPr>
          <w:rFonts w:ascii="Times New Roman" w:hAnsi="Times New Roman" w:cs="Times New Roman" w:hint="eastAsia"/>
        </w:rPr>
        <w:t xml:space="preserve">latent </w:t>
      </w:r>
      <w:r w:rsidR="002321A2">
        <w:rPr>
          <w:rFonts w:ascii="Times New Roman" w:hAnsi="Times New Roman" w:cs="Times New Roman" w:hint="eastAsia"/>
        </w:rPr>
        <w:t xml:space="preserve">variables and velocities </w:t>
      </w:r>
      <w:r w:rsidR="002321A2" w:rsidRPr="00D226E3">
        <w:rPr>
          <w:rFonts w:ascii="Times New Roman" w:hAnsi="Times New Roman" w:cs="Times New Roman"/>
        </w:rPr>
        <w:t>while</w:t>
      </w:r>
      <w:r w:rsidR="00CE68F2">
        <w:rPr>
          <w:rFonts w:ascii="Times New Roman" w:hAnsi="Times New Roman" w:cs="Times New Roman" w:hint="eastAsia"/>
        </w:rPr>
        <w:t xml:space="preserve"> </w:t>
      </w:r>
      <w:r w:rsidR="00CE68F2" w:rsidRPr="00CE68F2">
        <w:rPr>
          <w:rFonts w:ascii="Times New Roman" w:hAnsi="Times New Roman" w:cs="Times New Roman"/>
        </w:rPr>
        <w:t>explicitly</w:t>
      </w:r>
      <w:r w:rsidR="002321A2" w:rsidRPr="00D226E3">
        <w:rPr>
          <w:rFonts w:ascii="Times New Roman" w:hAnsi="Times New Roman" w:cs="Times New Roman"/>
        </w:rPr>
        <w:t xml:space="preserve"> quantifying uncertainty</w:t>
      </w:r>
      <w:r w:rsidR="002321A2">
        <w:rPr>
          <w:rFonts w:ascii="Times New Roman" w:hAnsi="Times New Roman" w:cs="Times New Roman" w:hint="eastAsia"/>
        </w:rPr>
        <w:t xml:space="preserve">, </w:t>
      </w:r>
      <w:r w:rsidR="002321A2" w:rsidRPr="00D226E3">
        <w:rPr>
          <w:rFonts w:ascii="Times New Roman" w:hAnsi="Times New Roman" w:cs="Times New Roman"/>
        </w:rPr>
        <w:t>with the goal of reconstructing the input data</w:t>
      </w:r>
      <w:r w:rsidR="002321A2">
        <w:rPr>
          <w:rFonts w:ascii="Times New Roman" w:hAnsi="Times New Roman" w:cs="Times New Roman" w:hint="eastAsia"/>
        </w:rPr>
        <w:t xml:space="preserve">. </w:t>
      </w:r>
      <w:r w:rsidR="002321A2" w:rsidRPr="00D226E3">
        <w:rPr>
          <w:rFonts w:ascii="Times New Roman" w:hAnsi="Times New Roman" w:cs="Times New Roman"/>
        </w:rPr>
        <w:t>Additionally, the model</w:t>
      </w:r>
      <w:r w:rsidR="002321A2">
        <w:rPr>
          <w:rFonts w:ascii="Times New Roman" w:hAnsi="Times New Roman" w:cs="Times New Roman" w:hint="eastAsia"/>
        </w:rPr>
        <w:t xml:space="preserve"> can include </w:t>
      </w:r>
      <w:r w:rsidR="002321A2" w:rsidRPr="00020F08">
        <w:rPr>
          <w:rFonts w:ascii="Times New Roman" w:hAnsi="Times New Roman" w:cs="Times New Roman"/>
        </w:rPr>
        <w:t>refinements</w:t>
      </w:r>
      <w:r w:rsidR="002321A2">
        <w:rPr>
          <w:rFonts w:ascii="Times New Roman" w:hAnsi="Times New Roman" w:cs="Times New Roman" w:hint="eastAsia"/>
        </w:rPr>
        <w:t xml:space="preserve"> </w:t>
      </w:r>
      <w:r w:rsidR="002321A2" w:rsidRPr="00020F08">
        <w:rPr>
          <w:rFonts w:ascii="Times New Roman" w:hAnsi="Times New Roman" w:cs="Times New Roman"/>
        </w:rPr>
        <w:t xml:space="preserve">to account for </w:t>
      </w:r>
      <w:r w:rsidR="002321A2" w:rsidRPr="00CF0CBC">
        <w:rPr>
          <w:rFonts w:ascii="Times New Roman" w:hAnsi="Times New Roman" w:cs="Times New Roman"/>
        </w:rPr>
        <w:t xml:space="preserve">technical </w:t>
      </w:r>
      <w:r w:rsidR="002321A2" w:rsidRPr="00D226E3">
        <w:rPr>
          <w:rFonts w:ascii="Times New Roman" w:hAnsi="Times New Roman" w:cs="Times New Roman"/>
        </w:rPr>
        <w:t>factors</w:t>
      </w:r>
      <w:r w:rsidR="002321A2">
        <w:rPr>
          <w:rFonts w:ascii="Times New Roman" w:hAnsi="Times New Roman" w:cs="Times New Roman" w:hint="eastAsia"/>
        </w:rPr>
        <w:t xml:space="preserve"> such as ambient RNA, data</w:t>
      </w:r>
      <w:r w:rsidR="002321A2" w:rsidRPr="00020F08">
        <w:rPr>
          <w:rFonts w:ascii="Times New Roman" w:hAnsi="Times New Roman" w:cs="Times New Roman"/>
        </w:rPr>
        <w:t xml:space="preserve"> overdispersion</w:t>
      </w:r>
      <w:r w:rsidR="002321A2">
        <w:rPr>
          <w:rFonts w:ascii="Times New Roman" w:hAnsi="Times New Roman" w:cs="Times New Roman" w:hint="eastAsia"/>
        </w:rPr>
        <w:t xml:space="preserve">, and batch effects. </w:t>
      </w:r>
      <w:r w:rsidR="002321A2" w:rsidRPr="00D226E3">
        <w:rPr>
          <w:rFonts w:ascii="Times New Roman" w:hAnsi="Times New Roman" w:cs="Times New Roman"/>
        </w:rPr>
        <w:t>Furthermore,</w:t>
      </w:r>
      <w:r w:rsidR="002321A2">
        <w:rPr>
          <w:rFonts w:ascii="Times New Roman" w:hAnsi="Times New Roman" w:cs="Times New Roman" w:hint="eastAsia"/>
        </w:rPr>
        <w:t xml:space="preserve"> </w:t>
      </w:r>
      <w:r w:rsidR="002321A2" w:rsidRPr="007C709F">
        <w:rPr>
          <w:rFonts w:ascii="Times New Roman" w:hAnsi="Times New Roman" w:cs="Times New Roman"/>
          <w:i/>
          <w:iCs/>
        </w:rPr>
        <w:t>cell2fat</w:t>
      </w:r>
      <w:r w:rsidR="002321A2">
        <w:rPr>
          <w:rFonts w:ascii="Times New Roman" w:hAnsi="Times New Roman" w:cs="Times New Roman" w:hint="eastAsia"/>
          <w:i/>
          <w:iCs/>
        </w:rPr>
        <w:t>e</w:t>
      </w:r>
      <w:r w:rsidR="002321A2">
        <w:rPr>
          <w:rFonts w:ascii="Times New Roman" w:hAnsi="Times New Roman" w:cs="Times New Roman" w:hint="eastAsia"/>
        </w:rPr>
        <w:t xml:space="preserve"> </w:t>
      </w:r>
      <w:r w:rsidR="00CE68F2" w:rsidRPr="00CE68F2">
        <w:rPr>
          <w:rFonts w:ascii="Times New Roman" w:hAnsi="Times New Roman" w:cs="Times New Roman"/>
        </w:rPr>
        <w:t xml:space="preserve">supports integration with </w:t>
      </w:r>
      <w:r w:rsidR="00CE68F2" w:rsidRPr="007A463F">
        <w:rPr>
          <w:rFonts w:ascii="Times New Roman" w:hAnsi="Times New Roman" w:cs="Times New Roman"/>
        </w:rPr>
        <w:t>spatial transcriptomics</w:t>
      </w:r>
      <w:r w:rsidR="00CE68F2" w:rsidRPr="00CE68F2">
        <w:rPr>
          <w:rFonts w:ascii="Times New Roman" w:hAnsi="Times New Roman" w:cs="Times New Roman"/>
        </w:rPr>
        <w:t xml:space="preserve">, allowing the mapping of inferred modules to </w:t>
      </w:r>
      <w:r w:rsidR="00CE68F2" w:rsidRPr="007A463F">
        <w:rPr>
          <w:rFonts w:ascii="Times New Roman" w:hAnsi="Times New Roman" w:cs="Times New Roman"/>
        </w:rPr>
        <w:t>spatial tissue architectures</w:t>
      </w:r>
      <w:r w:rsidR="00CE68F2" w:rsidRPr="00CE68F2">
        <w:rPr>
          <w:rFonts w:ascii="Times New Roman" w:hAnsi="Times New Roman" w:cs="Times New Roman"/>
        </w:rPr>
        <w:t>, thereby extending its applicability to spatially resolved developmental and disease systems.</w:t>
      </w:r>
    </w:p>
    <w:p w14:paraId="0C8981FA" w14:textId="2AB2591F" w:rsidR="00417021" w:rsidRDefault="00417021" w:rsidP="002321A2">
      <w:pPr>
        <w:rPr>
          <w:rFonts w:ascii="Times New Roman" w:hAnsi="Times New Roman" w:cs="Times New Roman"/>
        </w:rPr>
      </w:pPr>
    </w:p>
    <w:p w14:paraId="12A5804A" w14:textId="55D4FA8F" w:rsidR="002321A2" w:rsidRPr="00BA70A7" w:rsidRDefault="00BA70A7" w:rsidP="002321A2">
      <w:pPr>
        <w:rPr>
          <w:rFonts w:ascii="Times New Roman" w:hAnsi="Times New Roman" w:cs="Times New Roman"/>
        </w:rPr>
      </w:pPr>
      <w:r w:rsidRPr="00BA70A7">
        <w:rPr>
          <w:rFonts w:ascii="Times New Roman" w:hAnsi="Times New Roman" w:cs="Times New Roman"/>
        </w:rPr>
        <w:t xml:space="preserve">As the most widely adopted RNA velocity methods, trajectory-based approaches have demonstrated substantial utility in resolving cellular differentiation </w:t>
      </w:r>
      <w:r w:rsidR="00CE68F2">
        <w:rPr>
          <w:rFonts w:ascii="Times New Roman" w:hAnsi="Times New Roman" w:cs="Times New Roman" w:hint="eastAsia"/>
        </w:rPr>
        <w:t>trajectories</w:t>
      </w:r>
      <w:r w:rsidRPr="00BA70A7">
        <w:rPr>
          <w:rFonts w:ascii="Times New Roman" w:hAnsi="Times New Roman" w:cs="Times New Roman"/>
        </w:rPr>
        <w:t xml:space="preserve">, refining lineage inference, and integrating multi-omics data. For example, </w:t>
      </w:r>
      <w:r w:rsidRPr="00BA70A7">
        <w:rPr>
          <w:rFonts w:ascii="Times New Roman" w:hAnsi="Times New Roman" w:cs="Times New Roman"/>
          <w:i/>
          <w:iCs/>
        </w:rPr>
        <w:t>scVelo</w:t>
      </w:r>
      <w:r w:rsidRPr="00BA70A7">
        <w:rPr>
          <w:rFonts w:ascii="Times New Roman" w:hAnsi="Times New Roman" w:cs="Times New Roman"/>
        </w:rPr>
        <w:t xml:space="preserve"> has been instrumental in elucidating neural development, identifying distinct oligodendrocyte precursor cell (OPC) subpopulations and reconstructing their differentiation trajectories in the human forebrain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&lt;EndNote&gt;&lt;Cite&gt;&lt;Author&gt;van Bruggen&lt;/Author&gt;&lt;Year&gt;2022&lt;/Year&gt;&lt;RecNum&gt;51&lt;/RecNum&gt;&lt;DisplayText&gt;[53]&lt;/DisplayText&gt;&lt;record&gt;&lt;rec-number&gt;51&lt;/rec-number&gt;&lt;foreign-keys&gt;&lt;key app="EN" db-id="vsf22ssadrx5acer9f5x9rdl5spsr2s0vfp0" timestamp="1743952958"&gt;51&lt;/key&gt;&lt;/foreign-keys&gt;&lt;ref-type name="Journal Article"&gt;17&lt;/ref-type&gt;&lt;contributors&gt;&lt;authors&gt;&lt;author&gt;van Bruggen, David&lt;/author&gt;&lt;author&gt;Pohl, Fabio&lt;/author&gt;&lt;author&gt;Langseth, Christoffer Mattsson&lt;/author&gt;&lt;author&gt;Kukanja, Petra&lt;/author&gt;&lt;author&gt;Lee, Hower&lt;/author&gt;&lt;author&gt;Albiach, Alejandro Mossi&lt;/author&gt;&lt;author&gt;Kabbe, Mukund&lt;/author&gt;&lt;author&gt;Meijer, Mandy&lt;/author&gt;&lt;author&gt;Linnarsson, Sten&lt;/author&gt;&lt;author&gt;Hilscher, Markus M.&lt;/author&gt;&lt;author&gt;Nilsson, Mats&lt;/author&gt;&lt;author&gt;Sundström, Erik&lt;/author&gt;&lt;author&gt;Castelo-Branco, Gonçalo&lt;/author&gt;&lt;/authors&gt;&lt;/contributors&gt;&lt;titles&gt;&lt;title&gt;Developmental landscape of human forebrain at a single-cell level identifies early waves of oligodendrogenesis&lt;/title&gt;&lt;secondary-title&gt;Developmental Cell&lt;/secondary-title&gt;&lt;/titles&gt;&lt;periodical&gt;&lt;full-title&gt;Developmental Cell&lt;/full-title&gt;&lt;/periodical&gt;&lt;pages&gt;1421-1436.e5&lt;/pages&gt;&lt;volume&gt;57&lt;/volume&gt;&lt;number&gt;11&lt;/number&gt;&lt;dates&gt;&lt;year&gt;2022&lt;/year&gt;&lt;/dates&gt;&lt;publisher&gt;Elsevier&lt;/publisher&gt;&lt;isbn&gt;1534-5807&lt;/isbn&gt;&lt;urls&gt;&lt;related-urls&gt;&lt;url&gt;https://doi.org/10.1016/j.devcel.2022.04.016&lt;/url&gt;&lt;/related-urls&gt;&lt;/urls&gt;&lt;electronic-resource-num&gt;10.1016/j.devcel.2022.04.016&lt;/electronic-resource-num&gt;&lt;access-date&gt;2024/10/15&lt;/access-date&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[53]</w:t>
      </w:r>
      <w:r w:rsidR="009A2D82">
        <w:rPr>
          <w:rFonts w:ascii="Times New Roman" w:hAnsi="Times New Roman" w:cs="Times New Roman"/>
        </w:rPr>
        <w:fldChar w:fldCharType="end"/>
      </w:r>
      <w:r w:rsidRPr="00BA70A7">
        <w:rPr>
          <w:rFonts w:ascii="Times New Roman" w:hAnsi="Times New Roman" w:cs="Times New Roman"/>
        </w:rPr>
        <w:t xml:space="preserve">. Additionally, these methods have provided insights into leukemia progression, capturing the unidirectional transition of chronic lymphocytic leukemia (CLL) cells within the lymph node microenvironment and challenging the traditional model of bidirectional movement between blood and lymphoid tissues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&lt;EndNote&gt;&lt;Cite&gt;&lt;Author&gt;Sun&lt;/Author&gt;&lt;Year&gt;2023&lt;/Year&gt;&lt;RecNum&gt;83&lt;/RecNum&gt;&lt;DisplayText&gt;[54]&lt;/DisplayText&gt;&lt;record&gt;&lt;rec-number&gt;83&lt;/rec-number&gt;&lt;foreign-keys&gt;&lt;key app="EN" db-id="vsf22ssadrx5acer9f5x9rdl5spsr2s0vfp0" timestamp="1743953012"&gt;83&lt;/key&gt;&lt;/foreign-keys&gt;&lt;ref-type name="Journal Article"&gt;17&lt;/ref-type&gt;&lt;contributors&gt;&lt;authors&gt;&lt;author&gt;Sun, Clare&lt;/author&gt;&lt;author&gt;Chen, Yun-Ching&lt;/author&gt;&lt;author&gt;Martinez Zurita, Aina&lt;/author&gt;&lt;author&gt;Baptista, Maria Joao&lt;/author&gt;&lt;author&gt;Pittaluga, Stefania&lt;/author&gt;&lt;author&gt;Liu, Delong&lt;/author&gt;&lt;author&gt;Rosebrock, Daniel&lt;/author&gt;&lt;author&gt;Gohil, Satyen Harish&lt;/author&gt;&lt;author&gt;Saba, Nakhle S.&lt;/author&gt;&lt;author&gt;Davies-Hill, Theresa&lt;/author&gt;&lt;author&gt;Herman, Sarah E. M.&lt;/author&gt;&lt;author&gt;Getz, Gad&lt;/author&gt;&lt;author&gt;Pirooznia, Mehdi&lt;/author&gt;&lt;author&gt;Wu, Catherine J.&lt;/author&gt;&lt;author&gt;Wiestner, Adrian&lt;/author&gt;&lt;/authors&gt;&lt;/contributors&gt;&lt;titles&gt;&lt;title&gt;The immune microenvironment shapes transcriptional and genetic heterogeneity in chronic lymphocytic leukemia&lt;/title&gt;&lt;secondary-title&gt;Blood Advances&lt;/secondary-title&gt;&lt;/titles&gt;&lt;periodical&gt;&lt;full-title&gt;Blood Advances&lt;/full-title&gt;&lt;/periodical&gt;&lt;pages&gt;145-158&lt;/pages&gt;&lt;volume&gt;7&lt;/volume&gt;&lt;number&gt;1&lt;/number&gt;&lt;dates&gt;&lt;year&gt;2023&lt;/year&gt;&lt;/dates&gt;&lt;isbn&gt;2473-9529&lt;/isbn&gt;&lt;urls&gt;&lt;related-urls&gt;&lt;url&gt;https://doi.org/10.1182/bloodadvances.2021006941&lt;/url&gt;&lt;/related-urls&gt;&lt;/urls&gt;&lt;electronic-resource-num&gt;10.1182/bloodadvances.2021006941&lt;/electronic-resource-num&gt;&lt;access-date&gt;10/16/2024&lt;/access-date&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[54]</w:t>
      </w:r>
      <w:r w:rsidR="009A2D82">
        <w:rPr>
          <w:rFonts w:ascii="Times New Roman" w:hAnsi="Times New Roman" w:cs="Times New Roman"/>
        </w:rPr>
        <w:fldChar w:fldCharType="end"/>
      </w:r>
      <w:r w:rsidRPr="00BA70A7">
        <w:rPr>
          <w:rFonts w:ascii="Times New Roman" w:hAnsi="Times New Roman" w:cs="Times New Roman"/>
        </w:rPr>
        <w:t xml:space="preserve">. </w:t>
      </w:r>
      <w:r w:rsidR="006D18EB">
        <w:rPr>
          <w:rFonts w:ascii="Times New Roman" w:hAnsi="Times New Roman" w:cs="Times New Roman" w:hint="eastAsia"/>
        </w:rPr>
        <w:t>T</w:t>
      </w:r>
      <w:r w:rsidRPr="00BA70A7">
        <w:rPr>
          <w:rFonts w:ascii="Times New Roman" w:hAnsi="Times New Roman" w:cs="Times New Roman"/>
        </w:rPr>
        <w:t xml:space="preserve">he integration of RNA velocity with ATAC-seq data through </w:t>
      </w:r>
      <w:r w:rsidRPr="00BA70A7">
        <w:rPr>
          <w:rFonts w:ascii="Times New Roman" w:hAnsi="Times New Roman" w:cs="Times New Roman"/>
          <w:i/>
          <w:iCs/>
          <w:u w:val="single"/>
        </w:rPr>
        <w:t>MultiVelo</w:t>
      </w:r>
      <w:r w:rsidRPr="00BA70A7">
        <w:rPr>
          <w:rFonts w:ascii="Times New Roman" w:hAnsi="Times New Roman" w:cs="Times New Roman"/>
        </w:rPr>
        <w:t xml:space="preserve"> has revealed the interplay between transcriptional regulation and chromatin accessibility, distinguishing between continuous and hierarchical differentiation patterns in human retinal development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&lt;EndNote&gt;&lt;Cite&gt;&lt;Author&gt;Zuo&lt;/Author&gt;&lt;Year&gt;2024&lt;/Year&gt;&lt;RecNum&gt;75&lt;/RecNum&gt;&lt;DisplayText&gt;[55]&lt;/DisplayText&gt;&lt;record&gt;&lt;rec-number&gt;75&lt;/rec-number&gt;&lt;foreign-keys&gt;&lt;key app="EN" db-id="vsf22ssadrx5acer9f5x9rdl5spsr2s0vfp0" timestamp="1743953003"&gt;75&lt;/key&gt;&lt;/foreign-keys&gt;&lt;ref-type name="Journal Article"&gt;17&lt;/ref-type&gt;&lt;contributors&gt;&lt;authors&gt;&lt;author&gt;Zuo, Zhen&lt;/author&gt;&lt;author&gt;Cheng, Xuesen&lt;/author&gt;&lt;author&gt;Ferdous, Salma&lt;/author&gt;&lt;author&gt;Shao, Jianming&lt;/author&gt;&lt;author&gt;Li, Jin&lt;/author&gt;&lt;author&gt;Bao, Yourong&lt;/author&gt;&lt;author&gt;Li, Jean&lt;/author&gt;&lt;author&gt;Lu, Jiaxiong&lt;/author&gt;&lt;author&gt;Jacobo Lopez, Antonio&lt;/author&gt;&lt;author&gt;Wohlschlegel, Juliette&lt;/author&gt;&lt;author&gt;Prieve, Aric&lt;/author&gt;&lt;author&gt;Thomas, Mervyn G.&lt;/author&gt;&lt;author&gt;Reh, Thomas A.&lt;/author&gt;&lt;author&gt;Li, Yumei&lt;/author&gt;&lt;author&gt;Moshiri, Ala&lt;/author&gt;&lt;author&gt;Chen, Rui&lt;/author&gt;&lt;/authors&gt;&lt;/contributors&gt;&lt;titles&gt;&lt;title&gt;Single cell dual-omic atlas of the human developing retina&lt;/title&gt;&lt;secondary-title&gt;Nature Communications&lt;/secondary-title&gt;&lt;/titles&gt;&lt;periodical&gt;&lt;full-title&gt;Nature Communications&lt;/full-title&gt;&lt;/periodical&gt;&lt;pages&gt;6792&lt;/pages&gt;&lt;volume&gt;15&lt;/volume&gt;&lt;number&gt;1&lt;/number&gt;&lt;dates&gt;&lt;year&gt;2024&lt;/year&gt;&lt;pub-dates&gt;&lt;date&gt;2024/08/09&lt;/date&gt;&lt;/pub-dates&gt;&lt;/dates&gt;&lt;isbn&gt;2041-1723&lt;/isbn&gt;&lt;urls&gt;&lt;related-urls&gt;&lt;url&gt;https://doi.org/10.1038/s41467-024-50853-5&lt;/url&gt;&lt;/related-urls&gt;&lt;/urls&gt;&lt;electronic-resource-num&gt;10.1038/s41467-024-50853-5&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[55]</w:t>
      </w:r>
      <w:r w:rsidR="009A2D82">
        <w:rPr>
          <w:rFonts w:ascii="Times New Roman" w:hAnsi="Times New Roman" w:cs="Times New Roman"/>
        </w:rPr>
        <w:fldChar w:fldCharType="end"/>
      </w:r>
      <w:r w:rsidRPr="00BA70A7">
        <w:rPr>
          <w:rFonts w:ascii="Times New Roman" w:hAnsi="Times New Roman" w:cs="Times New Roman"/>
        </w:rPr>
        <w:t xml:space="preserve">. Collectively, </w:t>
      </w:r>
      <w:r w:rsidR="006D18EB">
        <w:rPr>
          <w:rFonts w:ascii="Times New Roman" w:hAnsi="Times New Roman" w:cs="Times New Roman" w:hint="eastAsia"/>
        </w:rPr>
        <w:t xml:space="preserve">the </w:t>
      </w:r>
      <w:r w:rsidRPr="00BA70A7">
        <w:rPr>
          <w:rFonts w:ascii="Times New Roman" w:hAnsi="Times New Roman" w:cs="Times New Roman"/>
        </w:rPr>
        <w:t xml:space="preserve">trajectory-based approaches extend the capabilities of RNA velocity beyond steady-state limitations, </w:t>
      </w:r>
      <w:r w:rsidR="00DF75A1" w:rsidRPr="00DF75A1">
        <w:rPr>
          <w:rFonts w:ascii="Times New Roman" w:hAnsi="Times New Roman" w:cs="Times New Roman"/>
        </w:rPr>
        <w:t>offer flexible modeling of complex, nonlinear transcriptional dynamics</w:t>
      </w:r>
      <w:r w:rsidR="00DF75A1">
        <w:rPr>
          <w:rFonts w:ascii="Times New Roman" w:hAnsi="Times New Roman" w:cs="Times New Roman" w:hint="eastAsia"/>
        </w:rPr>
        <w:t>,</w:t>
      </w:r>
      <w:r w:rsidR="00DF75A1" w:rsidRPr="00DF75A1">
        <w:rPr>
          <w:rFonts w:ascii="Times New Roman" w:hAnsi="Times New Roman" w:cs="Times New Roman"/>
        </w:rPr>
        <w:t xml:space="preserve"> and often incorporate latent time or regulatory states to enhance biological interpretability.</w:t>
      </w:r>
      <w:r w:rsidR="00DF75A1">
        <w:rPr>
          <w:rFonts w:ascii="Times New Roman" w:hAnsi="Times New Roman" w:cs="Times New Roman" w:hint="eastAsia"/>
        </w:rPr>
        <w:t xml:space="preserve"> </w:t>
      </w:r>
      <w:r w:rsidR="00DF75A1" w:rsidRPr="00DF75A1">
        <w:rPr>
          <w:rFonts w:ascii="Times New Roman" w:hAnsi="Times New Roman" w:cs="Times New Roman"/>
        </w:rPr>
        <w:t>However, these methods remain sensitive to incomplete or partial trajectories and rely on ordinary differential equation (ODE) formulations that may not fully capture multifaceted or branching kinetic processes.</w:t>
      </w:r>
      <w:r w:rsidR="00DF75A1">
        <w:rPr>
          <w:rFonts w:ascii="Times New Roman" w:hAnsi="Times New Roman" w:cs="Times New Roman" w:hint="eastAsia"/>
        </w:rPr>
        <w:t xml:space="preserve"> </w:t>
      </w:r>
    </w:p>
    <w:p w14:paraId="66B27677" w14:textId="77777777" w:rsidR="00BA70A7" w:rsidRPr="00BA70A7" w:rsidRDefault="00BA70A7" w:rsidP="002321A2">
      <w:pPr>
        <w:rPr>
          <w:rFonts w:ascii="Times New Roman" w:hAnsi="Times New Roman" w:cs="Times New Roman"/>
        </w:rPr>
      </w:pPr>
    </w:p>
    <w:p w14:paraId="7237408A" w14:textId="77777777" w:rsidR="002321A2" w:rsidRPr="00D270FE" w:rsidRDefault="002321A2" w:rsidP="002321A2">
      <w:pPr>
        <w:rPr>
          <w:rFonts w:ascii="Times New Roman" w:hAnsi="Times New Roman" w:cs="Times New Roman"/>
          <w:b/>
          <w:bCs/>
        </w:rPr>
      </w:pPr>
      <w:r>
        <w:rPr>
          <w:rFonts w:ascii="Times New Roman" w:hAnsi="Times New Roman" w:cs="Times New Roman" w:hint="eastAsia"/>
          <w:b/>
          <w:bCs/>
        </w:rPr>
        <w:t>State Extrapolation</w:t>
      </w:r>
      <w:r w:rsidRPr="00D270FE">
        <w:rPr>
          <w:rFonts w:ascii="Times New Roman" w:hAnsi="Times New Roman" w:cs="Times New Roman"/>
          <w:b/>
          <w:bCs/>
        </w:rPr>
        <w:t xml:space="preserve"> </w:t>
      </w:r>
      <w:r w:rsidRPr="00D270FE">
        <w:rPr>
          <w:rFonts w:ascii="Times New Roman" w:hAnsi="Times New Roman" w:cs="Times New Roman" w:hint="eastAsia"/>
          <w:b/>
          <w:bCs/>
        </w:rPr>
        <w:t>M</w:t>
      </w:r>
      <w:r>
        <w:rPr>
          <w:rFonts w:ascii="Times New Roman" w:hAnsi="Times New Roman" w:cs="Times New Roman" w:hint="eastAsia"/>
          <w:b/>
          <w:bCs/>
        </w:rPr>
        <w:t>ethods</w:t>
      </w:r>
    </w:p>
    <w:p w14:paraId="4CB3EE09" w14:textId="05BB1F02" w:rsidR="002321A2" w:rsidRDefault="002321A2" w:rsidP="002321A2">
      <w:pPr>
        <w:rPr>
          <w:rFonts w:ascii="Times New Roman" w:hAnsi="Times New Roman" w:cs="Times New Roman"/>
        </w:rPr>
      </w:pPr>
      <w:r w:rsidRPr="007C709F">
        <w:rPr>
          <w:rFonts w:ascii="Times New Roman" w:hAnsi="Times New Roman" w:cs="Times New Roman"/>
          <w:i/>
          <w:iCs/>
        </w:rPr>
        <w:t>cellDancer</w:t>
      </w:r>
      <w:r>
        <w:rPr>
          <w:rFonts w:ascii="Times New Roman" w:hAnsi="Times New Roman" w:cs="Times New Roman" w:hint="eastAsia"/>
          <w:i/>
          <w:iCs/>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&lt;EndNote&gt;&lt;Cite&gt;&lt;Author&gt;Li&lt;/Author&gt;&lt;Year&gt;2024&lt;/Year&gt;&lt;RecNum&gt;23&lt;/RecNum&gt;&lt;DisplayText&gt;[23]&lt;/DisplayText&gt;&lt;record&gt;&lt;rec-number&gt;23&lt;/rec-number&gt;&lt;foreign-keys&gt;&lt;key app="EN" db-id="vsf22ssadrx5acer9f5x9rdl5spsr2s0vfp0" timestamp="1743952797"&gt;23&lt;/key&gt;&lt;/foreign-keys&gt;&lt;ref-type name="Journal Article"&gt;17&lt;/ref-type&gt;&lt;contributors&gt;&lt;authors&gt;&lt;author&gt;Li, Shengyu&lt;/author&gt;&lt;author&gt;Zhang, Pengzhi&lt;/author&gt;&lt;author&gt;Chen, Weiqing&lt;/author&gt;&lt;author&gt;Ye, Lingqun&lt;/author&gt;&lt;author&gt;Brannan, Kristopher W.&lt;/author&gt;&lt;author&gt;Le, Nhat-Tu&lt;/author&gt;&lt;author&gt;Abe, Jun-ichi&lt;/author&gt;&lt;author&gt;Cooke, John P.&lt;/author&gt;&lt;author&gt;Wang, Guangyu&lt;/author&gt;&lt;/authors&gt;&lt;/contributors&gt;&lt;titles&gt;&lt;title&gt;A relay velocity model infers cell-dependent RNA velocity&lt;/title&gt;&lt;secondary-title&gt;Nature Biotechnology&lt;/secondary-title&gt;&lt;/titles&gt;&lt;periodical&gt;&lt;full-title&gt;Nature Biotechnology&lt;/full-title&gt;&lt;/periodical&gt;&lt;pages&gt;99-108&lt;/pages&gt;&lt;volume&gt;42&lt;/volume&gt;&lt;number&gt;1&lt;/number&gt;&lt;dates&gt;&lt;year&gt;2024&lt;/year&gt;&lt;pub-dates&gt;&lt;date&gt;2024/01/01&lt;/date&gt;&lt;/pub-dates&gt;&lt;/dates&gt;&lt;isbn&gt;1546-1696&lt;/isbn&gt;&lt;urls&gt;&lt;related-urls&gt;&lt;url&gt;https://doi.org/10.1038/s41587-023-01728-5&lt;/url&gt;&lt;/related-urls&gt;&lt;/urls&gt;&lt;electronic-resource-num&gt;10.1038/s41587-023-01728-5&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[23]</w:t>
      </w:r>
      <w:r w:rsidR="009A2D82">
        <w:rPr>
          <w:rFonts w:ascii="Times New Roman" w:hAnsi="Times New Roman" w:cs="Times New Roman"/>
        </w:rPr>
        <w:fldChar w:fldCharType="end"/>
      </w:r>
      <w:r>
        <w:rPr>
          <w:rFonts w:ascii="Times New Roman" w:hAnsi="Times New Roman" w:cs="Times New Roman" w:hint="eastAsia"/>
        </w:rPr>
        <w:t xml:space="preserve"> infers</w:t>
      </w:r>
      <w:r w:rsidR="00CE68F2">
        <w:rPr>
          <w:rFonts w:ascii="Times New Roman" w:hAnsi="Times New Roman" w:cs="Times New Roman" w:hint="eastAsia"/>
        </w:rPr>
        <w:t xml:space="preserve"> RNA</w:t>
      </w:r>
      <w:r>
        <w:rPr>
          <w:rFonts w:ascii="Times New Roman" w:hAnsi="Times New Roman" w:cs="Times New Roman" w:hint="eastAsia"/>
        </w:rPr>
        <w:t xml:space="preserve"> velocity</w:t>
      </w:r>
      <w:r w:rsidRPr="00946330">
        <w:rPr>
          <w:rFonts w:ascii="Times New Roman" w:hAnsi="Times New Roman" w:cs="Times New Roman" w:hint="eastAsia"/>
        </w:rPr>
        <w:t xml:space="preserve"> </w:t>
      </w:r>
      <w:r w:rsidRPr="00D270FE">
        <w:rPr>
          <w:rFonts w:ascii="Times New Roman" w:hAnsi="Times New Roman" w:cs="Times New Roman"/>
        </w:rPr>
        <w:t xml:space="preserve">for each cell </w:t>
      </w:r>
      <w:r w:rsidRPr="00946330">
        <w:rPr>
          <w:rFonts w:ascii="Times New Roman" w:hAnsi="Times New Roman" w:cs="Times New Roman"/>
        </w:rPr>
        <w:t xml:space="preserve">by leveraging </w:t>
      </w:r>
      <w:r>
        <w:rPr>
          <w:rFonts w:ascii="Times New Roman" w:hAnsi="Times New Roman" w:cs="Times New Roman" w:hint="eastAsia"/>
        </w:rPr>
        <w:t>expression states</w:t>
      </w:r>
      <w:r w:rsidRPr="00946330">
        <w:rPr>
          <w:rFonts w:ascii="Times New Roman" w:hAnsi="Times New Roman" w:cs="Times New Roman"/>
        </w:rPr>
        <w:t xml:space="preserve"> from its </w:t>
      </w:r>
      <w:r w:rsidRPr="00E25CD3">
        <w:rPr>
          <w:rFonts w:ascii="Times New Roman" w:hAnsi="Times New Roman" w:cs="Times New Roman"/>
        </w:rPr>
        <w:t>neighboring cells</w:t>
      </w:r>
      <w:r>
        <w:rPr>
          <w:rFonts w:ascii="Times New Roman" w:hAnsi="Times New Roman" w:cs="Times New Roman" w:hint="eastAsia"/>
        </w:rPr>
        <w:t>,</w:t>
      </w:r>
      <w:r w:rsidRPr="00D270FE">
        <w:rPr>
          <w:rFonts w:ascii="Times New Roman" w:hAnsi="Times New Roman" w:cs="Times New Roman"/>
        </w:rPr>
        <w:t xml:space="preserve"> and </w:t>
      </w:r>
      <w:r w:rsidRPr="00946330">
        <w:rPr>
          <w:rFonts w:ascii="Times New Roman" w:hAnsi="Times New Roman" w:cs="Times New Roman"/>
        </w:rPr>
        <w:t>propagates a series of local velocities to provide single-cell resolution inference of transcriptional kinetics</w:t>
      </w:r>
      <w:r>
        <w:rPr>
          <w:rFonts w:ascii="Times New Roman" w:hAnsi="Times New Roman" w:cs="Times New Roman" w:hint="eastAsia"/>
        </w:rPr>
        <w:t xml:space="preserve">. </w:t>
      </w:r>
      <w:r w:rsidR="00E97E85">
        <w:rPr>
          <w:rFonts w:ascii="Times New Roman" w:hAnsi="Times New Roman" w:cs="Times New Roman" w:hint="eastAsia"/>
        </w:rPr>
        <w:t>For each gene, t</w:t>
      </w:r>
      <w:r w:rsidRPr="00946330">
        <w:rPr>
          <w:rFonts w:ascii="Times New Roman" w:hAnsi="Times New Roman" w:cs="Times New Roman"/>
        </w:rPr>
        <w:t xml:space="preserve">his model trains </w:t>
      </w:r>
      <w:r w:rsidR="00E97E85" w:rsidRPr="00E97E85">
        <w:rPr>
          <w:rFonts w:ascii="Times New Roman" w:hAnsi="Times New Roman" w:cs="Times New Roman"/>
        </w:rPr>
        <w:t>an independent</w:t>
      </w:r>
      <w:r w:rsidRPr="00946330">
        <w:rPr>
          <w:rFonts w:ascii="Times New Roman" w:hAnsi="Times New Roman" w:cs="Times New Roman"/>
        </w:rPr>
        <w:t xml:space="preserve"> deep neural network (DNN) to calculate</w:t>
      </w:r>
      <w:r w:rsidR="00E97E85">
        <w:rPr>
          <w:rFonts w:ascii="Times New Roman" w:hAnsi="Times New Roman" w:cs="Times New Roman" w:hint="eastAsia"/>
        </w:rPr>
        <w:t xml:space="preserve"> cell-specific</w:t>
      </w:r>
      <w:r w:rsidRPr="00946330">
        <w:rPr>
          <w:rFonts w:ascii="Times New Roman" w:hAnsi="Times New Roman" w:cs="Times New Roman"/>
        </w:rPr>
        <w:t xml:space="preserve"> kinetic rates. Future</w:t>
      </w:r>
      <w:r>
        <w:rPr>
          <w:rFonts w:ascii="Times New Roman" w:hAnsi="Times New Roman" w:cs="Times New Roman" w:hint="eastAsia"/>
        </w:rPr>
        <w:t xml:space="preserve"> </w:t>
      </w:r>
      <w:r w:rsidRPr="00946330">
        <w:rPr>
          <w:rFonts w:ascii="Times New Roman" w:hAnsi="Times New Roman" w:cs="Times New Roman"/>
        </w:rPr>
        <w:t xml:space="preserve">expression states are extrapolated by </w:t>
      </w:r>
      <w:r w:rsidRPr="00946330">
        <w:rPr>
          <w:rFonts w:ascii="Times New Roman" w:hAnsi="Times New Roman" w:cs="Times New Roman"/>
        </w:rPr>
        <w:lastRenderedPageBreak/>
        <w:t>modeling</w:t>
      </w:r>
      <w:r w:rsidR="00E97E85">
        <w:rPr>
          <w:rFonts w:ascii="Times New Roman" w:hAnsi="Times New Roman" w:cs="Times New Roman" w:hint="eastAsia"/>
        </w:rPr>
        <w:t xml:space="preserve"> </w:t>
      </w:r>
      <w:r w:rsidR="00E97E85" w:rsidRPr="00E97E85">
        <w:rPr>
          <w:rFonts w:ascii="Times New Roman" w:hAnsi="Times New Roman" w:cs="Times New Roman"/>
        </w:rPr>
        <w:t>short-term</w:t>
      </w:r>
      <w:r w:rsidRPr="00946330">
        <w:rPr>
          <w:rFonts w:ascii="Times New Roman" w:hAnsi="Times New Roman" w:cs="Times New Roman"/>
        </w:rPr>
        <w:t xml:space="preserve"> changes in</w:t>
      </w:r>
      <w:r>
        <w:rPr>
          <w:rFonts w:ascii="Times New Roman" w:hAnsi="Times New Roman" w:cs="Times New Roman" w:hint="eastAsia"/>
        </w:rPr>
        <w:t xml:space="preserve"> both</w:t>
      </w:r>
      <w:r w:rsidRPr="00946330">
        <w:rPr>
          <w:rFonts w:ascii="Times New Roman" w:hAnsi="Times New Roman" w:cs="Times New Roman"/>
        </w:rPr>
        <w:t xml:space="preserve"> unspliced and spliced mRNA abundance</w:t>
      </w:r>
      <w:r w:rsidR="00E97E85">
        <w:rPr>
          <w:rFonts w:ascii="Times New Roman" w:hAnsi="Times New Roman" w:cs="Times New Roman" w:hint="eastAsia"/>
        </w:rPr>
        <w:t>s</w:t>
      </w:r>
      <w:r w:rsidRPr="00946330">
        <w:rPr>
          <w:rFonts w:ascii="Times New Roman" w:hAnsi="Times New Roman" w:cs="Times New Roman"/>
        </w:rPr>
        <w:t xml:space="preserve">, </w:t>
      </w:r>
      <w:r w:rsidR="00E97E85" w:rsidRPr="00E97E85">
        <w:rPr>
          <w:rFonts w:ascii="Times New Roman" w:hAnsi="Times New Roman" w:cs="Times New Roman"/>
        </w:rPr>
        <w:t>governed by</w:t>
      </w:r>
      <w:r w:rsidRPr="00946330">
        <w:rPr>
          <w:rFonts w:ascii="Times New Roman" w:hAnsi="Times New Roman" w:cs="Times New Roman"/>
        </w:rPr>
        <w:t xml:space="preserve"> transcriptional dynamics ODE</w:t>
      </w:r>
      <w:r w:rsidR="00E97E85">
        <w:rPr>
          <w:rFonts w:ascii="Times New Roman" w:hAnsi="Times New Roman" w:cs="Times New Roman" w:hint="eastAsia"/>
        </w:rPr>
        <w:t>s</w:t>
      </w:r>
      <w:r w:rsidRPr="00946330">
        <w:rPr>
          <w:rFonts w:ascii="Times New Roman" w:hAnsi="Times New Roman" w:cs="Times New Roman"/>
        </w:rPr>
        <w:t>.</w:t>
      </w:r>
      <w:r>
        <w:rPr>
          <w:rFonts w:ascii="Times New Roman" w:hAnsi="Times New Roman" w:cs="Times New Roman" w:hint="eastAsia"/>
        </w:rPr>
        <w:t xml:space="preserve"> </w:t>
      </w:r>
      <w:r w:rsidR="00E97E85" w:rsidRPr="00E97E85">
        <w:rPr>
          <w:rFonts w:ascii="Times New Roman" w:hAnsi="Times New Roman" w:cs="Times New Roman"/>
        </w:rPr>
        <w:t>The optimization objective is to</w:t>
      </w:r>
      <w:r w:rsidR="00E97E85" w:rsidRPr="00E97E85">
        <w:rPr>
          <w:rFonts w:ascii="Times New Roman" w:hAnsi="Times New Roman" w:cs="Times New Roman" w:hint="eastAsia"/>
        </w:rPr>
        <w:t xml:space="preserve"> </w:t>
      </w:r>
      <w:r>
        <w:rPr>
          <w:rFonts w:ascii="Times New Roman" w:hAnsi="Times New Roman" w:cs="Times New Roman" w:hint="eastAsia"/>
        </w:rPr>
        <w:t xml:space="preserve">maximize the </w:t>
      </w:r>
      <w:r w:rsidRPr="00232ACC">
        <w:rPr>
          <w:rFonts w:ascii="Times New Roman" w:hAnsi="Times New Roman" w:cs="Times New Roman"/>
        </w:rPr>
        <w:t>global</w:t>
      </w:r>
      <w:r>
        <w:rPr>
          <w:rFonts w:ascii="Times New Roman" w:hAnsi="Times New Roman" w:cs="Times New Roman" w:hint="eastAsia"/>
        </w:rPr>
        <w:t xml:space="preserve"> cosine similarity </w:t>
      </w:r>
      <w:r w:rsidRPr="00232ACC">
        <w:rPr>
          <w:rFonts w:ascii="Times New Roman" w:hAnsi="Times New Roman" w:cs="Times New Roman"/>
        </w:rPr>
        <w:t xml:space="preserve">between </w:t>
      </w:r>
      <w:r>
        <w:rPr>
          <w:rFonts w:ascii="Times New Roman" w:hAnsi="Times New Roman" w:cs="Times New Roman" w:hint="eastAsia"/>
        </w:rPr>
        <w:t>extrapolated</w:t>
      </w:r>
      <w:r w:rsidRPr="00232ACC">
        <w:rPr>
          <w:rFonts w:ascii="Times New Roman" w:hAnsi="Times New Roman" w:cs="Times New Roman"/>
        </w:rPr>
        <w:t xml:space="preserve"> </w:t>
      </w:r>
      <w:r>
        <w:rPr>
          <w:rFonts w:ascii="Times New Roman" w:hAnsi="Times New Roman" w:cs="Times New Roman" w:hint="eastAsia"/>
        </w:rPr>
        <w:t>cell</w:t>
      </w:r>
      <w:r w:rsidRPr="00232ACC">
        <w:rPr>
          <w:rFonts w:ascii="Times New Roman" w:hAnsi="Times New Roman" w:cs="Times New Roman"/>
        </w:rPr>
        <w:t xml:space="preserve"> </w:t>
      </w:r>
      <w:r>
        <w:rPr>
          <w:rFonts w:ascii="Times New Roman" w:hAnsi="Times New Roman" w:cs="Times New Roman" w:hint="eastAsia"/>
        </w:rPr>
        <w:t>states</w:t>
      </w:r>
      <w:r w:rsidRPr="00232ACC">
        <w:rPr>
          <w:rFonts w:ascii="Times New Roman" w:hAnsi="Times New Roman" w:cs="Times New Roman"/>
        </w:rPr>
        <w:t xml:space="preserve"> and the</w:t>
      </w:r>
      <w:r>
        <w:rPr>
          <w:rFonts w:ascii="Times New Roman" w:hAnsi="Times New Roman" w:cs="Times New Roman"/>
        </w:rPr>
        <w:t>ir</w:t>
      </w:r>
      <w:r w:rsidRPr="00232ACC">
        <w:rPr>
          <w:rFonts w:ascii="Times New Roman" w:hAnsi="Times New Roman" w:cs="Times New Roman"/>
        </w:rPr>
        <w:t xml:space="preserve"> observ</w:t>
      </w:r>
      <w:r>
        <w:rPr>
          <w:rFonts w:ascii="Times New Roman" w:hAnsi="Times New Roman" w:cs="Times New Roman" w:hint="eastAsia"/>
        </w:rPr>
        <w:t>ed</w:t>
      </w:r>
      <w:r w:rsidRPr="00232ACC">
        <w:rPr>
          <w:rFonts w:ascii="Times New Roman" w:hAnsi="Times New Roman" w:cs="Times New Roman"/>
        </w:rPr>
        <w:t xml:space="preserve"> neighbor</w:t>
      </w:r>
      <w:r>
        <w:rPr>
          <w:rFonts w:ascii="Times New Roman" w:hAnsi="Times New Roman" w:cs="Times New Roman" w:hint="eastAsia"/>
        </w:rPr>
        <w:t>s</w:t>
      </w:r>
      <w:r w:rsidRPr="00232ACC">
        <w:rPr>
          <w:rFonts w:ascii="Times New Roman" w:hAnsi="Times New Roman" w:cs="Times New Roman"/>
        </w:rPr>
        <w:t xml:space="preserve"> </w:t>
      </w:r>
      <w:r>
        <w:rPr>
          <w:rFonts w:ascii="Times New Roman" w:hAnsi="Times New Roman" w:cs="Times New Roman" w:hint="eastAsia"/>
        </w:rPr>
        <w:t>in the phase portrait (</w:t>
      </w:r>
      <w:r w:rsidRPr="009126FB">
        <w:rPr>
          <w:rFonts w:ascii="Times New Roman" w:hAnsi="Times New Roman" w:cs="Times New Roman" w:hint="eastAsia"/>
          <w:b/>
          <w:bCs/>
        </w:rPr>
        <w:t>Figure 2E</w:t>
      </w:r>
      <w:r>
        <w:rPr>
          <w:rFonts w:ascii="Times New Roman" w:hAnsi="Times New Roman" w:cs="Times New Roman" w:hint="eastAsia"/>
        </w:rPr>
        <w:t xml:space="preserve">). </w:t>
      </w:r>
      <w:r w:rsidR="00E97E85" w:rsidRPr="00E97E85">
        <w:rPr>
          <w:rFonts w:ascii="Times New Roman" w:hAnsi="Times New Roman" w:cs="Times New Roman"/>
        </w:rPr>
        <w:t xml:space="preserve">The expected future state is selected as the neighbor with the </w:t>
      </w:r>
      <w:r w:rsidR="00E97E85" w:rsidRPr="007A463F">
        <w:rPr>
          <w:rFonts w:ascii="Times New Roman" w:hAnsi="Times New Roman" w:cs="Times New Roman"/>
        </w:rPr>
        <w:t>highest cosine similarity</w:t>
      </w:r>
      <w:r w:rsidR="00E97E85" w:rsidRPr="00E97E85">
        <w:rPr>
          <w:rFonts w:ascii="Times New Roman" w:hAnsi="Times New Roman" w:cs="Times New Roman"/>
        </w:rPr>
        <w:t>, which serves as a guide for velocity vector refinement.</w:t>
      </w:r>
      <w:r>
        <w:rPr>
          <w:rFonts w:ascii="Times New Roman" w:hAnsi="Times New Roman" w:cs="Times New Roman" w:hint="eastAsia"/>
        </w:rPr>
        <w:t xml:space="preserve"> </w:t>
      </w:r>
      <w:r w:rsidRPr="00946330">
        <w:rPr>
          <w:rFonts w:ascii="Times New Roman" w:hAnsi="Times New Roman" w:cs="Times New Roman"/>
        </w:rPr>
        <w:t>By</w:t>
      </w:r>
      <w:r>
        <w:rPr>
          <w:rFonts w:ascii="Times New Roman" w:hAnsi="Times New Roman" w:cs="Times New Roman" w:hint="eastAsia"/>
        </w:rPr>
        <w:t xml:space="preserve"> </w:t>
      </w:r>
      <w:r w:rsidRPr="000C47A0">
        <w:rPr>
          <w:rFonts w:ascii="Times New Roman" w:hAnsi="Times New Roman" w:cs="Times New Roman"/>
        </w:rPr>
        <w:t xml:space="preserve">directly incorporating local velocity vector into the </w:t>
      </w:r>
      <w:r w:rsidR="00E97E85" w:rsidRPr="00E97E85">
        <w:rPr>
          <w:rFonts w:ascii="Times New Roman" w:hAnsi="Times New Roman" w:cs="Times New Roman"/>
        </w:rPr>
        <w:t>training process</w:t>
      </w:r>
      <w:r>
        <w:rPr>
          <w:rFonts w:ascii="Times New Roman" w:hAnsi="Times New Roman" w:cs="Times New Roman" w:hint="eastAsia"/>
        </w:rPr>
        <w:t xml:space="preserve"> and</w:t>
      </w:r>
      <w:r w:rsidRPr="00946330">
        <w:rPr>
          <w:rFonts w:ascii="Times New Roman" w:hAnsi="Times New Roman" w:cs="Times New Roman"/>
        </w:rPr>
        <w:t xml:space="preserve"> </w:t>
      </w:r>
      <w:r w:rsidR="00E97E85">
        <w:rPr>
          <w:rFonts w:ascii="Times New Roman" w:hAnsi="Times New Roman" w:cs="Times New Roman" w:hint="eastAsia"/>
        </w:rPr>
        <w:t>learning</w:t>
      </w:r>
      <w:r w:rsidR="00E97E85" w:rsidRPr="00946330">
        <w:rPr>
          <w:rFonts w:ascii="Times New Roman" w:hAnsi="Times New Roman" w:cs="Times New Roman"/>
        </w:rPr>
        <w:t xml:space="preserve"> </w:t>
      </w:r>
      <w:r w:rsidRPr="00946330">
        <w:rPr>
          <w:rFonts w:ascii="Times New Roman" w:hAnsi="Times New Roman" w:cs="Times New Roman"/>
        </w:rPr>
        <w:t xml:space="preserve">cell-specific reaction rates, </w:t>
      </w:r>
      <w:r w:rsidRPr="009370BB">
        <w:rPr>
          <w:rFonts w:ascii="Times New Roman" w:hAnsi="Times New Roman" w:cs="Times New Roman"/>
          <w:i/>
          <w:iCs/>
        </w:rPr>
        <w:t>cellDancer</w:t>
      </w:r>
      <w:r w:rsidRPr="00946330">
        <w:rPr>
          <w:rFonts w:ascii="Times New Roman" w:hAnsi="Times New Roman" w:cs="Times New Roman"/>
        </w:rPr>
        <w:t xml:space="preserve"> </w:t>
      </w:r>
      <w:r w:rsidR="00E97E85" w:rsidRPr="00E97E85">
        <w:rPr>
          <w:rFonts w:ascii="Times New Roman" w:hAnsi="Times New Roman" w:cs="Times New Roman"/>
        </w:rPr>
        <w:t>effectively</w:t>
      </w:r>
      <w:r>
        <w:rPr>
          <w:rFonts w:ascii="Times New Roman" w:hAnsi="Times New Roman" w:cs="Times New Roman" w:hint="eastAsia"/>
        </w:rPr>
        <w:t xml:space="preserve"> </w:t>
      </w:r>
      <w:r w:rsidRPr="00946330">
        <w:rPr>
          <w:rFonts w:ascii="Times New Roman" w:hAnsi="Times New Roman" w:cs="Times New Roman"/>
        </w:rPr>
        <w:t>capture</w:t>
      </w:r>
      <w:r w:rsidR="00E97E85">
        <w:rPr>
          <w:rFonts w:ascii="Times New Roman" w:hAnsi="Times New Roman" w:cs="Times New Roman" w:hint="eastAsia"/>
        </w:rPr>
        <w:t>s</w:t>
      </w:r>
      <w:r w:rsidRPr="00946330">
        <w:rPr>
          <w:rFonts w:ascii="Times New Roman" w:hAnsi="Times New Roman" w:cs="Times New Roman"/>
        </w:rPr>
        <w:t xml:space="preserve"> multi-rate kinetic regimes</w:t>
      </w:r>
      <w:r>
        <w:rPr>
          <w:rFonts w:ascii="Times New Roman" w:hAnsi="Times New Roman" w:cs="Times New Roman" w:hint="eastAsia"/>
        </w:rPr>
        <w:t xml:space="preserve">, </w:t>
      </w:r>
      <w:r w:rsidRPr="000C47A0">
        <w:rPr>
          <w:rFonts w:ascii="Times New Roman" w:hAnsi="Times New Roman" w:cs="Times New Roman"/>
        </w:rPr>
        <w:t>ensuring a more accurate and nuanced representation of transcriptional kinetics</w:t>
      </w:r>
      <w:r>
        <w:rPr>
          <w:rFonts w:ascii="Times New Roman" w:hAnsi="Times New Roman" w:cs="Times New Roman" w:hint="eastAsia"/>
        </w:rPr>
        <w:t xml:space="preserve">. </w:t>
      </w:r>
    </w:p>
    <w:p w14:paraId="2DBFAB82" w14:textId="77777777" w:rsidR="002321A2" w:rsidRDefault="002321A2" w:rsidP="002321A2">
      <w:pPr>
        <w:rPr>
          <w:rFonts w:ascii="Times New Roman" w:hAnsi="Times New Roman" w:cs="Times New Roman"/>
        </w:rPr>
      </w:pPr>
    </w:p>
    <w:p w14:paraId="2D2364B5" w14:textId="4C99EB21" w:rsidR="002321A2" w:rsidRDefault="002321A2" w:rsidP="002321A2">
      <w:pPr>
        <w:rPr>
          <w:rFonts w:ascii="Times New Roman" w:hAnsi="Times New Roman" w:cs="Times New Roman"/>
        </w:rPr>
      </w:pPr>
      <w:r w:rsidRPr="009370BB">
        <w:rPr>
          <w:rFonts w:ascii="Times New Roman" w:hAnsi="Times New Roman" w:cs="Times New Roman"/>
          <w:i/>
          <w:iCs/>
        </w:rPr>
        <w:t>DeepVelo</w:t>
      </w:r>
      <w:r w:rsidRPr="00FE38BD">
        <w:rPr>
          <w:rFonts w:ascii="Times New Roman" w:hAnsi="Times New Roman" w:cs="Times New Roman"/>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&lt;EndNote&gt;&lt;Cite&gt;&lt;Author&gt;Cui&lt;/Author&gt;&lt;Year&gt;2024&lt;/Year&gt;&lt;RecNum&gt;24&lt;/RecNum&gt;&lt;DisplayText&gt;[24]&lt;/DisplayText&gt;&lt;record&gt;&lt;rec-number&gt;24&lt;/rec-number&gt;&lt;foreign-keys&gt;&lt;key app="EN" db-id="vsf22ssadrx5acer9f5x9rdl5spsr2s0vfp0" timestamp="1743952800"&gt;24&lt;/key&gt;&lt;/foreign-keys&gt;&lt;ref-type name="Journal Article"&gt;17&lt;/ref-type&gt;&lt;contributors&gt;&lt;authors&gt;&lt;author&gt;Cui, Haotian&lt;/author&gt;&lt;author&gt;Maan, Hassaan&lt;/author&gt;&lt;author&gt;Vladoiu, Maria C.&lt;/author&gt;&lt;author&gt;Zhang, Jiao&lt;/author&gt;&lt;author&gt;Taylor, Michael D.&lt;/author&gt;&lt;author&gt;Wang, Bo&lt;/author&gt;&lt;/authors&gt;&lt;/contributors&gt;&lt;titles&gt;&lt;title&gt;DeepVelo: deep learning extends RNA velocity to multi-lineage systems with cell-specific kinetics&lt;/title&gt;&lt;secondary-title&gt;Genome Biology&lt;/secondary-title&gt;&lt;/titles&gt;&lt;periodical&gt;&lt;full-title&gt;Genome Biology&lt;/full-title&gt;&lt;/periodical&gt;&lt;pages&gt;27&lt;/pages&gt;&lt;volume&gt;25&lt;/volume&gt;&lt;number&gt;1&lt;/number&gt;&lt;dates&gt;&lt;year&gt;2024&lt;/year&gt;&lt;pub-dates&gt;&lt;date&gt;2024/01/19&lt;/date&gt;&lt;/pub-dates&gt;&lt;/dates&gt;&lt;isbn&gt;1474-760X&lt;/isbn&gt;&lt;urls&gt;&lt;related-urls&gt;&lt;url&gt;https://doi.org/10.1186/s13059-023-03148-9&lt;/url&gt;&lt;/related-urls&gt;&lt;/urls&gt;&lt;electronic-resource-num&gt;10.1186/s13059-023-03148-9&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[24]</w:t>
      </w:r>
      <w:r w:rsidR="009A2D82">
        <w:rPr>
          <w:rFonts w:ascii="Times New Roman" w:hAnsi="Times New Roman" w:cs="Times New Roman"/>
        </w:rPr>
        <w:fldChar w:fldCharType="end"/>
      </w:r>
      <w:r w:rsidRPr="00FE38BD">
        <w:rPr>
          <w:rFonts w:ascii="Times New Roman" w:hAnsi="Times New Roman" w:cs="Times New Roman"/>
        </w:rPr>
        <w:t xml:space="preserve"> employs a graph-based deep </w:t>
      </w:r>
      <w:r w:rsidR="00E97E85">
        <w:rPr>
          <w:rFonts w:ascii="Times New Roman" w:hAnsi="Times New Roman" w:cs="Times New Roman" w:hint="eastAsia"/>
        </w:rPr>
        <w:t>learning</w:t>
      </w:r>
      <w:r w:rsidRPr="00FE38BD">
        <w:rPr>
          <w:rFonts w:ascii="Times New Roman" w:hAnsi="Times New Roman" w:cs="Times New Roman"/>
        </w:rPr>
        <w:t xml:space="preserve"> framework to estimate local velocity and extrapolate cell states </w:t>
      </w:r>
      <w:r w:rsidR="00E97E85">
        <w:rPr>
          <w:rFonts w:ascii="Times New Roman" w:hAnsi="Times New Roman" w:cs="Times New Roman" w:hint="eastAsia"/>
        </w:rPr>
        <w:t>with</w:t>
      </w:r>
      <w:r w:rsidRPr="00FE38BD">
        <w:rPr>
          <w:rFonts w:ascii="Times New Roman" w:hAnsi="Times New Roman" w:cs="Times New Roman"/>
        </w:rPr>
        <w:t xml:space="preserve">in the high-dimensional splicing space. </w:t>
      </w:r>
      <w:r w:rsidR="00E97E85" w:rsidRPr="00E97E85">
        <w:rPr>
          <w:rFonts w:ascii="Times New Roman" w:hAnsi="Times New Roman" w:cs="Times New Roman"/>
        </w:rPr>
        <w:t xml:space="preserve">The method begins by identifying each cell’s </w:t>
      </w:r>
      <w:del w:id="32" w:author="Auniany Wang" w:date="2025-05-16T14:22:00Z" w16du:dateUtc="2025-05-16T06:22:00Z">
        <w:r w:rsidR="00E97E85" w:rsidRPr="007A463F" w:rsidDel="00C93EF0">
          <w:rPr>
            <w:rFonts w:ascii="Times New Roman" w:hAnsi="Times New Roman" w:cs="Times New Roman"/>
          </w:rPr>
          <w:delText>k-nearest neighbors (</w:delText>
        </w:r>
      </w:del>
      <w:r w:rsidR="00E97E85" w:rsidRPr="007A463F">
        <w:rPr>
          <w:rFonts w:ascii="Times New Roman" w:hAnsi="Times New Roman" w:cs="Times New Roman"/>
        </w:rPr>
        <w:t>KNN</w:t>
      </w:r>
      <w:del w:id="33" w:author="Auniany Wang" w:date="2025-05-16T14:22:00Z" w16du:dateUtc="2025-05-16T06:22:00Z">
        <w:r w:rsidR="00E97E85" w:rsidRPr="007A463F" w:rsidDel="00C93EF0">
          <w:rPr>
            <w:rFonts w:ascii="Times New Roman" w:hAnsi="Times New Roman" w:cs="Times New Roman"/>
          </w:rPr>
          <w:delText>)</w:delText>
        </w:r>
      </w:del>
      <w:r w:rsidR="00E97E85" w:rsidRPr="00E97E85">
        <w:rPr>
          <w:rFonts w:ascii="Times New Roman" w:hAnsi="Times New Roman" w:cs="Times New Roman"/>
        </w:rPr>
        <w:t xml:space="preserve"> and encoding the resulting local neighborhood into a </w:t>
      </w:r>
      <w:r w:rsidR="00E97E85" w:rsidRPr="007A463F">
        <w:rPr>
          <w:rFonts w:ascii="Times New Roman" w:hAnsi="Times New Roman" w:cs="Times New Roman"/>
        </w:rPr>
        <w:t>latent representation</w:t>
      </w:r>
      <w:r w:rsidR="00E97E85" w:rsidRPr="00E97E85">
        <w:rPr>
          <w:rFonts w:ascii="Times New Roman" w:hAnsi="Times New Roman" w:cs="Times New Roman"/>
        </w:rPr>
        <w:t xml:space="preserve"> using a </w:t>
      </w:r>
      <w:r w:rsidR="00E97E85" w:rsidRPr="007A463F">
        <w:rPr>
          <w:rFonts w:ascii="Times New Roman" w:hAnsi="Times New Roman" w:cs="Times New Roman"/>
        </w:rPr>
        <w:t>GCN</w:t>
      </w:r>
      <w:r w:rsidR="00E97E85" w:rsidRPr="00E97E85">
        <w:rPr>
          <w:rFonts w:ascii="Times New Roman" w:hAnsi="Times New Roman" w:cs="Times New Roman"/>
        </w:rPr>
        <w:t>.</w:t>
      </w:r>
      <w:r w:rsidRPr="00FE38BD">
        <w:rPr>
          <w:rFonts w:ascii="Times New Roman" w:hAnsi="Times New Roman" w:cs="Times New Roman"/>
        </w:rPr>
        <w:t xml:space="preserve"> The GCN</w:t>
      </w:r>
      <w:r w:rsidR="00E97E85">
        <w:rPr>
          <w:rFonts w:ascii="Times New Roman" w:hAnsi="Times New Roman" w:cs="Times New Roman" w:hint="eastAsia"/>
        </w:rPr>
        <w:t xml:space="preserve"> </w:t>
      </w:r>
      <w:r w:rsidR="00E97E85" w:rsidRPr="00E97E85">
        <w:rPr>
          <w:rFonts w:ascii="Times New Roman" w:hAnsi="Times New Roman" w:cs="Times New Roman"/>
        </w:rPr>
        <w:t>effectively</w:t>
      </w:r>
      <w:r w:rsidRPr="00FE38BD">
        <w:rPr>
          <w:rFonts w:ascii="Times New Roman" w:hAnsi="Times New Roman" w:cs="Times New Roman"/>
        </w:rPr>
        <w:t xml:space="preserve"> captures local cell-cell relationships</w:t>
      </w:r>
      <w:r w:rsidR="00E97E85">
        <w:rPr>
          <w:rFonts w:ascii="Times New Roman" w:hAnsi="Times New Roman" w:cs="Times New Roman" w:hint="eastAsia"/>
        </w:rPr>
        <w:t xml:space="preserve"> </w:t>
      </w:r>
      <w:r w:rsidR="00E97E85" w:rsidRPr="00E97E85">
        <w:rPr>
          <w:rFonts w:ascii="Times New Roman" w:hAnsi="Times New Roman" w:cs="Times New Roman"/>
        </w:rPr>
        <w:t>based on gene expression profiles</w:t>
      </w:r>
      <w:r w:rsidR="00E97E85">
        <w:rPr>
          <w:rFonts w:ascii="Times New Roman" w:hAnsi="Times New Roman" w:cs="Times New Roman" w:hint="eastAsia"/>
        </w:rPr>
        <w:t>.</w:t>
      </w:r>
      <w:r w:rsidRPr="00FE38BD">
        <w:rPr>
          <w:rFonts w:ascii="Times New Roman" w:hAnsi="Times New Roman" w:cs="Times New Roman"/>
        </w:rPr>
        <w:t xml:space="preserve"> </w:t>
      </w:r>
      <w:r w:rsidR="00286AC9" w:rsidRPr="00286AC9">
        <w:rPr>
          <w:rFonts w:ascii="Times New Roman" w:hAnsi="Times New Roman" w:cs="Times New Roman"/>
        </w:rPr>
        <w:t xml:space="preserve">A downstream </w:t>
      </w:r>
      <w:r w:rsidR="00286AC9" w:rsidRPr="007A463F">
        <w:rPr>
          <w:rFonts w:ascii="Times New Roman" w:hAnsi="Times New Roman" w:cs="Times New Roman"/>
        </w:rPr>
        <w:t>decoder network</w:t>
      </w:r>
      <w:r w:rsidR="00286AC9" w:rsidRPr="00286AC9">
        <w:rPr>
          <w:rFonts w:ascii="Times New Roman" w:hAnsi="Times New Roman" w:cs="Times New Roman"/>
        </w:rPr>
        <w:t xml:space="preserve"> then predicts </w:t>
      </w:r>
      <w:r w:rsidR="00286AC9" w:rsidRPr="007A463F">
        <w:rPr>
          <w:rFonts w:ascii="Times New Roman" w:hAnsi="Times New Roman" w:cs="Times New Roman"/>
        </w:rPr>
        <w:t>gene- and cell-specific kinetic parameters</w:t>
      </w:r>
      <w:r w:rsidR="00286AC9" w:rsidRPr="00286AC9">
        <w:rPr>
          <w:rFonts w:ascii="Times New Roman" w:hAnsi="Times New Roman" w:cs="Times New Roman"/>
        </w:rPr>
        <w:t>, which are used to extrapolate future cell states.</w:t>
      </w:r>
      <w:r w:rsidRPr="00FE38BD">
        <w:rPr>
          <w:rFonts w:ascii="Times New Roman" w:hAnsi="Times New Roman" w:cs="Times New Roman"/>
        </w:rPr>
        <w:t xml:space="preserve"> </w:t>
      </w:r>
      <w:r w:rsidR="00286AC9">
        <w:rPr>
          <w:rFonts w:ascii="Times New Roman" w:hAnsi="Times New Roman" w:cs="Times New Roman" w:hint="eastAsia"/>
        </w:rPr>
        <w:t xml:space="preserve">In </w:t>
      </w:r>
      <w:r w:rsidR="00286AC9" w:rsidRPr="007A463F">
        <w:rPr>
          <w:rFonts w:ascii="Times New Roman" w:hAnsi="Times New Roman" w:cs="Times New Roman" w:hint="eastAsia"/>
          <w:i/>
          <w:iCs/>
        </w:rPr>
        <w:t>DeepVelo</w:t>
      </w:r>
      <w:r w:rsidR="00286AC9">
        <w:rPr>
          <w:rFonts w:ascii="Times New Roman" w:hAnsi="Times New Roman" w:cs="Times New Roman" w:hint="eastAsia"/>
        </w:rPr>
        <w:t xml:space="preserve">, </w:t>
      </w:r>
      <w:r w:rsidRPr="00FE38BD">
        <w:rPr>
          <w:rFonts w:ascii="Times New Roman" w:hAnsi="Times New Roman" w:cs="Times New Roman"/>
        </w:rPr>
        <w:t>transcriptional dynamics are learned by minimizing the cumulative displacement between predicted cell states and their expected neighbors (</w:t>
      </w:r>
      <w:r w:rsidRPr="009370BB">
        <w:rPr>
          <w:rFonts w:ascii="Times New Roman" w:hAnsi="Times New Roman" w:cs="Times New Roman"/>
          <w:b/>
          <w:bCs/>
        </w:rPr>
        <w:t>Figure 2F</w:t>
      </w:r>
      <w:r w:rsidRPr="00FE38BD">
        <w:rPr>
          <w:rFonts w:ascii="Times New Roman" w:hAnsi="Times New Roman" w:cs="Times New Roman"/>
        </w:rPr>
        <w:t xml:space="preserve">). Unlike </w:t>
      </w:r>
      <w:r w:rsidR="00286AC9" w:rsidRPr="007A463F">
        <w:rPr>
          <w:rFonts w:ascii="Times New Roman" w:hAnsi="Times New Roman" w:cs="Times New Roman" w:hint="eastAsia"/>
          <w:i/>
          <w:iCs/>
        </w:rPr>
        <w:t>cellDancer</w:t>
      </w:r>
      <w:r w:rsidR="00286AC9">
        <w:rPr>
          <w:rFonts w:ascii="Times New Roman" w:hAnsi="Times New Roman" w:cs="Times New Roman" w:hint="eastAsia"/>
        </w:rPr>
        <w:t>,</w:t>
      </w:r>
      <w:r w:rsidR="00286AC9" w:rsidRPr="00FE38BD">
        <w:rPr>
          <w:rFonts w:ascii="Times New Roman" w:hAnsi="Times New Roman" w:cs="Times New Roman"/>
        </w:rPr>
        <w:t xml:space="preserve"> </w:t>
      </w:r>
      <w:r w:rsidR="00286AC9">
        <w:rPr>
          <w:rFonts w:ascii="Times New Roman" w:hAnsi="Times New Roman" w:cs="Times New Roman" w:hint="eastAsia"/>
        </w:rPr>
        <w:t>which</w:t>
      </w:r>
      <w:r w:rsidRPr="00FE38BD">
        <w:rPr>
          <w:rFonts w:ascii="Times New Roman" w:hAnsi="Times New Roman" w:cs="Times New Roman"/>
        </w:rPr>
        <w:t xml:space="preserve"> rely solely on the most similar neighboring cells, </w:t>
      </w:r>
      <w:r w:rsidRPr="009370BB">
        <w:rPr>
          <w:rFonts w:ascii="Times New Roman" w:hAnsi="Times New Roman" w:cs="Times New Roman"/>
          <w:i/>
          <w:iCs/>
        </w:rPr>
        <w:t>DeepVelo</w:t>
      </w:r>
      <w:r w:rsidRPr="00FE38BD">
        <w:rPr>
          <w:rFonts w:ascii="Times New Roman" w:hAnsi="Times New Roman" w:cs="Times New Roman"/>
        </w:rPr>
        <w:t xml:space="preserve"> incorporates both downstream and upstream neighbors to supervise the optimization of forward and backward velocity vectors for each cell,</w:t>
      </w:r>
      <w:r w:rsidR="00286AC9">
        <w:rPr>
          <w:rFonts w:ascii="Times New Roman" w:hAnsi="Times New Roman" w:cs="Times New Roman" w:hint="eastAsia"/>
        </w:rPr>
        <w:t xml:space="preserve"> thereby</w:t>
      </w:r>
      <w:r w:rsidRPr="00FE38BD">
        <w:rPr>
          <w:rFonts w:ascii="Times New Roman" w:hAnsi="Times New Roman" w:cs="Times New Roman"/>
        </w:rPr>
        <w:t xml:space="preserve"> ensuring a more comprehensive inference of transcriptional dynamics.</w:t>
      </w:r>
      <w:r>
        <w:rPr>
          <w:rFonts w:ascii="Times New Roman" w:hAnsi="Times New Roman" w:cs="Times New Roman" w:hint="eastAsia"/>
        </w:rPr>
        <w:t xml:space="preserve"> </w:t>
      </w:r>
    </w:p>
    <w:p w14:paraId="41DB3C5C" w14:textId="77777777" w:rsidR="002321A2" w:rsidRDefault="002321A2" w:rsidP="002321A2">
      <w:pPr>
        <w:rPr>
          <w:rFonts w:ascii="Times New Roman" w:hAnsi="Times New Roman" w:cs="Times New Roman"/>
        </w:rPr>
      </w:pPr>
    </w:p>
    <w:p w14:paraId="12A76FA3" w14:textId="033D7FBA" w:rsidR="002321A2" w:rsidRDefault="002321A2" w:rsidP="002321A2">
      <w:pPr>
        <w:rPr>
          <w:rFonts w:ascii="Times New Roman" w:hAnsi="Times New Roman" w:cs="Times New Roman"/>
        </w:rPr>
      </w:pPr>
      <w:r w:rsidRPr="00FD43C4">
        <w:rPr>
          <w:rFonts w:ascii="Times New Roman" w:hAnsi="Times New Roman" w:cs="Times New Roman"/>
          <w:i/>
          <w:iCs/>
        </w:rPr>
        <w:t>SymVelo</w:t>
      </w:r>
      <w:r>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&lt;EndNote&gt;&lt;Cite&gt;&lt;Author&gt;Xie&lt;/Author&gt;&lt;Year&gt;2024&lt;/Year&gt;&lt;RecNum&gt;36&lt;/RecNum&gt;&lt;DisplayText&gt;[25]&lt;/DisplayText&gt;&lt;record&gt;&lt;rec-number&gt;36&lt;/rec-number&gt;&lt;foreign-keys&gt;&lt;key app="EN" db-id="vsf22ssadrx5acer9f5x9rdl5spsr2s0vfp0" timestamp="1743952832"&gt;36&lt;/key&gt;&lt;/foreign-keys&gt;&lt;ref-type name="Journal Article"&gt;17&lt;/ref-type&gt;&lt;contributors&gt;&lt;authors&gt;&lt;author&gt;Xie, Chenxi&lt;/author&gt;&lt;author&gt;Yang, Yueyuxiao&lt;/author&gt;&lt;author&gt;Yu, Hao&lt;/author&gt;&lt;author&gt;He, Qiushun&lt;/author&gt;&lt;author&gt;Yuan, Mingze&lt;/author&gt;&lt;author&gt;Dong, Bin&lt;/author&gt;&lt;author&gt;Zhang, Li&lt;/author&gt;&lt;author&gt;Yang, Meng&lt;/author&gt;&lt;/authors&gt;&lt;/contributors&gt;&lt;titles&gt;&lt;title&gt;RNA velocity prediction via neural ordinary differential equation&lt;/title&gt;&lt;secondary-title&gt;iScience&lt;/secondary-title&gt;&lt;/titles&gt;&lt;periodical&gt;&lt;full-title&gt;iScience&lt;/full-title&gt;&lt;/periodical&gt;&lt;volume&gt;27&lt;/volume&gt;&lt;number&gt;4&lt;/number&gt;&lt;dates&gt;&lt;year&gt;2024&lt;/year&gt;&lt;/dates&gt;&lt;publisher&gt;Elsevier&lt;/publisher&gt;&lt;isbn&gt;2589-0042&lt;/isbn&gt;&lt;urls&gt;&lt;related-urls&gt;&lt;url&gt;https://doi.org/10.1016/j.isci.2024.109635&lt;/url&gt;&lt;/related-urls&gt;&lt;/urls&gt;&lt;electronic-resource-num&gt;10.1016/j.isci.2024.109635&lt;/electronic-resource-num&gt;&lt;access-date&gt;2024/11/23&lt;/access-date&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[25]</w:t>
      </w:r>
      <w:r w:rsidR="009A2D82">
        <w:rPr>
          <w:rFonts w:ascii="Times New Roman" w:hAnsi="Times New Roman" w:cs="Times New Roman"/>
        </w:rPr>
        <w:fldChar w:fldCharType="end"/>
      </w:r>
      <w:r>
        <w:rPr>
          <w:rFonts w:ascii="Times New Roman" w:hAnsi="Times New Roman" w:cs="Times New Roman" w:hint="eastAsia"/>
        </w:rPr>
        <w:t xml:space="preserve"> is </w:t>
      </w:r>
      <w:r w:rsidRPr="00FD43C4">
        <w:rPr>
          <w:rFonts w:ascii="Times New Roman" w:hAnsi="Times New Roman" w:cs="Times New Roman"/>
        </w:rPr>
        <w:t>a dual-path framework that integrates high- and low-dimensional information</w:t>
      </w:r>
      <w:r>
        <w:rPr>
          <w:rFonts w:ascii="Times New Roman" w:hAnsi="Times New Roman" w:cs="Times New Roman" w:hint="eastAsia"/>
        </w:rPr>
        <w:t xml:space="preserve"> </w:t>
      </w:r>
      <w:r w:rsidR="00286AC9">
        <w:rPr>
          <w:rFonts w:ascii="Times New Roman" w:hAnsi="Times New Roman" w:cs="Times New Roman" w:hint="eastAsia"/>
        </w:rPr>
        <w:t xml:space="preserve">to enhance </w:t>
      </w:r>
      <w:r>
        <w:rPr>
          <w:rFonts w:ascii="Times New Roman" w:hAnsi="Times New Roman" w:cs="Times New Roman" w:hint="eastAsia"/>
        </w:rPr>
        <w:t xml:space="preserve">RNA velocity </w:t>
      </w:r>
      <w:r>
        <w:rPr>
          <w:rFonts w:ascii="Times New Roman" w:hAnsi="Times New Roman" w:cs="Times New Roman"/>
        </w:rPr>
        <w:t>estimation</w:t>
      </w:r>
      <w:r>
        <w:rPr>
          <w:rFonts w:ascii="Times New Roman" w:hAnsi="Times New Roman" w:cs="Times New Roman" w:hint="eastAsia"/>
        </w:rPr>
        <w:t xml:space="preserve">. </w:t>
      </w:r>
      <w:r w:rsidRPr="00AF1FC5">
        <w:rPr>
          <w:rFonts w:ascii="Times New Roman" w:hAnsi="Times New Roman" w:cs="Times New Roman"/>
        </w:rPr>
        <w:t>This model employs</w:t>
      </w:r>
      <w:r w:rsidR="00286AC9">
        <w:rPr>
          <w:rFonts w:ascii="Times New Roman" w:hAnsi="Times New Roman" w:cs="Times New Roman" w:hint="eastAsia"/>
        </w:rPr>
        <w:t xml:space="preserve"> a</w:t>
      </w:r>
      <w:r w:rsidRPr="00AF1FC5">
        <w:rPr>
          <w:rFonts w:ascii="Times New Roman" w:hAnsi="Times New Roman" w:cs="Times New Roman"/>
        </w:rPr>
        <w:t xml:space="preserve"> mutual learning</w:t>
      </w:r>
      <w:r w:rsidR="00286AC9">
        <w:rPr>
          <w:rFonts w:ascii="Times New Roman" w:hAnsi="Times New Roman" w:cs="Times New Roman" w:hint="eastAsia"/>
        </w:rPr>
        <w:t xml:space="preserve"> framework, </w:t>
      </w:r>
      <w:r w:rsidR="00286AC9" w:rsidRPr="00286AC9">
        <w:rPr>
          <w:rFonts w:ascii="Times New Roman" w:hAnsi="Times New Roman" w:cs="Times New Roman"/>
        </w:rPr>
        <w:t xml:space="preserve">combining a </w:t>
      </w:r>
      <w:r w:rsidR="00286AC9" w:rsidRPr="007A463F">
        <w:rPr>
          <w:rFonts w:ascii="Times New Roman" w:hAnsi="Times New Roman" w:cs="Times New Roman"/>
        </w:rPr>
        <w:t>state extrapolation branch</w:t>
      </w:r>
      <w:r w:rsidR="00286AC9" w:rsidRPr="00286AC9">
        <w:rPr>
          <w:rFonts w:ascii="Times New Roman" w:hAnsi="Times New Roman" w:cs="Times New Roman"/>
        </w:rPr>
        <w:t xml:space="preserve"> and a </w:t>
      </w:r>
      <w:r w:rsidR="00286AC9" w:rsidRPr="007A463F">
        <w:rPr>
          <w:rFonts w:ascii="Times New Roman" w:hAnsi="Times New Roman" w:cs="Times New Roman"/>
        </w:rPr>
        <w:t>steady-state branch</w:t>
      </w:r>
      <w:r w:rsidR="00286AC9" w:rsidRPr="00286AC9">
        <w:rPr>
          <w:rFonts w:ascii="Times New Roman" w:hAnsi="Times New Roman" w:cs="Times New Roman"/>
        </w:rPr>
        <w:t xml:space="preserve"> to jointly capture transcriptional dynamics.</w:t>
      </w:r>
      <w:r>
        <w:rPr>
          <w:rFonts w:ascii="Times New Roman" w:hAnsi="Times New Roman" w:cs="Times New Roman" w:hint="eastAsia"/>
        </w:rPr>
        <w:t xml:space="preserve"> </w:t>
      </w:r>
      <w:r w:rsidR="00286AC9" w:rsidRPr="00286AC9">
        <w:rPr>
          <w:rFonts w:ascii="Times New Roman" w:hAnsi="Times New Roman" w:cs="Times New Roman"/>
        </w:rPr>
        <w:t xml:space="preserve">The high-dimensional branch uses a neural ODE module called </w:t>
      </w:r>
      <w:r w:rsidR="00286AC9" w:rsidRPr="007A463F">
        <w:rPr>
          <w:rFonts w:ascii="Times New Roman" w:hAnsi="Times New Roman" w:cs="Times New Roman"/>
          <w:i/>
          <w:iCs/>
        </w:rPr>
        <w:t>SymNet</w:t>
      </w:r>
      <w:r w:rsidR="00286AC9" w:rsidRPr="00286AC9">
        <w:rPr>
          <w:rFonts w:ascii="Times New Roman" w:hAnsi="Times New Roman" w:cs="Times New Roman"/>
        </w:rPr>
        <w:t xml:space="preserve">, a symbolic network designed to represent gene-specific kinetics via a </w:t>
      </w:r>
      <w:r w:rsidR="00286AC9" w:rsidRPr="007A463F">
        <w:rPr>
          <w:rFonts w:ascii="Times New Roman" w:hAnsi="Times New Roman" w:cs="Times New Roman"/>
        </w:rPr>
        <w:t>generalized kinetic model</w:t>
      </w:r>
      <w:r w:rsidR="00286AC9" w:rsidRPr="00286AC9">
        <w:rPr>
          <w:rFonts w:ascii="Times New Roman" w:hAnsi="Times New Roman" w:cs="Times New Roman"/>
        </w:rPr>
        <w:t xml:space="preserve">, optimized in a manner similar to </w:t>
      </w:r>
      <w:r w:rsidR="00286AC9" w:rsidRPr="007A463F">
        <w:rPr>
          <w:rFonts w:ascii="Times New Roman" w:hAnsi="Times New Roman" w:cs="Times New Roman"/>
          <w:i/>
          <w:iCs/>
        </w:rPr>
        <w:t>DeepVelo</w:t>
      </w:r>
      <w:r w:rsidR="00286AC9" w:rsidRPr="00286AC9">
        <w:rPr>
          <w:rFonts w:ascii="Times New Roman" w:hAnsi="Times New Roman" w:cs="Times New Roman"/>
        </w:rPr>
        <w:t>.</w:t>
      </w:r>
      <w:r>
        <w:rPr>
          <w:rFonts w:ascii="Times New Roman" w:hAnsi="Times New Roman" w:cs="Times New Roman" w:hint="eastAsia"/>
        </w:rPr>
        <w:t xml:space="preserve"> </w:t>
      </w:r>
      <w:r w:rsidR="00286AC9" w:rsidRPr="00286AC9">
        <w:rPr>
          <w:rFonts w:ascii="Times New Roman" w:hAnsi="Times New Roman" w:cs="Times New Roman"/>
        </w:rPr>
        <w:t xml:space="preserve">In parallel, the low-dimensional branch adopts a </w:t>
      </w:r>
      <w:r w:rsidR="00286AC9" w:rsidRPr="007A463F">
        <w:rPr>
          <w:rFonts w:ascii="Times New Roman" w:hAnsi="Times New Roman" w:cs="Times New Roman"/>
          <w:i/>
          <w:iCs/>
        </w:rPr>
        <w:t>VeloAE</w:t>
      </w:r>
      <w:r w:rsidR="00286AC9" w:rsidRPr="007A463F">
        <w:rPr>
          <w:rFonts w:ascii="Times New Roman" w:hAnsi="Times New Roman" w:cs="Times New Roman"/>
        </w:rPr>
        <w:t>-inspired framework</w:t>
      </w:r>
      <w:r w:rsidR="00286AC9" w:rsidRPr="00286AC9">
        <w:rPr>
          <w:rFonts w:ascii="Times New Roman" w:hAnsi="Times New Roman" w:cs="Times New Roman"/>
        </w:rPr>
        <w:t xml:space="preserve">, learning RNA velocity in latent space. The inferred low-dimensional velocities are then used to </w:t>
      </w:r>
      <w:r w:rsidR="00286AC9" w:rsidRPr="007A463F">
        <w:rPr>
          <w:rFonts w:ascii="Times New Roman" w:hAnsi="Times New Roman" w:cs="Times New Roman"/>
        </w:rPr>
        <w:t>supervise neighbor selection</w:t>
      </w:r>
      <w:r w:rsidR="00286AC9" w:rsidRPr="00286AC9">
        <w:rPr>
          <w:rFonts w:ascii="Times New Roman" w:hAnsi="Times New Roman" w:cs="Times New Roman"/>
        </w:rPr>
        <w:t xml:space="preserve"> in the extrapolation branch.</w:t>
      </w:r>
      <w:r>
        <w:rPr>
          <w:rFonts w:ascii="Times New Roman" w:hAnsi="Times New Roman" w:cs="Times New Roman" w:hint="eastAsia"/>
        </w:rPr>
        <w:t xml:space="preserve"> </w:t>
      </w:r>
      <w:r w:rsidR="00286AC9" w:rsidRPr="00286AC9">
        <w:rPr>
          <w:rFonts w:ascii="Times New Roman" w:hAnsi="Times New Roman" w:cs="Times New Roman"/>
        </w:rPr>
        <w:t xml:space="preserve">To reconcile potential mismatches between the two velocity spaces, </w:t>
      </w:r>
      <w:r w:rsidR="00286AC9" w:rsidRPr="007A463F">
        <w:rPr>
          <w:rFonts w:ascii="Times New Roman" w:hAnsi="Times New Roman" w:cs="Times New Roman"/>
        </w:rPr>
        <w:t>Markov transition matrices</w:t>
      </w:r>
      <w:r w:rsidR="00286AC9" w:rsidRPr="00286AC9">
        <w:rPr>
          <w:rFonts w:ascii="Times New Roman" w:hAnsi="Times New Roman" w:cs="Times New Roman"/>
        </w:rPr>
        <w:t xml:space="preserve"> are computed independently for each branch. A </w:t>
      </w:r>
      <w:r w:rsidR="00286AC9" w:rsidRPr="007A463F">
        <w:rPr>
          <w:rFonts w:ascii="Times New Roman" w:hAnsi="Times New Roman" w:cs="Times New Roman"/>
        </w:rPr>
        <w:t>divergence loss</w:t>
      </w:r>
      <w:r w:rsidR="00286AC9" w:rsidRPr="00286AC9">
        <w:rPr>
          <w:rFonts w:ascii="Times New Roman" w:hAnsi="Times New Roman" w:cs="Times New Roman"/>
        </w:rPr>
        <w:t xml:space="preserve"> between these matrices, combined with individual loss functions, is used to jointly train the model and capture complex cellular dynamics.</w:t>
      </w:r>
      <w:r w:rsidRPr="00AF1FC5">
        <w:rPr>
          <w:rFonts w:ascii="Times New Roman" w:hAnsi="Times New Roman" w:cs="Times New Roman"/>
        </w:rPr>
        <w:t xml:space="preserve"> This dual-path framework aligns the</w:t>
      </w:r>
      <w:r w:rsidR="00286AC9">
        <w:rPr>
          <w:rFonts w:ascii="Times New Roman" w:hAnsi="Times New Roman" w:cs="Times New Roman" w:hint="eastAsia"/>
        </w:rPr>
        <w:t xml:space="preserve"> two</w:t>
      </w:r>
      <w:r w:rsidRPr="00AF1FC5">
        <w:rPr>
          <w:rFonts w:ascii="Times New Roman" w:hAnsi="Times New Roman" w:cs="Times New Roman"/>
        </w:rPr>
        <w:t xml:space="preserve"> branches via mutual learning, inheriting the robustness of low-dimensional representation learning while preserving biological interpretability through the high-dimensional branch. Furthermore, mutual learning ensures coverage of all cells across each latent dimension, enabling inter-gene information to guide the supervision of representation learning.</w:t>
      </w:r>
    </w:p>
    <w:p w14:paraId="251BC4FF" w14:textId="77777777" w:rsidR="00BA70A7" w:rsidRDefault="00BA70A7" w:rsidP="002321A2">
      <w:pPr>
        <w:rPr>
          <w:rFonts w:ascii="Times New Roman" w:hAnsi="Times New Roman" w:cs="Times New Roman"/>
        </w:rPr>
      </w:pPr>
    </w:p>
    <w:p w14:paraId="04EBBBC2" w14:textId="5819A70F" w:rsidR="00D7345D" w:rsidRDefault="00C17481" w:rsidP="002321A2">
      <w:pPr>
        <w:rPr>
          <w:rFonts w:ascii="Times New Roman" w:hAnsi="Times New Roman" w:cs="Times New Roman"/>
        </w:rPr>
      </w:pPr>
      <w:r w:rsidRPr="00C17481">
        <w:rPr>
          <w:rFonts w:ascii="Times New Roman" w:hAnsi="Times New Roman" w:cs="Times New Roman"/>
        </w:rPr>
        <w:t>Compared to other RNA velocity approaches, state extrapolation methods offer superior capacit</w:t>
      </w:r>
      <w:r w:rsidR="00286AC9">
        <w:rPr>
          <w:rFonts w:ascii="Times New Roman" w:hAnsi="Times New Roman" w:cs="Times New Roman" w:hint="eastAsia"/>
        </w:rPr>
        <w:t>ies</w:t>
      </w:r>
      <w:r w:rsidRPr="00C17481">
        <w:rPr>
          <w:rFonts w:ascii="Times New Roman" w:hAnsi="Times New Roman" w:cs="Times New Roman"/>
        </w:rPr>
        <w:t xml:space="preserve"> to capture lineage heterogeneity by dynamically predicting future cell states beyond </w:t>
      </w:r>
      <w:r w:rsidR="00B22D3D" w:rsidRPr="00B22D3D">
        <w:rPr>
          <w:rFonts w:ascii="Times New Roman" w:hAnsi="Times New Roman" w:cs="Times New Roman"/>
        </w:rPr>
        <w:t>static</w:t>
      </w:r>
      <w:r w:rsidRPr="00C17481">
        <w:rPr>
          <w:rFonts w:ascii="Times New Roman" w:hAnsi="Times New Roman" w:cs="Times New Roman"/>
        </w:rPr>
        <w:t xml:space="preserve"> transcriptional snapshots. </w:t>
      </w:r>
      <w:r w:rsidR="00D7345D" w:rsidRPr="00D7345D">
        <w:rPr>
          <w:rFonts w:ascii="Times New Roman" w:hAnsi="Times New Roman" w:cs="Times New Roman"/>
        </w:rPr>
        <w:t>Their ability to estimate local velocity vectors at single-cell resolution and extrapolate expression states allows for a more refined reconstruction of transcriptional kinetics across diverse cellular trajectories. A key advantage of this approach is its robustness in handling multi-rate kinetic regimes, where transcription, splicing, and degradation rates vary across cell subpopulations.</w:t>
      </w:r>
      <w:r w:rsidR="00D7345D">
        <w:rPr>
          <w:rFonts w:ascii="Times New Roman" w:hAnsi="Times New Roman" w:cs="Times New Roman" w:hint="eastAsia"/>
        </w:rPr>
        <w:t xml:space="preserve"> </w:t>
      </w:r>
      <w:r w:rsidR="00D7345D" w:rsidRPr="00D7345D">
        <w:rPr>
          <w:rFonts w:ascii="Times New Roman" w:hAnsi="Times New Roman" w:cs="Times New Roman"/>
        </w:rPr>
        <w:t xml:space="preserve">For example, </w:t>
      </w:r>
      <w:r w:rsidR="00D7345D" w:rsidRPr="00D7345D">
        <w:rPr>
          <w:rFonts w:ascii="Times New Roman" w:hAnsi="Times New Roman" w:cs="Times New Roman"/>
          <w:i/>
          <w:iCs/>
        </w:rPr>
        <w:t>cellDancer</w:t>
      </w:r>
      <w:r w:rsidR="00D7345D" w:rsidRPr="00D7345D">
        <w:rPr>
          <w:rFonts w:ascii="Times New Roman" w:hAnsi="Times New Roman" w:cs="Times New Roman"/>
        </w:rPr>
        <w:t xml:space="preserve"> has demonstrated strong performance in resolving transcriptional boost genes</w:t>
      </w:r>
      <w:r w:rsidR="00B22D3D">
        <w:rPr>
          <w:rFonts w:ascii="Times New Roman" w:hAnsi="Times New Roman" w:cs="Times New Roman" w:hint="eastAsia"/>
        </w:rPr>
        <w:t xml:space="preserve">, </w:t>
      </w:r>
      <w:r w:rsidR="00B22D3D" w:rsidRPr="00D7345D">
        <w:rPr>
          <w:rFonts w:ascii="Times New Roman" w:hAnsi="Times New Roman" w:cs="Times New Roman"/>
        </w:rPr>
        <w:t xml:space="preserve">such as </w:t>
      </w:r>
      <w:r w:rsidR="00B22D3D" w:rsidRPr="00D7345D">
        <w:rPr>
          <w:rFonts w:ascii="Times New Roman" w:hAnsi="Times New Roman" w:cs="Times New Roman"/>
          <w:i/>
          <w:iCs/>
        </w:rPr>
        <w:t>Hba-x</w:t>
      </w:r>
      <w:r w:rsidR="00B22D3D" w:rsidRPr="00D7345D">
        <w:rPr>
          <w:rFonts w:ascii="Times New Roman" w:hAnsi="Times New Roman" w:cs="Times New Roman"/>
        </w:rPr>
        <w:t xml:space="preserve"> and </w:t>
      </w:r>
      <w:r w:rsidR="00B22D3D" w:rsidRPr="00D7345D">
        <w:rPr>
          <w:rFonts w:ascii="Times New Roman" w:hAnsi="Times New Roman" w:cs="Times New Roman"/>
          <w:i/>
          <w:iCs/>
        </w:rPr>
        <w:t>Smim1</w:t>
      </w:r>
      <w:r w:rsidR="00B22D3D">
        <w:rPr>
          <w:rFonts w:ascii="Times New Roman" w:hAnsi="Times New Roman" w:cs="Times New Roman" w:hint="eastAsia"/>
        </w:rPr>
        <w:t>,</w:t>
      </w:r>
      <w:r w:rsidR="00D7345D" w:rsidRPr="00D7345D">
        <w:rPr>
          <w:rFonts w:ascii="Times New Roman" w:hAnsi="Times New Roman" w:cs="Times New Roman"/>
        </w:rPr>
        <w:t xml:space="preserve"> during erythroid maturation in mouse </w:t>
      </w:r>
      <w:r w:rsidR="00D7345D" w:rsidRPr="00D7345D">
        <w:rPr>
          <w:rFonts w:ascii="Times New Roman" w:hAnsi="Times New Roman" w:cs="Times New Roman"/>
        </w:rPr>
        <w:lastRenderedPageBreak/>
        <w:t>gastrulation</w:t>
      </w:r>
      <w:r w:rsidR="00D7345D">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&lt;EndNote&gt;&lt;Cite&gt;&lt;Author&gt;Li&lt;/Author&gt;&lt;Year&gt;2024&lt;/Year&gt;&lt;RecNum&gt;23&lt;/RecNum&gt;&lt;DisplayText&gt;[23]&lt;/DisplayText&gt;&lt;record&gt;&lt;rec-number&gt;23&lt;/rec-number&gt;&lt;foreign-keys&gt;&lt;key app="EN" db-id="vsf22ssadrx5acer9f5x9rdl5spsr2s0vfp0" timestamp="1743952797"&gt;23&lt;/key&gt;&lt;/foreign-keys&gt;&lt;ref-type name="Journal Article"&gt;17&lt;/ref-type&gt;&lt;contributors&gt;&lt;authors&gt;&lt;author&gt;Li, Shengyu&lt;/author&gt;&lt;author&gt;Zhang, Pengzhi&lt;/author&gt;&lt;author&gt;Chen, Weiqing&lt;/author&gt;&lt;author&gt;Ye, Lingqun&lt;/author&gt;&lt;author&gt;Brannan, Kristopher W.&lt;/author&gt;&lt;author&gt;Le, Nhat-Tu&lt;/author&gt;&lt;author&gt;Abe, Jun-ichi&lt;/author&gt;&lt;author&gt;Cooke, John P.&lt;/author&gt;&lt;author&gt;Wang, Guangyu&lt;/author&gt;&lt;/authors&gt;&lt;/contributors&gt;&lt;titles&gt;&lt;title&gt;A relay velocity model infers cell-dependent RNA velocity&lt;/title&gt;&lt;secondary-title&gt;Nature Biotechnology&lt;/secondary-title&gt;&lt;/titles&gt;&lt;periodical&gt;&lt;full-title&gt;Nature Biotechnology&lt;/full-title&gt;&lt;/periodical&gt;&lt;pages&gt;99-108&lt;/pages&gt;&lt;volume&gt;42&lt;/volume&gt;&lt;number&gt;1&lt;/number&gt;&lt;dates&gt;&lt;year&gt;2024&lt;/year&gt;&lt;pub-dates&gt;&lt;date&gt;2024/01/01&lt;/date&gt;&lt;/pub-dates&gt;&lt;/dates&gt;&lt;isbn&gt;1546-1696&lt;/isbn&gt;&lt;urls&gt;&lt;related-urls&gt;&lt;url&gt;https://doi.org/10.1038/s41587-023-01728-5&lt;/url&gt;&lt;/related-urls&gt;&lt;/urls&gt;&lt;electronic-resource-num&gt;10.1038/s41587-023-01728-5&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[23]</w:t>
      </w:r>
      <w:r w:rsidR="009A2D82">
        <w:rPr>
          <w:rFonts w:ascii="Times New Roman" w:hAnsi="Times New Roman" w:cs="Times New Roman"/>
        </w:rPr>
        <w:fldChar w:fldCharType="end"/>
      </w:r>
      <w:r w:rsidR="00D7345D" w:rsidRPr="00D7345D">
        <w:rPr>
          <w:rFonts w:ascii="Times New Roman" w:hAnsi="Times New Roman" w:cs="Times New Roman"/>
        </w:rPr>
        <w:t xml:space="preserve">. </w:t>
      </w:r>
      <w:r w:rsidR="00B22D3D">
        <w:rPr>
          <w:rFonts w:ascii="Times New Roman" w:hAnsi="Times New Roman" w:cs="Times New Roman" w:hint="eastAsia"/>
        </w:rPr>
        <w:t>These</w:t>
      </w:r>
      <w:r w:rsidR="00D7345D" w:rsidRPr="00D7345D">
        <w:rPr>
          <w:rFonts w:ascii="Times New Roman" w:hAnsi="Times New Roman" w:cs="Times New Roman"/>
        </w:rPr>
        <w:t xml:space="preserve"> genes undergo sudden transcriptional upregulation in the middle of erythroid differentiation, posing challenges for traditional RNA velocity models</w:t>
      </w:r>
      <w:r w:rsidR="00B22D3D">
        <w:rPr>
          <w:rFonts w:ascii="Times New Roman" w:hAnsi="Times New Roman" w:cs="Times New Roman" w:hint="eastAsia"/>
        </w:rPr>
        <w:t xml:space="preserve"> like </w:t>
      </w:r>
      <w:r w:rsidR="00B22D3D" w:rsidRPr="007A463F">
        <w:rPr>
          <w:rFonts w:ascii="Times New Roman" w:hAnsi="Times New Roman" w:cs="Times New Roman" w:hint="eastAsia"/>
          <w:i/>
          <w:iCs/>
        </w:rPr>
        <w:t>scVelo</w:t>
      </w:r>
      <w:r w:rsidR="00B22D3D" w:rsidRPr="00B22D3D">
        <w:rPr>
          <w:rFonts w:ascii="Times New Roman" w:hAnsi="Times New Roman" w:cs="Times New Roman"/>
        </w:rPr>
        <w:t xml:space="preserve">, which failed to capture the </w:t>
      </w:r>
      <w:r w:rsidR="00B22D3D" w:rsidRPr="007A463F">
        <w:rPr>
          <w:rFonts w:ascii="Times New Roman" w:hAnsi="Times New Roman" w:cs="Times New Roman"/>
        </w:rPr>
        <w:t>induction phases</w:t>
      </w:r>
      <w:r w:rsidR="00B22D3D" w:rsidRPr="00B22D3D">
        <w:rPr>
          <w:rFonts w:ascii="Times New Roman" w:hAnsi="Times New Roman" w:cs="Times New Roman"/>
        </w:rPr>
        <w:t xml:space="preserve"> of such </w:t>
      </w:r>
      <w:r w:rsidR="00B22D3D" w:rsidRPr="007A463F">
        <w:rPr>
          <w:rFonts w:ascii="Times New Roman" w:hAnsi="Times New Roman" w:cs="Times New Roman"/>
        </w:rPr>
        <w:t>MURK (multiple-rate kinetic)</w:t>
      </w:r>
      <w:r w:rsidR="00B22D3D" w:rsidRPr="00B22D3D">
        <w:rPr>
          <w:rFonts w:ascii="Times New Roman" w:hAnsi="Times New Roman" w:cs="Times New Roman"/>
        </w:rPr>
        <w:t xml:space="preserve"> genes, whereas </w:t>
      </w:r>
      <w:r w:rsidR="00B22D3D" w:rsidRPr="007A463F">
        <w:rPr>
          <w:rFonts w:ascii="Times New Roman" w:hAnsi="Times New Roman" w:cs="Times New Roman"/>
          <w:i/>
          <w:iCs/>
        </w:rPr>
        <w:t>cellDancer</w:t>
      </w:r>
      <w:r w:rsidR="00B22D3D" w:rsidRPr="00B22D3D">
        <w:rPr>
          <w:rFonts w:ascii="Times New Roman" w:hAnsi="Times New Roman" w:cs="Times New Roman"/>
        </w:rPr>
        <w:t xml:space="preserve"> accurately inferred their dynamics</w:t>
      </w:r>
      <w:r w:rsidR="00D7345D" w:rsidRPr="00D7345D">
        <w:rPr>
          <w:rFonts w:ascii="Times New Roman" w:hAnsi="Times New Roman" w:cs="Times New Roman"/>
        </w:rPr>
        <w:t xml:space="preserve">. </w:t>
      </w:r>
    </w:p>
    <w:p w14:paraId="4D984E2F" w14:textId="77777777" w:rsidR="00D7345D" w:rsidRDefault="00D7345D" w:rsidP="002321A2">
      <w:pPr>
        <w:rPr>
          <w:rFonts w:ascii="Times New Roman" w:hAnsi="Times New Roman" w:cs="Times New Roman"/>
        </w:rPr>
      </w:pPr>
    </w:p>
    <w:p w14:paraId="3C728E5E" w14:textId="45520018" w:rsidR="002321A2" w:rsidRDefault="00D7345D" w:rsidP="002321A2">
      <w:pPr>
        <w:rPr>
          <w:rFonts w:ascii="Times New Roman" w:hAnsi="Times New Roman" w:cs="Times New Roman"/>
        </w:rPr>
      </w:pPr>
      <w:r w:rsidRPr="00D7345D">
        <w:rPr>
          <w:rFonts w:ascii="Times New Roman" w:hAnsi="Times New Roman" w:cs="Times New Roman"/>
        </w:rPr>
        <w:t xml:space="preserve">Given these advantages, state extrapolation methods may hold particular promise for future applications in highly heterogeneous biological systems, such as tumor evolution, immune cell differentiation, and dynamic transcriptional regulation in response to environmental stimuli. By enabling single-cell resolution estimation of RNA velocity in complex multi-lineage contexts, these models have the potential to improve the precision of cell fate predictions in developmental biology and disease modeling. </w:t>
      </w:r>
      <w:r w:rsidR="009A09C7">
        <w:rPr>
          <w:rFonts w:ascii="Times New Roman" w:hAnsi="Times New Roman" w:cs="Times New Roman" w:hint="eastAsia"/>
        </w:rPr>
        <w:t>Nevertheless</w:t>
      </w:r>
      <w:r w:rsidRPr="00D7345D">
        <w:rPr>
          <w:rFonts w:ascii="Times New Roman" w:hAnsi="Times New Roman" w:cs="Times New Roman"/>
        </w:rPr>
        <w:t xml:space="preserve">, </w:t>
      </w:r>
      <w:r w:rsidR="00DF75A1" w:rsidRPr="00DF75A1">
        <w:rPr>
          <w:rFonts w:ascii="Times New Roman" w:hAnsi="Times New Roman" w:cs="Times New Roman"/>
        </w:rPr>
        <w:t>performance</w:t>
      </w:r>
      <w:r w:rsidR="009A09C7">
        <w:rPr>
          <w:rFonts w:ascii="Times New Roman" w:hAnsi="Times New Roman" w:cs="Times New Roman" w:hint="eastAsia"/>
        </w:rPr>
        <w:t xml:space="preserve"> of </w:t>
      </w:r>
      <w:r w:rsidR="009A09C7" w:rsidRPr="00D7345D">
        <w:rPr>
          <w:rFonts w:ascii="Times New Roman" w:hAnsi="Times New Roman" w:cs="Times New Roman"/>
        </w:rPr>
        <w:t>state extrapolation methods</w:t>
      </w:r>
      <w:r w:rsidR="00DF75A1" w:rsidRPr="00DF75A1">
        <w:rPr>
          <w:rFonts w:ascii="Times New Roman" w:hAnsi="Times New Roman" w:cs="Times New Roman"/>
        </w:rPr>
        <w:t xml:space="preserve"> is sensitive to the accuracy of neighbor selection, and the extrapolation process can be computationally demanding.</w:t>
      </w:r>
      <w:r w:rsidR="00DF75A1">
        <w:rPr>
          <w:rFonts w:ascii="Times New Roman" w:hAnsi="Times New Roman" w:cs="Times New Roman" w:hint="eastAsia"/>
        </w:rPr>
        <w:t xml:space="preserve"> </w:t>
      </w:r>
      <w:r w:rsidR="009A09C7" w:rsidRPr="009A09C7">
        <w:rPr>
          <w:rFonts w:ascii="Times New Roman" w:hAnsi="Times New Roman" w:cs="Times New Roman"/>
        </w:rPr>
        <w:t xml:space="preserve">Additionally, </w:t>
      </w:r>
      <w:r w:rsidR="009A09C7">
        <w:rPr>
          <w:rFonts w:ascii="Times New Roman" w:hAnsi="Times New Roman" w:cs="Times New Roman" w:hint="eastAsia"/>
        </w:rPr>
        <w:t>a</w:t>
      </w:r>
      <w:r w:rsidRPr="00D7345D">
        <w:rPr>
          <w:rFonts w:ascii="Times New Roman" w:hAnsi="Times New Roman" w:cs="Times New Roman"/>
        </w:rPr>
        <w:t xml:space="preserve">s </w:t>
      </w:r>
      <w:r w:rsidR="009A09C7" w:rsidRPr="009A09C7">
        <w:rPr>
          <w:rFonts w:ascii="Times New Roman" w:hAnsi="Times New Roman" w:cs="Times New Roman"/>
        </w:rPr>
        <w:t>relatively recent developments</w:t>
      </w:r>
      <w:r w:rsidRPr="00D7345D">
        <w:rPr>
          <w:rFonts w:ascii="Times New Roman" w:hAnsi="Times New Roman" w:cs="Times New Roman"/>
        </w:rPr>
        <w:t>, their practical applications</w:t>
      </w:r>
      <w:r w:rsidR="009A09C7">
        <w:rPr>
          <w:rFonts w:ascii="Times New Roman" w:hAnsi="Times New Roman" w:cs="Times New Roman" w:hint="eastAsia"/>
        </w:rPr>
        <w:t xml:space="preserve"> still</w:t>
      </w:r>
      <w:r w:rsidRPr="00D7345D">
        <w:rPr>
          <w:rFonts w:ascii="Times New Roman" w:hAnsi="Times New Roman" w:cs="Times New Roman"/>
        </w:rPr>
        <w:t xml:space="preserve"> remain limited. Beyond the benchmarking cases provided within original studies, </w:t>
      </w:r>
      <w:r w:rsidR="009A09C7" w:rsidRPr="009A09C7">
        <w:rPr>
          <w:rFonts w:ascii="Times New Roman" w:hAnsi="Times New Roman" w:cs="Times New Roman"/>
        </w:rPr>
        <w:t>these methods still require broader validation in diverse biological contexts to fully establish their reliability and generalizability.</w:t>
      </w:r>
    </w:p>
    <w:p w14:paraId="6CC1E72D" w14:textId="4CBFCD27" w:rsidR="00D7345D" w:rsidRDefault="00D7345D" w:rsidP="002321A2">
      <w:pPr>
        <w:rPr>
          <w:rFonts w:ascii="Times New Roman" w:hAnsi="Times New Roman" w:cs="Times New Roman"/>
        </w:rPr>
      </w:pPr>
    </w:p>
    <w:p w14:paraId="11CC70F0" w14:textId="77777777" w:rsidR="002321A2" w:rsidRDefault="002321A2" w:rsidP="002321A2">
      <w:pPr>
        <w:jc w:val="left"/>
        <w:rPr>
          <w:rFonts w:ascii="Times New Roman" w:hAnsi="Times New Roman" w:cs="Times New Roman"/>
        </w:rPr>
      </w:pPr>
      <w:bookmarkStart w:id="34" w:name="_Hlk185092322"/>
      <w:r>
        <w:rPr>
          <w:rFonts w:ascii="Times New Roman" w:hAnsi="Times New Roman" w:cs="Times New Roman" w:hint="eastAsia"/>
        </w:rPr>
        <w:t>Table 2. Summarization of RNA Velocity models.</w:t>
      </w:r>
    </w:p>
    <w:bookmarkEnd w:id="34"/>
    <w:p w14:paraId="6B1550EC" w14:textId="5918B887" w:rsidR="002321A2" w:rsidRDefault="007D4BFF" w:rsidP="002321A2">
      <w:pPr>
        <w:rPr>
          <w:rFonts w:ascii="Times New Roman" w:hAnsi="Times New Roman" w:cs="Times New Roman"/>
        </w:rPr>
      </w:pPr>
      <w:r>
        <w:rPr>
          <w:rFonts w:ascii="Times New Roman" w:hAnsi="Times New Roman" w:cs="Times New Roman" w:hint="eastAsia"/>
        </w:rPr>
        <w:t>[</w:t>
      </w:r>
      <w:r w:rsidR="002321A2">
        <w:rPr>
          <w:rFonts w:ascii="Times New Roman" w:hAnsi="Times New Roman" w:cs="Times New Roman" w:hint="eastAsia"/>
        </w:rPr>
        <w:t>Table 2 insert here</w:t>
      </w:r>
      <w:r>
        <w:rPr>
          <w:rFonts w:ascii="Times New Roman" w:hAnsi="Times New Roman" w:cs="Times New Roman" w:hint="eastAsia"/>
        </w:rPr>
        <w:t>]</w:t>
      </w:r>
    </w:p>
    <w:p w14:paraId="2BCE4E3E" w14:textId="77777777" w:rsidR="002321A2" w:rsidRDefault="002321A2" w:rsidP="002321A2">
      <w:pPr>
        <w:rPr>
          <w:rFonts w:ascii="Times New Roman" w:hAnsi="Times New Roman" w:cs="Times New Roman"/>
        </w:rPr>
      </w:pPr>
    </w:p>
    <w:p w14:paraId="3C162243" w14:textId="77777777" w:rsidR="001100F1" w:rsidRPr="005A5CE8" w:rsidRDefault="001100F1" w:rsidP="001100F1">
      <w:pPr>
        <w:rPr>
          <w:rFonts w:ascii="Times New Roman" w:hAnsi="Times New Roman" w:cs="Times New Roman"/>
          <w:b/>
          <w:bCs/>
          <w:sz w:val="28"/>
          <w:szCs w:val="36"/>
        </w:rPr>
      </w:pPr>
      <w:r>
        <w:rPr>
          <w:rFonts w:ascii="Times New Roman" w:hAnsi="Times New Roman" w:cs="Times New Roman" w:hint="eastAsia"/>
          <w:b/>
          <w:bCs/>
          <w:sz w:val="28"/>
          <w:szCs w:val="36"/>
        </w:rPr>
        <w:t xml:space="preserve">Application of </w:t>
      </w:r>
      <w:r w:rsidRPr="005A5CE8">
        <w:rPr>
          <w:rFonts w:ascii="Times New Roman" w:hAnsi="Times New Roman" w:cs="Times New Roman" w:hint="eastAsia"/>
          <w:b/>
          <w:bCs/>
          <w:sz w:val="28"/>
          <w:szCs w:val="36"/>
        </w:rPr>
        <w:t xml:space="preserve">RNA </w:t>
      </w:r>
      <w:r>
        <w:rPr>
          <w:rFonts w:ascii="Times New Roman" w:hAnsi="Times New Roman" w:cs="Times New Roman" w:hint="eastAsia"/>
          <w:b/>
          <w:bCs/>
          <w:sz w:val="28"/>
          <w:szCs w:val="36"/>
        </w:rPr>
        <w:t>V</w:t>
      </w:r>
      <w:r w:rsidRPr="005A5CE8">
        <w:rPr>
          <w:rFonts w:ascii="Times New Roman" w:hAnsi="Times New Roman" w:cs="Times New Roman" w:hint="eastAsia"/>
          <w:b/>
          <w:bCs/>
          <w:sz w:val="28"/>
          <w:szCs w:val="36"/>
        </w:rPr>
        <w:t>elocity</w:t>
      </w:r>
      <w:r>
        <w:rPr>
          <w:rFonts w:ascii="Times New Roman" w:hAnsi="Times New Roman" w:cs="Times New Roman" w:hint="eastAsia"/>
          <w:b/>
          <w:bCs/>
          <w:sz w:val="28"/>
          <w:szCs w:val="36"/>
        </w:rPr>
        <w:t xml:space="preserve"> under Various Biological S</w:t>
      </w:r>
      <w:r>
        <w:rPr>
          <w:rFonts w:ascii="Times New Roman" w:hAnsi="Times New Roman" w:cs="Times New Roman"/>
          <w:b/>
          <w:bCs/>
          <w:sz w:val="28"/>
          <w:szCs w:val="36"/>
        </w:rPr>
        <w:t>cenarios</w:t>
      </w:r>
    </w:p>
    <w:p w14:paraId="3B07B8C3" w14:textId="624FAB76" w:rsidR="001100F1" w:rsidRPr="004E1579" w:rsidRDefault="001100F1" w:rsidP="001100F1">
      <w:pPr>
        <w:rPr>
          <w:rFonts w:ascii="Times New Roman" w:hAnsi="Times New Roman" w:cs="Times New Roman"/>
        </w:rPr>
      </w:pPr>
      <w:r w:rsidRPr="009A2967">
        <w:rPr>
          <w:rFonts w:ascii="Times New Roman" w:hAnsi="Times New Roman" w:cs="Times New Roman"/>
        </w:rPr>
        <w:t xml:space="preserve">Through its unique </w:t>
      </w:r>
      <w:r w:rsidR="00FC3C09" w:rsidRPr="00FC3C09">
        <w:rPr>
          <w:rFonts w:ascii="Times New Roman" w:hAnsi="Times New Roman" w:cs="Times New Roman"/>
        </w:rPr>
        <w:t>capability of predicting</w:t>
      </w:r>
      <w:r w:rsidRPr="009A2967">
        <w:rPr>
          <w:rFonts w:ascii="Times New Roman" w:hAnsi="Times New Roman" w:cs="Times New Roman"/>
        </w:rPr>
        <w:t xml:space="preserve"> future cell states by analyzing</w:t>
      </w:r>
      <w:r w:rsidR="00380379">
        <w:rPr>
          <w:rFonts w:ascii="Times New Roman" w:hAnsi="Times New Roman" w:cs="Times New Roman" w:hint="eastAsia"/>
        </w:rPr>
        <w:t xml:space="preserve"> </w:t>
      </w:r>
      <w:r w:rsidR="00380379" w:rsidRPr="009A2967">
        <w:rPr>
          <w:rFonts w:ascii="Times New Roman" w:hAnsi="Times New Roman" w:cs="Times New Roman"/>
        </w:rPr>
        <w:t>unspliced</w:t>
      </w:r>
      <w:r w:rsidR="00380379">
        <w:rPr>
          <w:rFonts w:ascii="Times New Roman" w:hAnsi="Times New Roman" w:cs="Times New Roman" w:hint="eastAsia"/>
        </w:rPr>
        <w:t xml:space="preserve"> and</w:t>
      </w:r>
      <w:r w:rsidRPr="009A2967">
        <w:rPr>
          <w:rFonts w:ascii="Times New Roman" w:hAnsi="Times New Roman" w:cs="Times New Roman"/>
        </w:rPr>
        <w:t xml:space="preserve"> spliced mRNA ratios, RNA velocity has provided unprecedented insights into cellular dynamics across</w:t>
      </w:r>
      <w:r w:rsidR="00FC3C09">
        <w:rPr>
          <w:rFonts w:ascii="Times New Roman" w:hAnsi="Times New Roman" w:cs="Times New Roman" w:hint="eastAsia"/>
        </w:rPr>
        <w:t xml:space="preserve"> </w:t>
      </w:r>
      <w:r w:rsidR="00FC3C09" w:rsidRPr="00FC3C09">
        <w:rPr>
          <w:rFonts w:ascii="Times New Roman" w:hAnsi="Times New Roman" w:cs="Times New Roman"/>
        </w:rPr>
        <w:t>diverse</w:t>
      </w:r>
      <w:r w:rsidRPr="009A2967">
        <w:rPr>
          <w:rFonts w:ascii="Times New Roman" w:hAnsi="Times New Roman" w:cs="Times New Roman"/>
        </w:rPr>
        <w:t xml:space="preserve"> biological systems</w:t>
      </w:r>
      <w:r w:rsidR="00FC3C09">
        <w:rPr>
          <w:rFonts w:ascii="Times New Roman" w:hAnsi="Times New Roman" w:cs="Times New Roman" w:hint="eastAsia"/>
        </w:rPr>
        <w:t>.</w:t>
      </w:r>
      <w:r w:rsidR="00FC3C09">
        <w:rPr>
          <w:rFonts w:ascii="Times New Roman" w:hAnsi="Times New Roman" w:cs="Times New Roman"/>
        </w:rPr>
        <w:t xml:space="preserve"> </w:t>
      </w:r>
      <w:r w:rsidR="00FC3C09" w:rsidRPr="00FC3C09">
        <w:rPr>
          <w:rFonts w:ascii="Times New Roman" w:hAnsi="Times New Roman" w:cs="Times New Roman"/>
        </w:rPr>
        <w:t>These applications predominantly</w:t>
      </w:r>
      <w:r>
        <w:rPr>
          <w:rFonts w:ascii="Times New Roman" w:hAnsi="Times New Roman" w:cs="Times New Roman"/>
        </w:rPr>
        <w:t xml:space="preserve"> fall into three</w:t>
      </w:r>
      <w:r w:rsidRPr="009A2967">
        <w:rPr>
          <w:rFonts w:ascii="Times New Roman" w:hAnsi="Times New Roman" w:cs="Times New Roman"/>
        </w:rPr>
        <w:t xml:space="preserve"> </w:t>
      </w:r>
      <w:r w:rsidR="00EE2E96">
        <w:rPr>
          <w:rFonts w:ascii="Times New Roman" w:hAnsi="Times New Roman" w:cs="Times New Roman" w:hint="eastAsia"/>
        </w:rPr>
        <w:t>scenarios</w:t>
      </w:r>
      <w:r w:rsidRPr="009A2967">
        <w:rPr>
          <w:rFonts w:ascii="Times New Roman" w:hAnsi="Times New Roman" w:cs="Times New Roman"/>
        </w:rPr>
        <w:t xml:space="preserve">: differentiation and development, </w:t>
      </w:r>
      <w:r>
        <w:rPr>
          <w:rFonts w:ascii="Times New Roman" w:hAnsi="Times New Roman" w:cs="Times New Roman" w:hint="eastAsia"/>
        </w:rPr>
        <w:t>d</w:t>
      </w:r>
      <w:r w:rsidRPr="00A26366">
        <w:rPr>
          <w:rFonts w:ascii="Times New Roman" w:hAnsi="Times New Roman" w:cs="Times New Roman"/>
        </w:rPr>
        <w:t xml:space="preserve">iseased and </w:t>
      </w:r>
      <w:r>
        <w:rPr>
          <w:rFonts w:ascii="Times New Roman" w:hAnsi="Times New Roman" w:cs="Times New Roman" w:hint="eastAsia"/>
        </w:rPr>
        <w:t>i</w:t>
      </w:r>
      <w:r w:rsidRPr="00A26366">
        <w:rPr>
          <w:rFonts w:ascii="Times New Roman" w:hAnsi="Times New Roman" w:cs="Times New Roman"/>
        </w:rPr>
        <w:t xml:space="preserve">njured </w:t>
      </w:r>
      <w:r>
        <w:rPr>
          <w:rFonts w:ascii="Times New Roman" w:hAnsi="Times New Roman" w:cs="Times New Roman" w:hint="eastAsia"/>
        </w:rPr>
        <w:t>m</w:t>
      </w:r>
      <w:r w:rsidRPr="00A26366">
        <w:rPr>
          <w:rFonts w:ascii="Times New Roman" w:hAnsi="Times New Roman" w:cs="Times New Roman"/>
        </w:rPr>
        <w:t>icroenvironments</w:t>
      </w:r>
      <w:r>
        <w:rPr>
          <w:rFonts w:ascii="Times New Roman" w:hAnsi="Times New Roman" w:cs="Times New Roman" w:hint="eastAsia"/>
        </w:rPr>
        <w:t>,</w:t>
      </w:r>
      <w:r w:rsidRPr="009A2967">
        <w:rPr>
          <w:rFonts w:ascii="Times New Roman" w:hAnsi="Times New Roman" w:cs="Times New Roman"/>
        </w:rPr>
        <w:t xml:space="preserve"> and tumor</w:t>
      </w:r>
      <w:r>
        <w:rPr>
          <w:rFonts w:ascii="Times New Roman" w:hAnsi="Times New Roman" w:cs="Times New Roman" w:hint="eastAsia"/>
        </w:rPr>
        <w:t xml:space="preserve"> m</w:t>
      </w:r>
      <w:r w:rsidRPr="00A26366">
        <w:rPr>
          <w:rFonts w:ascii="Times New Roman" w:hAnsi="Times New Roman" w:cs="Times New Roman"/>
        </w:rPr>
        <w:t>icroenvironments</w:t>
      </w:r>
      <w:r w:rsidRPr="009A2967">
        <w:rPr>
          <w:rFonts w:ascii="Times New Roman" w:hAnsi="Times New Roman" w:cs="Times New Roman"/>
        </w:rPr>
        <w:t xml:space="preserve">. </w:t>
      </w:r>
      <w:r>
        <w:rPr>
          <w:rFonts w:ascii="Times New Roman" w:hAnsi="Times New Roman" w:cs="Times New Roman" w:hint="eastAsia"/>
        </w:rPr>
        <w:t>Specifically,</w:t>
      </w:r>
      <w:r w:rsidRPr="004E1579">
        <w:t xml:space="preserve"> </w:t>
      </w:r>
      <w:r>
        <w:rPr>
          <w:rFonts w:ascii="Times New Roman" w:hAnsi="Times New Roman" w:cs="Times New Roman" w:hint="eastAsia"/>
        </w:rPr>
        <w:t>i</w:t>
      </w:r>
      <w:r w:rsidRPr="004E1579">
        <w:rPr>
          <w:rFonts w:ascii="Times New Roman" w:hAnsi="Times New Roman" w:cs="Times New Roman"/>
        </w:rPr>
        <w:t xml:space="preserve">n developmental biology, RNA velocity has significantly advanced our understanding of complex lineage relationships and temporal hierarchies, spanning from early embryonic development to tissue-specific differentiation. </w:t>
      </w:r>
      <w:r w:rsidR="00390776" w:rsidRPr="00390776">
        <w:rPr>
          <w:rFonts w:ascii="Times New Roman" w:hAnsi="Times New Roman" w:cs="Times New Roman"/>
        </w:rPr>
        <w:t xml:space="preserve">In disease research, this technique has uncovered abnormal </w:t>
      </w:r>
      <w:r w:rsidR="00FC3C09" w:rsidRPr="00FC3C09">
        <w:rPr>
          <w:rFonts w:ascii="Times New Roman" w:hAnsi="Times New Roman" w:cs="Times New Roman"/>
        </w:rPr>
        <w:t>cellular</w:t>
      </w:r>
      <w:r w:rsidR="00390776" w:rsidRPr="00390776">
        <w:rPr>
          <w:rFonts w:ascii="Times New Roman" w:hAnsi="Times New Roman" w:cs="Times New Roman"/>
        </w:rPr>
        <w:t xml:space="preserve"> transitions and disrupted developmental trajectories, offering insights into disease progression, impaired regeneration, and key regulatory pathways that may serve as therapeutic targets.</w:t>
      </w:r>
      <w:r w:rsidRPr="004E1579">
        <w:rPr>
          <w:rFonts w:ascii="Times New Roman" w:hAnsi="Times New Roman" w:cs="Times New Roman"/>
        </w:rPr>
        <w:t xml:space="preserve"> </w:t>
      </w:r>
      <w:r w:rsidR="00FC3C09">
        <w:rPr>
          <w:rFonts w:ascii="Times New Roman" w:hAnsi="Times New Roman" w:cs="Times New Roman" w:hint="eastAsia"/>
        </w:rPr>
        <w:t>In</w:t>
      </w:r>
      <w:r w:rsidR="00A719D2">
        <w:rPr>
          <w:rFonts w:ascii="Times New Roman" w:hAnsi="Times New Roman" w:cs="Times New Roman"/>
        </w:rPr>
        <w:t xml:space="preserve"> tumor research</w:t>
      </w:r>
      <w:r w:rsidR="00390776" w:rsidRPr="00390776">
        <w:rPr>
          <w:rFonts w:ascii="Times New Roman" w:hAnsi="Times New Roman" w:cs="Times New Roman"/>
        </w:rPr>
        <w:t>, RNA velocity has</w:t>
      </w:r>
      <w:r w:rsidR="00390776">
        <w:rPr>
          <w:rFonts w:ascii="Times New Roman" w:hAnsi="Times New Roman" w:cs="Times New Roman" w:hint="eastAsia"/>
        </w:rPr>
        <w:t xml:space="preserve"> helped</w:t>
      </w:r>
      <w:r w:rsidR="00390776" w:rsidRPr="00390776">
        <w:rPr>
          <w:rFonts w:ascii="Times New Roman" w:hAnsi="Times New Roman" w:cs="Times New Roman"/>
        </w:rPr>
        <w:t xml:space="preserve"> </w:t>
      </w:r>
      <w:r w:rsidR="00390776">
        <w:rPr>
          <w:rFonts w:ascii="Times New Roman" w:hAnsi="Times New Roman" w:cs="Times New Roman" w:hint="eastAsia"/>
        </w:rPr>
        <w:t>reveal</w:t>
      </w:r>
      <w:r w:rsidR="00390776" w:rsidRPr="00390776">
        <w:rPr>
          <w:rFonts w:ascii="Times New Roman" w:hAnsi="Times New Roman" w:cs="Times New Roman"/>
        </w:rPr>
        <w:t xml:space="preserve"> intratumoral heterogeneity, plasticity in cancer cell states, and dynamic interactions between tumor</w:t>
      </w:r>
      <w:r w:rsidR="00FC3C09">
        <w:rPr>
          <w:rFonts w:ascii="Times New Roman" w:hAnsi="Times New Roman" w:cs="Times New Roman" w:hint="eastAsia"/>
        </w:rPr>
        <w:t xml:space="preserve"> cells</w:t>
      </w:r>
      <w:r w:rsidR="00390776" w:rsidRPr="00390776">
        <w:rPr>
          <w:rFonts w:ascii="Times New Roman" w:hAnsi="Times New Roman" w:cs="Times New Roman"/>
        </w:rPr>
        <w:t xml:space="preserve"> and immune </w:t>
      </w:r>
      <w:r w:rsidR="00FC3C09" w:rsidRPr="00FC3C09">
        <w:rPr>
          <w:rFonts w:ascii="Times New Roman" w:hAnsi="Times New Roman" w:cs="Times New Roman"/>
        </w:rPr>
        <w:t>populations</w:t>
      </w:r>
      <w:r w:rsidR="00390776" w:rsidRPr="00390776">
        <w:rPr>
          <w:rFonts w:ascii="Times New Roman" w:hAnsi="Times New Roman" w:cs="Times New Roman"/>
        </w:rPr>
        <w:t xml:space="preserve"> within the microenvironment.</w:t>
      </w:r>
      <w:r w:rsidR="00CA6306">
        <w:rPr>
          <w:rFonts w:ascii="Times New Roman" w:hAnsi="Times New Roman" w:cs="Times New Roman" w:hint="eastAsia"/>
        </w:rPr>
        <w:t xml:space="preserve"> </w:t>
      </w:r>
      <w:r w:rsidR="00CA6306" w:rsidRPr="00CA6306">
        <w:rPr>
          <w:rFonts w:ascii="Times New Roman" w:hAnsi="Times New Roman" w:cs="Times New Roman"/>
        </w:rPr>
        <w:t xml:space="preserve">A comprehensive summary of RNA velocity applications across these biological contexts is presented in </w:t>
      </w:r>
      <w:r w:rsidR="00CA6306" w:rsidRPr="00CA6306">
        <w:rPr>
          <w:rFonts w:ascii="Times New Roman" w:hAnsi="Times New Roman" w:cs="Times New Roman"/>
          <w:b/>
          <w:bCs/>
        </w:rPr>
        <w:t>Table 3</w:t>
      </w:r>
      <w:r w:rsidR="00CA6306" w:rsidRPr="00CA6306">
        <w:rPr>
          <w:rFonts w:ascii="Times New Roman" w:hAnsi="Times New Roman" w:cs="Times New Roman"/>
        </w:rPr>
        <w:t xml:space="preserve">, highlighting representative cases and their major findings. In the following sections, we further </w:t>
      </w:r>
      <w:r w:rsidR="00FC3C09" w:rsidRPr="00FC3C09">
        <w:rPr>
          <w:rFonts w:ascii="Times New Roman" w:hAnsi="Times New Roman" w:cs="Times New Roman"/>
        </w:rPr>
        <w:t>detail</w:t>
      </w:r>
      <w:r w:rsidR="00CA6306" w:rsidRPr="00CA6306">
        <w:rPr>
          <w:rFonts w:ascii="Times New Roman" w:hAnsi="Times New Roman" w:cs="Times New Roman"/>
        </w:rPr>
        <w:t xml:space="preserve"> the specific roles of RNA velocity in each scenario, </w:t>
      </w:r>
      <w:r w:rsidR="00FC3C09" w:rsidRPr="00FC3C09">
        <w:rPr>
          <w:rFonts w:ascii="Times New Roman" w:hAnsi="Times New Roman" w:cs="Times New Roman"/>
        </w:rPr>
        <w:t>analyzing</w:t>
      </w:r>
      <w:r w:rsidR="00B22B83">
        <w:rPr>
          <w:rFonts w:ascii="Times New Roman" w:hAnsi="Times New Roman" w:cs="Times New Roman" w:hint="eastAsia"/>
        </w:rPr>
        <w:t xml:space="preserve"> </w:t>
      </w:r>
      <w:r w:rsidR="00CA6306" w:rsidRPr="00CA6306">
        <w:rPr>
          <w:rFonts w:ascii="Times New Roman" w:hAnsi="Times New Roman" w:cs="Times New Roman"/>
        </w:rPr>
        <w:t>its contributions to developmental biology, disease research, and tumor microenvironments.</w:t>
      </w:r>
      <w:r w:rsidR="00FC3C09">
        <w:rPr>
          <w:rFonts w:ascii="Times New Roman" w:hAnsi="Times New Roman" w:cs="Times New Roman" w:hint="eastAsia"/>
        </w:rPr>
        <w:t xml:space="preserve"> </w:t>
      </w:r>
    </w:p>
    <w:p w14:paraId="3247E9EE" w14:textId="0FA1F32E" w:rsidR="001100F1" w:rsidRDefault="001100F1" w:rsidP="001100F1">
      <w:pPr>
        <w:widowControl/>
        <w:jc w:val="left"/>
        <w:rPr>
          <w:rFonts w:ascii="Times New Roman" w:hAnsi="Times New Roman" w:cs="Times New Roman"/>
        </w:rPr>
      </w:pPr>
    </w:p>
    <w:p w14:paraId="0BE6282E" w14:textId="2F093891" w:rsidR="001100F1" w:rsidRDefault="001100F1" w:rsidP="001100F1">
      <w:pPr>
        <w:jc w:val="left"/>
        <w:rPr>
          <w:rFonts w:ascii="Times New Roman" w:hAnsi="Times New Roman" w:cs="Times New Roman"/>
        </w:rPr>
      </w:pPr>
      <w:bookmarkStart w:id="35" w:name="_Hlk195040367"/>
      <w:bookmarkStart w:id="36" w:name="_Hlk192851461"/>
      <w:commentRangeStart w:id="37"/>
      <w:commentRangeStart w:id="38"/>
      <w:r>
        <w:rPr>
          <w:rFonts w:ascii="Times New Roman" w:hAnsi="Times New Roman" w:cs="Times New Roman" w:hint="eastAsia"/>
        </w:rPr>
        <w:t xml:space="preserve">Table </w:t>
      </w:r>
      <w:r w:rsidR="00784BEB">
        <w:rPr>
          <w:rFonts w:ascii="Times New Roman" w:hAnsi="Times New Roman" w:cs="Times New Roman" w:hint="eastAsia"/>
        </w:rPr>
        <w:t>3</w:t>
      </w:r>
      <w:r>
        <w:rPr>
          <w:rFonts w:ascii="Times New Roman" w:hAnsi="Times New Roman" w:cs="Times New Roman" w:hint="eastAsia"/>
        </w:rPr>
        <w:t xml:space="preserve">. Summarization of RNA velocity applications across </w:t>
      </w:r>
      <w:r w:rsidR="00515601">
        <w:rPr>
          <w:rFonts w:ascii="Times New Roman" w:hAnsi="Times New Roman" w:cs="Times New Roman" w:hint="eastAsia"/>
        </w:rPr>
        <w:t>b</w:t>
      </w:r>
      <w:r w:rsidRPr="004A6458">
        <w:rPr>
          <w:rFonts w:ascii="Times New Roman" w:hAnsi="Times New Roman" w:cs="Times New Roman"/>
        </w:rPr>
        <w:t xml:space="preserve">iological </w:t>
      </w:r>
      <w:r w:rsidR="00515601">
        <w:rPr>
          <w:rFonts w:ascii="Times New Roman" w:hAnsi="Times New Roman" w:cs="Times New Roman" w:hint="eastAsia"/>
        </w:rPr>
        <w:t>s</w:t>
      </w:r>
      <w:r w:rsidRPr="004A6458">
        <w:rPr>
          <w:rFonts w:ascii="Times New Roman" w:hAnsi="Times New Roman" w:cs="Times New Roman"/>
        </w:rPr>
        <w:t>cenarios</w:t>
      </w:r>
      <w:r>
        <w:rPr>
          <w:rFonts w:ascii="Times New Roman" w:hAnsi="Times New Roman" w:cs="Times New Roman" w:hint="eastAsia"/>
        </w:rPr>
        <w:t>.</w:t>
      </w:r>
    </w:p>
    <w:p w14:paraId="49389C71" w14:textId="2AFAEB39" w:rsidR="001100F1" w:rsidRDefault="007D4BFF" w:rsidP="0095654A">
      <w:pPr>
        <w:jc w:val="left"/>
        <w:rPr>
          <w:rFonts w:ascii="Times New Roman" w:hAnsi="Times New Roman" w:cs="Times New Roman"/>
        </w:rPr>
      </w:pPr>
      <w:r>
        <w:rPr>
          <w:rFonts w:ascii="Times New Roman" w:hAnsi="Times New Roman" w:cs="Times New Roman" w:hint="eastAsia"/>
        </w:rPr>
        <w:t>[</w:t>
      </w:r>
      <w:r w:rsidR="00FC3C09">
        <w:rPr>
          <w:rFonts w:ascii="Times New Roman" w:hAnsi="Times New Roman" w:cs="Times New Roman" w:hint="eastAsia"/>
        </w:rPr>
        <w:t>Table 3 insert here</w:t>
      </w:r>
      <w:bookmarkEnd w:id="35"/>
      <w:bookmarkEnd w:id="36"/>
      <w:r>
        <w:rPr>
          <w:rFonts w:ascii="Times New Roman" w:hAnsi="Times New Roman" w:cs="Times New Roman" w:hint="eastAsia"/>
        </w:rPr>
        <w:t>]</w:t>
      </w:r>
      <w:commentRangeEnd w:id="37"/>
      <w:r w:rsidR="00D71024">
        <w:rPr>
          <w:rStyle w:val="ac"/>
        </w:rPr>
        <w:commentReference w:id="37"/>
      </w:r>
      <w:commentRangeEnd w:id="38"/>
      <w:r w:rsidR="00D71024">
        <w:rPr>
          <w:rStyle w:val="ac"/>
        </w:rPr>
        <w:commentReference w:id="38"/>
      </w:r>
    </w:p>
    <w:p w14:paraId="6141B294" w14:textId="77777777" w:rsidR="0095654A" w:rsidRPr="009A2967" w:rsidRDefault="0095654A" w:rsidP="0095654A">
      <w:pPr>
        <w:jc w:val="left"/>
        <w:rPr>
          <w:rFonts w:ascii="Times New Roman" w:hAnsi="Times New Roman" w:cs="Times New Roman"/>
        </w:rPr>
      </w:pPr>
    </w:p>
    <w:p w14:paraId="63AD9C0C" w14:textId="6CEA79F5" w:rsidR="00DC01FF" w:rsidRPr="0088194A" w:rsidRDefault="001100F1" w:rsidP="001100F1">
      <w:pPr>
        <w:rPr>
          <w:rFonts w:ascii="Times New Roman" w:hAnsi="Times New Roman" w:cs="Times New Roman"/>
          <w:b/>
        </w:rPr>
      </w:pPr>
      <w:r w:rsidRPr="009A2967">
        <w:rPr>
          <w:rFonts w:ascii="Times New Roman" w:hAnsi="Times New Roman" w:cs="Times New Roman"/>
          <w:b/>
        </w:rPr>
        <w:t>Differentiation and Development</w:t>
      </w:r>
    </w:p>
    <w:p w14:paraId="64F5ED0F" w14:textId="5920028D" w:rsidR="00DC01FF" w:rsidRPr="00D46CBA" w:rsidRDefault="00DC01FF" w:rsidP="001100F1">
      <w:pPr>
        <w:rPr>
          <w:rFonts w:ascii="Times New Roman" w:hAnsi="Times New Roman" w:cs="Times New Roman"/>
          <w:bCs/>
        </w:rPr>
      </w:pPr>
      <w:r w:rsidRPr="00045BC6">
        <w:rPr>
          <w:rFonts w:ascii="Times New Roman" w:hAnsi="Times New Roman" w:cs="Times New Roman"/>
          <w:bCs/>
        </w:rPr>
        <w:t xml:space="preserve">Understanding cellular differentiation and lineage specification is a fundamental objective of single-cell omics research, as it provides crucial insights into how cells acquire distinct identities and </w:t>
      </w:r>
      <w:r w:rsidRPr="00045BC6">
        <w:rPr>
          <w:rFonts w:ascii="Times New Roman" w:hAnsi="Times New Roman" w:cs="Times New Roman"/>
          <w:bCs/>
        </w:rPr>
        <w:lastRenderedPageBreak/>
        <w:t xml:space="preserve">functions across developmental stages. RNA velocity has emerged as a powerful tool in this </w:t>
      </w:r>
      <w:r w:rsidR="00FC3C09">
        <w:rPr>
          <w:rFonts w:ascii="Times New Roman" w:hAnsi="Times New Roman" w:cs="Times New Roman" w:hint="eastAsia"/>
          <w:bCs/>
        </w:rPr>
        <w:t>domain</w:t>
      </w:r>
      <w:r w:rsidRPr="00045BC6">
        <w:rPr>
          <w:rFonts w:ascii="Times New Roman" w:hAnsi="Times New Roman" w:cs="Times New Roman"/>
          <w:bCs/>
        </w:rPr>
        <w:t xml:space="preserve">, enabling researchers to reconstruct differentiation trajectories, infer cell fate decisions, and </w:t>
      </w:r>
      <w:r w:rsidR="00FC3C09" w:rsidRPr="00FC3C09">
        <w:rPr>
          <w:rFonts w:ascii="Times New Roman" w:hAnsi="Times New Roman" w:cs="Times New Roman"/>
          <w:bCs/>
        </w:rPr>
        <w:t>identify</w:t>
      </w:r>
      <w:r w:rsidRPr="00045BC6">
        <w:rPr>
          <w:rFonts w:ascii="Times New Roman" w:hAnsi="Times New Roman" w:cs="Times New Roman"/>
          <w:bCs/>
        </w:rPr>
        <w:t xml:space="preserve"> key transcriptional regulators </w:t>
      </w:r>
      <w:r w:rsidR="00FC3C09" w:rsidRPr="00FC3C09">
        <w:rPr>
          <w:rFonts w:ascii="Times New Roman" w:hAnsi="Times New Roman" w:cs="Times New Roman"/>
          <w:bCs/>
        </w:rPr>
        <w:t>driving</w:t>
      </w:r>
      <w:r w:rsidRPr="00045BC6">
        <w:rPr>
          <w:rFonts w:ascii="Times New Roman" w:hAnsi="Times New Roman" w:cs="Times New Roman"/>
          <w:bCs/>
        </w:rPr>
        <w:t xml:space="preserve"> developmental transitions.</w:t>
      </w:r>
      <w:r w:rsidRPr="00152E6D">
        <w:rPr>
          <w:rFonts w:ascii="Times New Roman" w:hAnsi="Times New Roman" w:cs="Times New Roman"/>
          <w:bCs/>
        </w:rPr>
        <w:t xml:space="preserve"> In </w:t>
      </w:r>
      <w:r>
        <w:rPr>
          <w:rFonts w:ascii="Times New Roman" w:hAnsi="Times New Roman" w:cs="Times New Roman" w:hint="eastAsia"/>
          <w:bCs/>
        </w:rPr>
        <w:t>the context of</w:t>
      </w:r>
      <w:r w:rsidR="006A0139">
        <w:rPr>
          <w:rFonts w:ascii="Times New Roman" w:hAnsi="Times New Roman" w:cs="Times New Roman" w:hint="eastAsia"/>
          <w:bCs/>
        </w:rPr>
        <w:t xml:space="preserve"> </w:t>
      </w:r>
      <w:r w:rsidR="006A0139" w:rsidRPr="00152E6D">
        <w:rPr>
          <w:rFonts w:ascii="Times New Roman" w:hAnsi="Times New Roman" w:cs="Times New Roman"/>
        </w:rPr>
        <w:t>neural</w:t>
      </w:r>
      <w:r>
        <w:rPr>
          <w:rFonts w:ascii="Times New Roman" w:hAnsi="Times New Roman" w:cs="Times New Roman" w:hint="eastAsia"/>
          <w:bCs/>
        </w:rPr>
        <w:t xml:space="preserve"> </w:t>
      </w:r>
      <w:r w:rsidRPr="00152E6D">
        <w:rPr>
          <w:rFonts w:ascii="Times New Roman" w:hAnsi="Times New Roman" w:cs="Times New Roman"/>
        </w:rPr>
        <w:t>embryonic development</w:t>
      </w:r>
      <w:r w:rsidRPr="00152E6D">
        <w:rPr>
          <w:rFonts w:ascii="Times New Roman" w:hAnsi="Times New Roman" w:cs="Times New Roman"/>
          <w:bCs/>
        </w:rPr>
        <w:t xml:space="preserve">, </w:t>
      </w:r>
      <w:r w:rsidR="00FC3C09" w:rsidRPr="00FC3C09">
        <w:rPr>
          <w:rFonts w:ascii="Times New Roman" w:hAnsi="Times New Roman" w:cs="Times New Roman"/>
          <w:bCs/>
        </w:rPr>
        <w:t>RNA velocity</w:t>
      </w:r>
      <w:r w:rsidRPr="00152E6D">
        <w:rPr>
          <w:rFonts w:ascii="Times New Roman" w:hAnsi="Times New Roman" w:cs="Times New Roman"/>
          <w:bCs/>
        </w:rPr>
        <w:t xml:space="preserve"> has enabled identification of distinct neural crest subpopulations and </w:t>
      </w:r>
      <w:r w:rsidR="00FC3C09" w:rsidRPr="00FC3C09">
        <w:rPr>
          <w:rFonts w:ascii="Times New Roman" w:hAnsi="Times New Roman" w:cs="Times New Roman"/>
          <w:bCs/>
        </w:rPr>
        <w:t>precise reconstruction of developmental trajectories</w:t>
      </w:r>
      <w:r w:rsidRPr="00152E6D">
        <w:rPr>
          <w:rFonts w:ascii="Times New Roman" w:hAnsi="Times New Roman" w:cs="Times New Roman"/>
          <w:bCs/>
        </w:rPr>
        <w:t xml:space="preserve">, </w:t>
      </w:r>
      <w:r w:rsidR="00FC3C09" w:rsidRPr="00FC3C09">
        <w:rPr>
          <w:rFonts w:ascii="Times New Roman" w:hAnsi="Times New Roman" w:cs="Times New Roman"/>
          <w:bCs/>
        </w:rPr>
        <w:t>surpassing heuristic approaches by capturing subtle cell-state transitions</w:t>
      </w:r>
      <w:r w:rsidR="009F47FD">
        <w:rPr>
          <w:rFonts w:ascii="Times New Roman" w:hAnsi="Times New Roman" w:cs="Times New Roman" w:hint="eastAsia"/>
          <w:bCs/>
        </w:rPr>
        <w:t xml:space="preserve"> </w:t>
      </w:r>
      <w:r w:rsidR="009A2D82">
        <w:rPr>
          <w:rFonts w:ascii="Times New Roman" w:hAnsi="Times New Roman" w:cs="Times New Roman"/>
          <w:bCs/>
        </w:rPr>
        <w:fldChar w:fldCharType="begin">
          <w:fldData xml:space="preserve">PEVuZE5vdGU+PENpdGU+PEF1dGhvcj5RaXU8L0F1dGhvcj48WWVhcj4yMDIyPC9ZZWFyPjxSZWNO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</w:fldData>
        </w:fldChar>
      </w:r>
      <w:r w:rsidR="0043360A">
        <w:rPr>
          <w:rFonts w:ascii="Times New Roman" w:hAnsi="Times New Roman" w:cs="Times New Roman"/>
          <w:bCs/>
        </w:rPr>
        <w:instrText xml:space="preserve"> ADDIN EN.CITE </w:instrText>
      </w:r>
      <w:r w:rsidR="0043360A">
        <w:rPr>
          <w:rFonts w:ascii="Times New Roman" w:hAnsi="Times New Roman" w:cs="Times New Roman"/>
          <w:bCs/>
        </w:rPr>
        <w:fldChar w:fldCharType="begin">
          <w:fldData xml:space="preserve">PEVuZE5vdGU+PENpdGU+PEF1dGhvcj5RaXU8L0F1dGhvcj48WWVhcj4yMDIyPC9ZZWFyPjxSZWNO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</w:fldData>
        </w:fldChar>
      </w:r>
      <w:r w:rsidR="0043360A">
        <w:rPr>
          <w:rFonts w:ascii="Times New Roman" w:hAnsi="Times New Roman" w:cs="Times New Roman"/>
          <w:bCs/>
        </w:rPr>
        <w:instrText xml:space="preserve"> ADDIN EN.CITE.DATA </w:instrText>
      </w:r>
      <w:r w:rsidR="0043360A">
        <w:rPr>
          <w:rFonts w:ascii="Times New Roman" w:hAnsi="Times New Roman" w:cs="Times New Roman"/>
          <w:bCs/>
        </w:rPr>
      </w:r>
      <w:r w:rsidR="0043360A">
        <w:rPr>
          <w:rFonts w:ascii="Times New Roman" w:hAnsi="Times New Roman" w:cs="Times New Roman"/>
          <w:bCs/>
        </w:rPr>
        <w:fldChar w:fldCharType="end"/>
      </w:r>
      <w:r w:rsidR="009A2D82">
        <w:rPr>
          <w:rFonts w:ascii="Times New Roman" w:hAnsi="Times New Roman" w:cs="Times New Roman"/>
          <w:bCs/>
        </w:rPr>
        <w:fldChar w:fldCharType="separate"/>
      </w:r>
      <w:r w:rsidR="0043360A">
        <w:rPr>
          <w:rFonts w:ascii="Times New Roman" w:hAnsi="Times New Roman" w:cs="Times New Roman"/>
          <w:bCs/>
          <w:noProof/>
        </w:rPr>
        <w:t>[56, 57]</w:t>
      </w:r>
      <w:r w:rsidR="009A2D82">
        <w:rPr>
          <w:rFonts w:ascii="Times New Roman" w:hAnsi="Times New Roman" w:cs="Times New Roman"/>
          <w:bCs/>
        </w:rPr>
        <w:fldChar w:fldCharType="end"/>
      </w:r>
      <w:r w:rsidRPr="00152E6D">
        <w:rPr>
          <w:rFonts w:ascii="Times New Roman" w:hAnsi="Times New Roman" w:cs="Times New Roman"/>
          <w:bCs/>
        </w:rPr>
        <w:t>.</w:t>
      </w:r>
      <w:r>
        <w:rPr>
          <w:rFonts w:ascii="Times New Roman" w:hAnsi="Times New Roman" w:cs="Times New Roman" w:hint="eastAsia"/>
          <w:bCs/>
        </w:rPr>
        <w:t xml:space="preserve"> </w:t>
      </w:r>
      <w:r w:rsidR="00FC3C09" w:rsidRPr="00FC3C09">
        <w:rPr>
          <w:rFonts w:ascii="Times New Roman" w:hAnsi="Times New Roman" w:cs="Times New Roman"/>
          <w:bCs/>
        </w:rPr>
        <w:t>It has also elucidated</w:t>
      </w:r>
      <w:r w:rsidRPr="00DC01FF">
        <w:rPr>
          <w:rFonts w:ascii="Times New Roman" w:hAnsi="Times New Roman" w:cs="Times New Roman"/>
          <w:bCs/>
        </w:rPr>
        <w:t xml:space="preserve"> directional lineage progression and regulatory gene dynamics during human forebrain oligodendrocyte precursor cell specification</w:t>
      </w:r>
      <w:r w:rsidR="009F47FD">
        <w:rPr>
          <w:rFonts w:ascii="Times New Roman" w:hAnsi="Times New Roman" w:cs="Times New Roman" w:hint="eastAsia"/>
          <w:bCs/>
        </w:rPr>
        <w:t xml:space="preserve"> </w:t>
      </w:r>
      <w:r w:rsidR="009A2D82">
        <w:rPr>
          <w:rFonts w:ascii="Times New Roman" w:hAnsi="Times New Roman" w:cs="Times New Roman"/>
          <w:bCs/>
        </w:rPr>
        <w:fldChar w:fldCharType="begin"/>
      </w:r>
      <w:r w:rsidR="009A2D82">
        <w:rPr>
          <w:rFonts w:ascii="Times New Roman" w:hAnsi="Times New Roman" w:cs="Times New Roman"/>
          <w:bCs/>
        </w:rPr>
        <w:instrText xml:space="preserve"> ADDIN EN.CITE &lt;EndNote&gt;&lt;Cite&gt;&lt;Author&gt;van Bruggen&lt;/Author&gt;&lt;Year&gt;2022&lt;/Year&gt;&lt;RecNum&gt;51&lt;/RecNum&gt;&lt;DisplayText&gt;[53]&lt;/DisplayText&gt;&lt;record&gt;&lt;rec-number&gt;51&lt;/rec-number&gt;&lt;foreign-keys&gt;&lt;key app="EN" db-id="vsf22ssadrx5acer9f5x9rdl5spsr2s0vfp0" timestamp="1743952958"&gt;51&lt;/key&gt;&lt;/foreign-keys&gt;&lt;ref-type name="Journal Article"&gt;17&lt;/ref-type&gt;&lt;contributors&gt;&lt;authors&gt;&lt;author&gt;van Bruggen, David&lt;/author&gt;&lt;author&gt;Pohl, Fabio&lt;/author&gt;&lt;author&gt;Langseth, Christoffer Mattsson&lt;/author&gt;&lt;author&gt;Kukanja, Petra&lt;/author&gt;&lt;author&gt;Lee, Hower&lt;/author&gt;&lt;author&gt;Albiach, Alejandro Mossi&lt;/author&gt;&lt;author&gt;Kabbe, Mukund&lt;/author&gt;&lt;author&gt;Meijer, Mandy&lt;/author&gt;&lt;author&gt;Linnarsson, Sten&lt;/author&gt;&lt;author&gt;Hilscher, Markus M.&lt;/author&gt;&lt;author&gt;Nilsson, Mats&lt;/author&gt;&lt;author&gt;Sundström, Erik&lt;/author&gt;&lt;author&gt;Castelo-Branco, Gonçalo&lt;/author&gt;&lt;/authors&gt;&lt;/contributors&gt;&lt;titles&gt;&lt;title&gt;Developmental landscape of human forebrain at a single-cell level identifies early waves of oligodendrogenesis&lt;/title&gt;&lt;secondary-title&gt;Developmental Cell&lt;/secondary-title&gt;&lt;/titles&gt;&lt;periodical&gt;&lt;full-title&gt;Developmental Cell&lt;/full-title&gt;&lt;/periodical&gt;&lt;pages&gt;1421-1436.e5&lt;/pages&gt;&lt;volume&gt;57&lt;/volume&gt;&lt;number&gt;11&lt;/number&gt;&lt;dates&gt;&lt;year&gt;2022&lt;/year&gt;&lt;/dates&gt;&lt;publisher&gt;Elsevier&lt;/publisher&gt;&lt;isbn&gt;1534-5807&lt;/isbn&gt;&lt;urls&gt;&lt;related-urls&gt;&lt;url&gt;https://doi.org/10.1016/j.devcel.2022.04.016&lt;/url&gt;&lt;/related-urls&gt;&lt;/urls&gt;&lt;electronic-resource-num&gt;10.1016/j.devcel.2022.04.016&lt;/electronic-resource-num&gt;&lt;access-date&gt;2024/10/15&lt;/access-date&gt;&lt;/record&gt;&lt;/Cite&gt;&lt;/EndNote&gt;</w:instrText>
      </w:r>
      <w:r w:rsidR="009A2D82">
        <w:rPr>
          <w:rFonts w:ascii="Times New Roman" w:hAnsi="Times New Roman" w:cs="Times New Roman"/>
          <w:bCs/>
        </w:rPr>
        <w:fldChar w:fldCharType="separate"/>
      </w:r>
      <w:r w:rsidR="009A2D82">
        <w:rPr>
          <w:rFonts w:ascii="Times New Roman" w:hAnsi="Times New Roman" w:cs="Times New Roman"/>
          <w:bCs/>
          <w:noProof/>
        </w:rPr>
        <w:t>[53]</w:t>
      </w:r>
      <w:r w:rsidR="009A2D82">
        <w:rPr>
          <w:rFonts w:ascii="Times New Roman" w:hAnsi="Times New Roman" w:cs="Times New Roman"/>
          <w:bCs/>
        </w:rPr>
        <w:fldChar w:fldCharType="end"/>
      </w:r>
      <w:r w:rsidR="004F0F78">
        <w:rPr>
          <w:rFonts w:ascii="Times New Roman" w:hAnsi="Times New Roman" w:cs="Times New Roman" w:hint="eastAsia"/>
          <w:bCs/>
        </w:rPr>
        <w:t>.</w:t>
      </w:r>
      <w:r w:rsidR="009C30E9">
        <w:rPr>
          <w:rFonts w:ascii="Times New Roman" w:hAnsi="Times New Roman" w:cs="Times New Roman" w:hint="eastAsia"/>
          <w:bCs/>
        </w:rPr>
        <w:t xml:space="preserve"> </w:t>
      </w:r>
      <w:r w:rsidR="009C30E9" w:rsidRPr="009C30E9">
        <w:rPr>
          <w:rFonts w:ascii="Times New Roman" w:hAnsi="Times New Roman" w:cs="Times New Roman"/>
          <w:bCs/>
        </w:rPr>
        <w:t>Mitic et al. utilized RNA velocity to uncover dynamic transitions of neural stem cells in the adult zebrafish telencephalon under both homeostatic and regenerative conditions</w:t>
      </w:r>
      <w:r w:rsidR="009F47FD">
        <w:rPr>
          <w:rFonts w:ascii="Times New Roman" w:hAnsi="Times New Roman" w:cs="Times New Roman" w:hint="eastAsia"/>
          <w:bCs/>
        </w:rPr>
        <w:t xml:space="preserve"> </w:t>
      </w:r>
      <w:r w:rsidR="009A2D82">
        <w:rPr>
          <w:rFonts w:ascii="Times New Roman" w:hAnsi="Times New Roman" w:cs="Times New Roman"/>
          <w:bCs/>
        </w:rPr>
        <w:fldChar w:fldCharType="begin"/>
      </w:r>
      <w:r w:rsidR="0043360A">
        <w:rPr>
          <w:rFonts w:ascii="Times New Roman" w:hAnsi="Times New Roman" w:cs="Times New Roman"/>
          <w:bCs/>
        </w:rPr>
        <w:instrText xml:space="preserve"> ADDIN EN.CITE &lt;EndNote&gt;&lt;Cite&gt;&lt;Author&gt;Mitic&lt;/Author&gt;&lt;Year&gt;2024&lt;/Year&gt;&lt;RecNum&gt;76&lt;/RecNum&gt;&lt;DisplayText&gt;[58]&lt;/DisplayText&gt;&lt;record&gt;&lt;rec-number&gt;76&lt;/rec-number&gt;&lt;foreign-keys&gt;&lt;key app="EN" db-id="vsf22ssadrx5acer9f5x9rdl5spsr2s0vfp0" timestamp="1743953003"&gt;76&lt;/key&gt;&lt;/foreign-keys&gt;&lt;ref-type name="Journal Article"&gt;17&lt;/ref-type&gt;&lt;contributors&gt;&lt;authors&gt;&lt;author&gt;Mitic, Nina&lt;/author&gt;&lt;author&gt;Neuschulz, Anika&lt;/author&gt;&lt;author&gt;Spanjaard, Bastiaan&lt;/author&gt;&lt;author&gt;Schneider, Julia&lt;/author&gt;&lt;author&gt;Fresmann, Nora&lt;/author&gt;&lt;author&gt;Novoselc, Klara Tereza&lt;/author&gt;&lt;author&gt;Strunk, Taraneh&lt;/author&gt;&lt;author&gt;Münster, Lisa&lt;/author&gt;&lt;author&gt;Olivares-Chauvet, Pedro&lt;/author&gt;&lt;author&gt;Ninkovic, Jovica&lt;/author&gt;&lt;author&gt;Junker, Jan Philipp&lt;/author&gt;&lt;/authors&gt;&lt;/contributors&gt;&lt;titles&gt;&lt;title&gt;Dissecting the spatiotemporal diversity of adult neural stem cells&lt;/title&gt;&lt;secondary-title&gt;Molecular Systems Biology&lt;/secondary-title&gt;&lt;/titles&gt;&lt;periodical&gt;&lt;full-title&gt;Molecular Systems Biology&lt;/full-title&gt;&lt;/periodical&gt;&lt;pages&gt;321-337-337&lt;/pages&gt;&lt;volume&gt;20&lt;/volume&gt;&lt;number&gt;4&lt;/number&gt;&lt;keywords&gt;&lt;keyword&gt;Radial glia&lt;/keyword&gt;&lt;keyword&gt;Zebrafish&lt;/keyword&gt;&lt;keyword&gt;Single-cell Transcriptomics&lt;/keyword&gt;&lt;keyword&gt;Massively Parallel Lineage Tracing&lt;/keyword&gt;&lt;keyword&gt;Single-cell RNA Metabolic Labeling&lt;/keyword&gt;&lt;/keywords&gt;&lt;dates&gt;&lt;year&gt;2024&lt;/year&gt;&lt;pub-dates&gt;&lt;date&gt;2024/04/02&lt;/date&gt;&lt;/pub-dates&gt;&lt;/dates&gt;&lt;publisher&gt;John Wiley &amp;amp; Sons, Ltd&lt;/publisher&gt;&lt;isbn&gt;1744-4292&lt;/isbn&gt;&lt;urls&gt;&lt;related-urls&gt;&lt;url&gt;https://doi.org/10.1038/s44320-024-00022-z&lt;/url&gt;&lt;/related-urls&gt;&lt;/urls&gt;&lt;electronic-resource-num&gt;https://doi.org/10.1038/s44320-024-00022-z&lt;/electronic-resource-num&gt;&lt;access-date&gt;2024/11/04&lt;/access-date&gt;&lt;/record&gt;&lt;/Cite&gt;&lt;/EndNote&gt;</w:instrText>
      </w:r>
      <w:r w:rsidR="009A2D82">
        <w:rPr>
          <w:rFonts w:ascii="Times New Roman" w:hAnsi="Times New Roman" w:cs="Times New Roman"/>
          <w:bCs/>
        </w:rPr>
        <w:fldChar w:fldCharType="separate"/>
      </w:r>
      <w:r w:rsidR="0043360A">
        <w:rPr>
          <w:rFonts w:ascii="Times New Roman" w:hAnsi="Times New Roman" w:cs="Times New Roman"/>
          <w:bCs/>
          <w:noProof/>
        </w:rPr>
        <w:t>[58]</w:t>
      </w:r>
      <w:r w:rsidR="009A2D82">
        <w:rPr>
          <w:rFonts w:ascii="Times New Roman" w:hAnsi="Times New Roman" w:cs="Times New Roman"/>
          <w:bCs/>
        </w:rPr>
        <w:fldChar w:fldCharType="end"/>
      </w:r>
      <w:r w:rsidR="009C30E9">
        <w:rPr>
          <w:rFonts w:ascii="Times New Roman" w:hAnsi="Times New Roman" w:cs="Times New Roman" w:hint="eastAsia"/>
          <w:bCs/>
        </w:rPr>
        <w:t xml:space="preserve">. </w:t>
      </w:r>
      <w:r w:rsidR="00F85D2B" w:rsidRPr="00F85D2B">
        <w:rPr>
          <w:rFonts w:ascii="Times New Roman" w:hAnsi="Times New Roman" w:cs="Times New Roman"/>
          <w:bCs/>
        </w:rPr>
        <w:t>Additionally, a</w:t>
      </w:r>
      <w:r w:rsidR="004F0F78">
        <w:rPr>
          <w:rFonts w:ascii="Times New Roman" w:hAnsi="Times New Roman" w:cs="Times New Roman" w:hint="eastAsia"/>
          <w:bCs/>
        </w:rPr>
        <w:t xml:space="preserve"> </w:t>
      </w:r>
      <w:r w:rsidR="004F0F78" w:rsidRPr="00DE5087">
        <w:rPr>
          <w:rFonts w:ascii="Times New Roman" w:hAnsi="Times New Roman"/>
          <w:bCs/>
        </w:rPr>
        <w:t xml:space="preserve">study of human retinal development </w:t>
      </w:r>
      <w:r w:rsidR="00F85D2B" w:rsidRPr="00F85D2B">
        <w:rPr>
          <w:rFonts w:ascii="Times New Roman" w:hAnsi="Times New Roman"/>
          <w:bCs/>
        </w:rPr>
        <w:t>employed</w:t>
      </w:r>
      <w:r w:rsidR="004F0F78" w:rsidRPr="00DE5087">
        <w:rPr>
          <w:rFonts w:ascii="Times New Roman" w:hAnsi="Times New Roman"/>
          <w:bCs/>
        </w:rPr>
        <w:t xml:space="preserve"> </w:t>
      </w:r>
      <w:r w:rsidR="004F0F78" w:rsidRPr="00DE5087">
        <w:rPr>
          <w:rFonts w:ascii="Times New Roman" w:hAnsi="Times New Roman"/>
          <w:i/>
          <w:iCs/>
        </w:rPr>
        <w:t>MultiVelo</w:t>
      </w:r>
      <w:r w:rsidR="00F85D2B" w:rsidRPr="00F85D2B">
        <w:rPr>
          <w:rFonts w:ascii="Times New Roman" w:hAnsi="Times New Roman"/>
          <w:bCs/>
        </w:rPr>
        <w:t>, integrating</w:t>
      </w:r>
      <w:r w:rsidR="004F0F78" w:rsidRPr="00DE5087">
        <w:rPr>
          <w:rFonts w:ascii="Times New Roman" w:hAnsi="Times New Roman"/>
          <w:bCs/>
        </w:rPr>
        <w:t xml:space="preserve"> RNA velocity with chromatin accessibility data</w:t>
      </w:r>
      <w:r w:rsidR="00F85D2B">
        <w:rPr>
          <w:rFonts w:ascii="Times New Roman" w:hAnsi="Times New Roman" w:hint="eastAsia"/>
          <w:bCs/>
        </w:rPr>
        <w:t xml:space="preserve"> to</w:t>
      </w:r>
      <w:r w:rsidR="004F0F78" w:rsidRPr="00DE5087">
        <w:rPr>
          <w:rFonts w:ascii="Times New Roman" w:hAnsi="Times New Roman"/>
          <w:bCs/>
        </w:rPr>
        <w:t xml:space="preserve"> refine</w:t>
      </w:r>
      <w:del w:id="39" w:author="school" w:date="2025-05-15T23:53:00Z">
        <w:r w:rsidR="004F0F78" w:rsidRPr="00DE5087" w:rsidDel="00B85802">
          <w:rPr>
            <w:rFonts w:ascii="Times New Roman" w:hAnsi="Times New Roman"/>
            <w:bCs/>
          </w:rPr>
          <w:delText>d</w:delText>
        </w:r>
      </w:del>
      <w:r w:rsidR="004F0F78" w:rsidRPr="00DE5087">
        <w:rPr>
          <w:rFonts w:ascii="Times New Roman" w:hAnsi="Times New Roman"/>
          <w:bCs/>
        </w:rPr>
        <w:t xml:space="preserve"> </w:t>
      </w:r>
      <w:r w:rsidR="00F85D2B" w:rsidRPr="00F85D2B">
        <w:rPr>
          <w:rFonts w:ascii="Times New Roman" w:hAnsi="Times New Roman"/>
          <w:bCs/>
        </w:rPr>
        <w:t>analyses</w:t>
      </w:r>
      <w:r w:rsidR="004F0F78" w:rsidRPr="00DE5087">
        <w:rPr>
          <w:rFonts w:ascii="Times New Roman" w:hAnsi="Times New Roman"/>
          <w:bCs/>
        </w:rPr>
        <w:t xml:space="preserve"> of retinal progenitor differentiation trajectories </w:t>
      </w:r>
      <w:r w:rsidR="009A2D82">
        <w:rPr>
          <w:rFonts w:ascii="Times New Roman" w:hAnsi="Times New Roman"/>
          <w:bCs/>
        </w:rPr>
        <w:fldChar w:fldCharType="begin"/>
      </w:r>
      <w:r w:rsidR="009A2D82">
        <w:rPr>
          <w:rFonts w:ascii="Times New Roman" w:hAnsi="Times New Roman"/>
          <w:bCs/>
        </w:rPr>
        <w:instrText xml:space="preserve"> ADDIN EN.CITE &lt;EndNote&gt;&lt;Cite&gt;&lt;Author&gt;Zuo&lt;/Author&gt;&lt;Year&gt;2024&lt;/Year&gt;&lt;RecNum&gt;75&lt;/RecNum&gt;&lt;DisplayText&gt;[55]&lt;/DisplayText&gt;&lt;record&gt;&lt;rec-number&gt;75&lt;/rec-number&gt;&lt;foreign-keys&gt;&lt;key app="EN" db-id="vsf22ssadrx5acer9f5x9rdl5spsr2s0vfp0" timestamp="1743953003"&gt;75&lt;/key&gt;&lt;/foreign-keys&gt;&lt;ref-type name="Journal Article"&gt;17&lt;/ref-type&gt;&lt;contributors&gt;&lt;authors&gt;&lt;author&gt;Zuo, Zhen&lt;/author&gt;&lt;author&gt;Cheng, Xuesen&lt;/author&gt;&lt;author&gt;Ferdous, Salma&lt;/author&gt;&lt;author&gt;Shao, Jianming&lt;/author&gt;&lt;author&gt;Li, Jin&lt;/author&gt;&lt;author&gt;Bao, Yourong&lt;/author&gt;&lt;author&gt;Li, Jean&lt;/author&gt;&lt;author&gt;Lu, Jiaxiong&lt;/author&gt;&lt;author&gt;Jacobo Lopez, Antonio&lt;/author&gt;&lt;author&gt;Wohlschlegel, Juliette&lt;/author&gt;&lt;author&gt;Prieve, Aric&lt;/author&gt;&lt;author&gt;Thomas, Mervyn G.&lt;/author&gt;&lt;author&gt;Reh, Thomas A.&lt;/author&gt;&lt;author&gt;Li, Yumei&lt;/author&gt;&lt;author&gt;Moshiri, Ala&lt;/author&gt;&lt;author&gt;Chen, Rui&lt;/author&gt;&lt;/authors&gt;&lt;/contributors&gt;&lt;titles&gt;&lt;title&gt;Single cell dual-omic atlas of the human developing retina&lt;/title&gt;&lt;secondary-title&gt;Nature Communications&lt;/secondary-title&gt;&lt;/titles&gt;&lt;periodical&gt;&lt;full-title&gt;Nature Communications&lt;/full-title&gt;&lt;/periodical&gt;&lt;pages&gt;6792&lt;/pages&gt;&lt;volume&gt;15&lt;/volume&gt;&lt;number&gt;1&lt;/number&gt;&lt;dates&gt;&lt;year&gt;2024&lt;/year&gt;&lt;pub-dates&gt;&lt;date&gt;2024/08/09&lt;/date&gt;&lt;/pub-dates&gt;&lt;/dates&gt;&lt;isbn&gt;2041-1723&lt;/isbn&gt;&lt;urls&gt;&lt;related-urls&gt;&lt;url&gt;https://doi.org/10.1038/s41467-024-50853-5&lt;/url&gt;&lt;/related-urls&gt;&lt;/urls&gt;&lt;electronic-resource-num&gt;10.1038/s41467-024-50853-5&lt;/electronic-resource-num&gt;&lt;/record&gt;&lt;/Cite&gt;&lt;/EndNote&gt;</w:instrText>
      </w:r>
      <w:r w:rsidR="009A2D82">
        <w:rPr>
          <w:rFonts w:ascii="Times New Roman" w:hAnsi="Times New Roman"/>
          <w:bCs/>
        </w:rPr>
        <w:fldChar w:fldCharType="separate"/>
      </w:r>
      <w:r w:rsidR="009A2D82">
        <w:rPr>
          <w:rFonts w:ascii="Times New Roman" w:hAnsi="Times New Roman"/>
          <w:bCs/>
          <w:noProof/>
        </w:rPr>
        <w:t>[55]</w:t>
      </w:r>
      <w:r w:rsidR="009A2D82">
        <w:rPr>
          <w:rFonts w:ascii="Times New Roman" w:hAnsi="Times New Roman"/>
          <w:bCs/>
        </w:rPr>
        <w:fldChar w:fldCharType="end"/>
      </w:r>
      <w:r w:rsidR="004F0F78" w:rsidRPr="00DE5087">
        <w:rPr>
          <w:rFonts w:ascii="Times New Roman" w:hAnsi="Times New Roman"/>
          <w:bCs/>
        </w:rPr>
        <w:t>.</w:t>
      </w:r>
      <w:r w:rsidR="004F0F78">
        <w:rPr>
          <w:rFonts w:ascii="Times New Roman" w:hAnsi="Times New Roman" w:hint="eastAsia"/>
          <w:bCs/>
        </w:rPr>
        <w:t xml:space="preserve"> </w:t>
      </w:r>
      <w:r w:rsidR="00123D3D" w:rsidRPr="00DE5087">
        <w:rPr>
          <w:rFonts w:ascii="Times New Roman" w:hAnsi="Times New Roman" w:cs="Times New Roman"/>
        </w:rPr>
        <w:t>Stromal and immune cell studies leveraged RNA velocity</w:t>
      </w:r>
      <w:r w:rsidR="00123D3D">
        <w:rPr>
          <w:rFonts w:ascii="Times New Roman" w:hAnsi="Times New Roman" w:cs="Times New Roman" w:hint="eastAsia"/>
        </w:rPr>
        <w:t xml:space="preserve"> </w:t>
      </w:r>
      <w:r w:rsidR="00123D3D" w:rsidRPr="00DE5087">
        <w:rPr>
          <w:rFonts w:ascii="Times New Roman" w:hAnsi="Times New Roman" w:cs="Times New Roman"/>
        </w:rPr>
        <w:t>to</w:t>
      </w:r>
      <w:r w:rsidR="00123D3D">
        <w:rPr>
          <w:rFonts w:ascii="Times New Roman" w:hAnsi="Times New Roman" w:cs="Times New Roman" w:hint="eastAsia"/>
        </w:rPr>
        <w:t xml:space="preserve"> </w:t>
      </w:r>
      <w:r w:rsidR="00123D3D" w:rsidRPr="00123D3D">
        <w:rPr>
          <w:rFonts w:ascii="Times New Roman" w:hAnsi="Times New Roman" w:cs="Times New Roman"/>
        </w:rPr>
        <w:t>trace the differentiation trajectory of medullary thymic epithelial cells</w:t>
      </w:r>
      <w:r w:rsidR="009F47FD">
        <w:rPr>
          <w:rFonts w:ascii="Times New Roman" w:hAnsi="Times New Roman" w:cs="Times New Roman" w:hint="eastAsia"/>
        </w:rPr>
        <w:t xml:space="preserve"> </w:t>
      </w:r>
      <w:r w:rsidR="009A2D82">
        <w:rPr>
          <w:rFonts w:ascii="Times New Roman" w:hAnsi="Times New Roman" w:cs="Times New Roman"/>
        </w:rPr>
        <w:fldChar w:fldCharType="begin"/>
      </w:r>
      <w:r w:rsidR="0043360A">
        <w:rPr>
          <w:rFonts w:ascii="Times New Roman" w:hAnsi="Times New Roman" w:cs="Times New Roman"/>
        </w:rPr>
        <w:instrText xml:space="preserve"> ADDIN EN.CITE &lt;EndNote&gt;&lt;Cite&gt;&lt;Author&gt;Wells&lt;/Author&gt;&lt;Year&gt;2020&lt;/Year&gt;&lt;RecNum&gt;52&lt;/RecNum&gt;&lt;DisplayText&gt;[59]&lt;/DisplayText&gt;&lt;record&gt;&lt;rec-number&gt;52&lt;/rec-number&gt;&lt;foreign-keys&gt;&lt;key app="EN" db-id="vsf22ssadrx5acer9f5x9rdl5spsr2s0vfp0" timestamp="1743952960"&gt;52&lt;/key&gt;&lt;/foreign-keys&gt;&lt;ref-type name="Journal Article"&gt;17&lt;/ref-type&gt;&lt;contributors&gt;&lt;authors&gt;&lt;author&gt;Wells, Kristen L.&lt;/author&gt;&lt;author&gt;Miller, Corey N.&lt;/author&gt;&lt;author&gt;Gschwind, Andreas R.&lt;/author&gt;&lt;author&gt;Wei, Wu&lt;/author&gt;&lt;author&gt;Phipps, Jonah D.&lt;/author&gt;&lt;author&gt;Anderson, Mark S.&lt;/author&gt;&lt;author&gt;Steinmetz, Lars M.&lt;/author&gt;&lt;/authors&gt;&lt;secondary-authors&gt;&lt;author&gt;Robey, Ellen A.&lt;/author&gt;&lt;author&gt;Taniguchi, Tadatsugu&lt;/author&gt;&lt;/secondary-authors&gt;&lt;/contributors&gt;&lt;titles&gt;&lt;title&gt;Combined transient ablation and single-cell RNA-sequencing reveals the development of medullary thymic epithelial cells&lt;/title&gt;&lt;secondary-title&gt;eLife&lt;/secondary-title&gt;&lt;/titles&gt;&lt;periodical&gt;&lt;full-title&gt;eLife&lt;/full-title&gt;&lt;/periodical&gt;&lt;pages&gt;e60188&lt;/pages&gt;&lt;volume&gt;9&lt;/volume&gt;&lt;keywords&gt;&lt;keyword&gt;single-cell transcriptomics&lt;/keyword&gt;&lt;keyword&gt;medullary thymic epithelial cell&lt;/keyword&gt;&lt;keyword&gt;immune system&lt;/keyword&gt;&lt;/keywords&gt;&lt;dates&gt;&lt;year&gt;2020&lt;/year&gt;&lt;pub-dates&gt;&lt;date&gt;2020/11/23&lt;/date&gt;&lt;/pub-dates&gt;&lt;/dates&gt;&lt;publisher&gt;eLife Sciences Publications, Ltd&lt;/publisher&gt;&lt;isbn&gt;2050-084X&lt;/isbn&gt;&lt;urls&gt;&lt;related-urls&gt;&lt;url&gt;https://doi.org/10.7554/eLife.60188&lt;/url&gt;&lt;/related-urls&gt;&lt;/urls&gt;&lt;custom1&gt;eLife 2020;9:e60188&lt;/custom1&gt;&lt;electronic-resource-num&gt;10.7554/eLife.60188&lt;/electronic-resource-num&gt;&lt;/record&gt;&lt;/Cite&gt;&lt;/EndNote&gt;</w:instrText>
      </w:r>
      <w:r w:rsidR="009A2D82">
        <w:rPr>
          <w:rFonts w:ascii="Times New Roman" w:hAnsi="Times New Roman" w:cs="Times New Roman"/>
        </w:rPr>
        <w:fldChar w:fldCharType="separate"/>
      </w:r>
      <w:r w:rsidR="0043360A">
        <w:rPr>
          <w:rFonts w:ascii="Times New Roman" w:hAnsi="Times New Roman" w:cs="Times New Roman"/>
          <w:noProof/>
        </w:rPr>
        <w:t>[59]</w:t>
      </w:r>
      <w:r w:rsidR="009A2D82">
        <w:rPr>
          <w:rFonts w:ascii="Times New Roman" w:hAnsi="Times New Roman" w:cs="Times New Roman"/>
        </w:rPr>
        <w:fldChar w:fldCharType="end"/>
      </w:r>
      <w:r w:rsidR="00123D3D">
        <w:rPr>
          <w:rFonts w:ascii="Times New Roman" w:hAnsi="Times New Roman" w:cs="Times New Roman" w:hint="eastAsia"/>
        </w:rPr>
        <w:t xml:space="preserve">. </w:t>
      </w:r>
      <w:r w:rsidR="00123D3D" w:rsidRPr="00123D3D">
        <w:rPr>
          <w:rFonts w:ascii="Times New Roman" w:hAnsi="Times New Roman" w:cs="Times New Roman"/>
        </w:rPr>
        <w:t>Similarly, Li et al. applied RNA velocity to dissect lineage relationships among human bone marrow stromal cells</w:t>
      </w:r>
      <w:r w:rsidR="00F85D2B">
        <w:rPr>
          <w:rFonts w:ascii="Times New Roman" w:hAnsi="Times New Roman" w:cs="Times New Roman" w:hint="eastAsia"/>
        </w:rPr>
        <w:t>,</w:t>
      </w:r>
      <w:r w:rsidR="00123D3D" w:rsidRPr="00123D3D">
        <w:rPr>
          <w:rFonts w:ascii="Times New Roman" w:hAnsi="Times New Roman" w:cs="Times New Roman"/>
        </w:rPr>
        <w:t xml:space="preserve"> identify</w:t>
      </w:r>
      <w:r w:rsidR="00F85D2B">
        <w:rPr>
          <w:rFonts w:ascii="Times New Roman" w:hAnsi="Times New Roman" w:cs="Times New Roman" w:hint="eastAsia"/>
        </w:rPr>
        <w:t>ing</w:t>
      </w:r>
      <w:r w:rsidR="00123D3D" w:rsidRPr="00123D3D">
        <w:rPr>
          <w:rFonts w:ascii="Times New Roman" w:hAnsi="Times New Roman" w:cs="Times New Roman"/>
        </w:rPr>
        <w:t xml:space="preserve"> key regulatory genes along the</w:t>
      </w:r>
      <w:r w:rsidR="00F85D2B">
        <w:rPr>
          <w:rFonts w:ascii="Times New Roman" w:hAnsi="Times New Roman" w:cs="Times New Roman" w:hint="eastAsia"/>
        </w:rPr>
        <w:t>ir</w:t>
      </w:r>
      <w:r w:rsidR="00123D3D" w:rsidRPr="00123D3D">
        <w:rPr>
          <w:rFonts w:ascii="Times New Roman" w:hAnsi="Times New Roman" w:cs="Times New Roman"/>
        </w:rPr>
        <w:t xml:space="preserve"> differentiation paths</w:t>
      </w:r>
      <w:r w:rsidR="009F47FD">
        <w:rPr>
          <w:rFonts w:ascii="Times New Roman" w:hAnsi="Times New Roman" w:cs="Times New Roman" w:hint="eastAsia"/>
        </w:rPr>
        <w:t xml:space="preserve"> </w:t>
      </w:r>
      <w:r w:rsidR="009A2D82">
        <w:rPr>
          <w:rFonts w:ascii="Times New Roman" w:hAnsi="Times New Roman" w:cs="Times New Roman"/>
        </w:rPr>
        <w:fldChar w:fldCharType="begin"/>
      </w:r>
      <w:r w:rsidR="0043360A">
        <w:rPr>
          <w:rFonts w:ascii="Times New Roman" w:hAnsi="Times New Roman" w:cs="Times New Roman"/>
        </w:rPr>
        <w:instrText xml:space="preserve"> ADDIN EN.CITE &lt;EndNote&gt;&lt;Cite&gt;&lt;Author&gt;Li&lt;/Author&gt;&lt;Year&gt;2023&lt;/Year&gt;&lt;RecNum&gt;50&lt;/RecNum&gt;&lt;DisplayText&gt;[60]&lt;/DisplayText&gt;&lt;record&gt;&lt;rec-number&gt;50&lt;/rec-number&gt;&lt;foreign-keys&gt;&lt;key app="EN" db-id="vsf22ssadrx5acer9f5x9rdl5spsr2s0vfp0" timestamp="1743952957"&gt;50&lt;/key&gt;&lt;/foreign-keys&gt;&lt;ref-type name="Journal Article"&gt;17&lt;/ref-type&gt;&lt;contributors&gt;&lt;authors&gt;&lt;author&gt;Li, Hongzhe&lt;/author&gt;&lt;author&gt;Bräunig, Sandro&lt;/author&gt;&lt;author&gt;Dhapolar, Parashar&lt;/author&gt;&lt;author&gt;Karlsson, Göran&lt;/author&gt;&lt;author&gt;Lang, Stefan&lt;/author&gt;&lt;author&gt;Scheding, Stefan&lt;/author&gt;&lt;/authors&gt;&lt;secondary-authors&gt;&lt;author&gt;Méndez-Ferrer, Simón&lt;/author&gt;&lt;author&gt;Zaidi, Mone&lt;/author&gt;&lt;author&gt;Strunk, Dirk&lt;/author&gt;&lt;author&gt;Oostendorp, Robert A. J.&lt;/author&gt;&lt;/secondary-authors&gt;&lt;/contributors&gt;&lt;titles&gt;&lt;title&gt;Identification of phenotypically, functionally, and anatomically distinct stromal niche populations in human bone marrow based on single-cell RNA sequencing&lt;/title&gt;&lt;secondary-title&gt;eLife&lt;/secondary-title&gt;&lt;/titles&gt;&lt;periodical&gt;&lt;full-title&gt;eLife&lt;/full-title&gt;&lt;/periodical&gt;&lt;pages&gt;e81656&lt;/pages&gt;&lt;volume&gt;12&lt;/volume&gt;&lt;keywords&gt;&lt;keyword&gt;hematopoietic microenvironment&lt;/keyword&gt;&lt;keyword&gt;human bone marrow&lt;/keyword&gt;&lt;keyword&gt;stromal stem/progenitor cells&lt;/keyword&gt;&lt;keyword&gt;single-cell RNA sequencing&lt;/keyword&gt;&lt;keyword&gt;differentiation hierarchy&lt;/keyword&gt;&lt;keyword&gt;hematopoietic-stromal communication&lt;/keyword&gt;&lt;/keywords&gt;&lt;dates&gt;&lt;year&gt;2023&lt;/year&gt;&lt;pub-dates&gt;&lt;date&gt;2023/03/06&lt;/date&gt;&lt;/pub-dates&gt;&lt;/dates&gt;&lt;publisher&gt;eLife Sciences Publications, Ltd&lt;/publisher&gt;&lt;isbn&gt;2050-084X&lt;/isbn&gt;&lt;urls&gt;&lt;related-urls&gt;&lt;url&gt;https://doi.org/10.7554/eLife.81656&lt;/url&gt;&lt;/related-urls&gt;&lt;/urls&gt;&lt;custom1&gt;eLife 2023;12:e81656&lt;/custom1&gt;&lt;electronic-resource-num&gt;10.7554/eLife.81656&lt;/electronic-resource-num&gt;&lt;/record&gt;&lt;/Cite&gt;&lt;/EndNote&gt;</w:instrText>
      </w:r>
      <w:r w:rsidR="009A2D82">
        <w:rPr>
          <w:rFonts w:ascii="Times New Roman" w:hAnsi="Times New Roman" w:cs="Times New Roman"/>
        </w:rPr>
        <w:fldChar w:fldCharType="separate"/>
      </w:r>
      <w:r w:rsidR="0043360A">
        <w:rPr>
          <w:rFonts w:ascii="Times New Roman" w:hAnsi="Times New Roman" w:cs="Times New Roman"/>
          <w:noProof/>
        </w:rPr>
        <w:t>[60]</w:t>
      </w:r>
      <w:r w:rsidR="009A2D82">
        <w:rPr>
          <w:rFonts w:ascii="Times New Roman" w:hAnsi="Times New Roman" w:cs="Times New Roman"/>
        </w:rPr>
        <w:fldChar w:fldCharType="end"/>
      </w:r>
      <w:r w:rsidR="00123D3D" w:rsidRPr="00123D3D">
        <w:rPr>
          <w:rFonts w:ascii="Times New Roman" w:hAnsi="Times New Roman" w:cs="Times New Roman"/>
        </w:rPr>
        <w:t>.</w:t>
      </w:r>
      <w:r w:rsidR="00123D3D">
        <w:rPr>
          <w:rFonts w:ascii="Times New Roman" w:hAnsi="Times New Roman" w:cs="Times New Roman" w:hint="eastAsia"/>
        </w:rPr>
        <w:t xml:space="preserve"> </w:t>
      </w:r>
      <w:r w:rsidR="00123D3D" w:rsidRPr="00E83CB9">
        <w:rPr>
          <w:rFonts w:ascii="Times New Roman" w:hAnsi="Times New Roman" w:cs="Times New Roman"/>
          <w:i/>
          <w:iCs/>
        </w:rPr>
        <w:t>TopicVelo</w:t>
      </w:r>
      <w:r w:rsidR="00123D3D" w:rsidRPr="00123D3D">
        <w:rPr>
          <w:rFonts w:ascii="Times New Roman" w:hAnsi="Times New Roman" w:cs="Times New Roman"/>
        </w:rPr>
        <w:t xml:space="preserve"> </w:t>
      </w:r>
      <w:r w:rsidR="0012617A">
        <w:rPr>
          <w:rFonts w:ascii="Times New Roman" w:hAnsi="Times New Roman" w:cs="Times New Roman" w:hint="eastAsia"/>
        </w:rPr>
        <w:t>was</w:t>
      </w:r>
      <w:r w:rsidR="00123D3D" w:rsidRPr="00123D3D">
        <w:rPr>
          <w:rFonts w:ascii="Times New Roman" w:hAnsi="Times New Roman" w:cs="Times New Roman"/>
        </w:rPr>
        <w:t xml:space="preserve"> employed to reconstruct the differentiation trajectory from bone marrow precursors to classical NK cells, successfully capturing the lineage commitment that </w:t>
      </w:r>
      <w:r w:rsidR="00123D3D" w:rsidRPr="00E83CB9">
        <w:rPr>
          <w:rFonts w:ascii="Times New Roman" w:hAnsi="Times New Roman" w:cs="Times New Roman"/>
          <w:i/>
          <w:iCs/>
        </w:rPr>
        <w:t>scVelo</w:t>
      </w:r>
      <w:r w:rsidR="00123D3D" w:rsidRPr="00123D3D">
        <w:rPr>
          <w:rFonts w:ascii="Times New Roman" w:hAnsi="Times New Roman" w:cs="Times New Roman"/>
        </w:rPr>
        <w:t xml:space="preserve"> failed to resolve</w:t>
      </w:r>
      <w:r w:rsidR="009F47FD">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&lt;EndNote&gt;&lt;Cite&gt;&lt;Author&gt;Liang&lt;/Author&gt;&lt;Year&gt;2024&lt;/Year&gt;&lt;RecNum&gt;54&lt;/RecNum&gt;&lt;DisplayText&gt;[51]&lt;/DisplayText&gt;&lt;record&gt;&lt;rec-number&gt;54&lt;/rec-number&gt;&lt;foreign-keys&gt;&lt;key app="EN" db-id="vsf22ssadrx5acer9f5x9rdl5spsr2s0vfp0" timestamp="1743952962"&gt;54&lt;/key&gt;&lt;/foreign-keys&gt;&lt;ref-type name="Journal Article"&gt;17&lt;/ref-type&gt;&lt;contributors&gt;&lt;authors&gt;&lt;author&gt;Liang, Zhitao&lt;/author&gt;&lt;author&gt;Anderson, Hope D.&lt;/author&gt;&lt;author&gt;Locher, Veronica&lt;/author&gt;&lt;author&gt;O’Leary, Crystal&lt;/author&gt;&lt;author&gt;Riesenfeld, Samantha J.&lt;/author&gt;&lt;author&gt;Jabri, Bana&lt;/author&gt;&lt;author&gt;McDonald, Benjamin D.&lt;/author&gt;&lt;author&gt;Bendelac, Albert&lt;/author&gt;&lt;/authors&gt;&lt;/contributors&gt;&lt;titles&gt;&lt;title&gt;Eomes expression identifies the early bone marrow precursor to classical NK cells&lt;/title&gt;&lt;secondary-title&gt;Nature Immunology&lt;/secondary-title&gt;&lt;/titles&gt;&lt;periodical&gt;&lt;full-title&gt;Nature Immunology&lt;/full-title&gt;&lt;/periodical&gt;&lt;pages&gt;1172-1182&lt;/pages&gt;&lt;volume&gt;25&lt;/volume&gt;&lt;number&gt;7&lt;/number&gt;&lt;dates&gt;&lt;year&gt;2024&lt;/year&gt;&lt;pub-dates&gt;&lt;date&gt;2024/07/01&lt;/date&gt;&lt;/pub-dates&gt;&lt;/dates&gt;&lt;isbn&gt;1529-2916&lt;/isbn&gt;&lt;urls&gt;&lt;related-urls&gt;&lt;url&gt;https://doi.org/10.1038/s41590-024-01861-6&lt;/url&gt;&lt;/related-urls&gt;&lt;/urls&gt;&lt;electronic-resource-num&gt;10.1038/s41590-024-01861-6&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[51]</w:t>
      </w:r>
      <w:r w:rsidR="009A2D82">
        <w:rPr>
          <w:rFonts w:ascii="Times New Roman" w:hAnsi="Times New Roman" w:cs="Times New Roman"/>
        </w:rPr>
        <w:fldChar w:fldCharType="end"/>
      </w:r>
      <w:r w:rsidR="00123D3D" w:rsidRPr="00123D3D">
        <w:rPr>
          <w:rFonts w:ascii="Times New Roman" w:hAnsi="Times New Roman" w:cs="Times New Roman"/>
        </w:rPr>
        <w:t>.</w:t>
      </w:r>
      <w:ins w:id="40" w:author="school" w:date="2025-05-15T23:34:00Z">
        <w:r w:rsidR="007C0F0B" w:rsidDel="007C0F0B">
          <w:rPr>
            <w:rFonts w:ascii="Times New Roman" w:hAnsi="Times New Roman" w:cs="Times New Roman" w:hint="eastAsia"/>
          </w:rPr>
          <w:t xml:space="preserve"> </w:t>
        </w:r>
      </w:ins>
      <w:del w:id="41" w:author="school" w:date="2025-05-15T23:34:00Z">
        <w:r w:rsidR="00123D3D" w:rsidDel="007C0F0B">
          <w:rPr>
            <w:rFonts w:ascii="Times New Roman" w:hAnsi="Times New Roman" w:cs="Times New Roman" w:hint="eastAsia"/>
          </w:rPr>
          <w:delText xml:space="preserve"> </w:delText>
        </w:r>
      </w:del>
      <w:ins w:id="42" w:author="school" w:date="2025-05-15T23:34:00Z">
        <w:r w:rsidR="0023138B" w:rsidRPr="00D71024">
          <w:rPr>
            <w:rFonts w:ascii="Times New Roman" w:hAnsi="Times New Roman" w:cs="Times New Roman"/>
            <w:highlight w:val="yellow"/>
          </w:rPr>
          <w:t xml:space="preserve">In studying B cells from multiple organs, </w:t>
        </w:r>
        <w:r w:rsidR="0023138B" w:rsidRPr="00D71024">
          <w:rPr>
            <w:rFonts w:ascii="Times New Roman" w:hAnsi="Times New Roman" w:cs="Times New Roman"/>
            <w:i/>
            <w:iCs/>
            <w:highlight w:val="yellow"/>
          </w:rPr>
          <w:t>UniTVelo</w:t>
        </w:r>
        <w:r w:rsidR="0023138B" w:rsidRPr="00D71024">
          <w:rPr>
            <w:rFonts w:ascii="Times New Roman" w:hAnsi="Times New Roman" w:cs="Times New Roman"/>
            <w:highlight w:val="yellow"/>
          </w:rPr>
          <w:t xml:space="preserve"> confirmed the peripheral origin of thymic B cells</w:t>
        </w:r>
      </w:ins>
      <w:ins w:id="43" w:author="school" w:date="2025-05-15T23:05:00Z">
        <w:r w:rsidR="00715DF8" w:rsidRPr="00D71024">
          <w:rPr>
            <w:rFonts w:ascii="Times New Roman" w:hAnsi="Times New Roman" w:cs="Times New Roman"/>
            <w:highlight w:val="yellow"/>
          </w:rPr>
          <w:t xml:space="preserve"> </w:t>
        </w:r>
      </w:ins>
      <w:r w:rsidR="0043360A">
        <w:rPr>
          <w:rFonts w:ascii="Times New Roman" w:hAnsi="Times New Roman" w:cs="Times New Roman"/>
          <w:highlight w:val="yellow"/>
        </w:rPr>
        <w:fldChar w:fldCharType="begin">
          <w:fldData xml:space="preserve">PEVuZE5vdGU+PENpdGU+PEF1dGhvcj5BZnphbGk8L0F1dGhvcj48WWVhcj4yMDI0PC9ZZWFyPjxS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</w:fldData>
        </w:fldChar>
      </w:r>
      <w:r w:rsidR="0043360A">
        <w:rPr>
          <w:rFonts w:ascii="Times New Roman" w:hAnsi="Times New Roman" w:cs="Times New Roman"/>
          <w:highlight w:val="yellow"/>
        </w:rPr>
        <w:instrText xml:space="preserve"> ADDIN EN.CITE </w:instrText>
      </w:r>
      <w:r w:rsidR="0043360A">
        <w:rPr>
          <w:rFonts w:ascii="Times New Roman" w:hAnsi="Times New Roman" w:cs="Times New Roman"/>
          <w:highlight w:val="yellow"/>
        </w:rPr>
        <w:fldChar w:fldCharType="begin">
          <w:fldData xml:space="preserve">PEVuZE5vdGU+PENpdGU+PEF1dGhvcj5BZnphbGk8L0F1dGhvcj48WWVhcj4yMDI0PC9ZZWFyPjxS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</w:fldData>
        </w:fldChar>
      </w:r>
      <w:r w:rsidR="0043360A">
        <w:rPr>
          <w:rFonts w:ascii="Times New Roman" w:hAnsi="Times New Roman" w:cs="Times New Roman"/>
          <w:highlight w:val="yellow"/>
        </w:rPr>
        <w:instrText xml:space="preserve"> ADDIN EN.CITE.DATA </w:instrText>
      </w:r>
      <w:r w:rsidR="0043360A">
        <w:rPr>
          <w:rFonts w:ascii="Times New Roman" w:hAnsi="Times New Roman" w:cs="Times New Roman"/>
          <w:highlight w:val="yellow"/>
        </w:rPr>
      </w:r>
      <w:r w:rsidR="0043360A">
        <w:rPr>
          <w:rFonts w:ascii="Times New Roman" w:hAnsi="Times New Roman" w:cs="Times New Roman"/>
          <w:highlight w:val="yellow"/>
        </w:rPr>
        <w:fldChar w:fldCharType="end"/>
      </w:r>
      <w:r w:rsidR="0043360A">
        <w:rPr>
          <w:rFonts w:ascii="Times New Roman" w:hAnsi="Times New Roman" w:cs="Times New Roman"/>
          <w:highlight w:val="yellow"/>
        </w:rPr>
        <w:fldChar w:fldCharType="separate"/>
      </w:r>
      <w:r w:rsidR="0043360A">
        <w:rPr>
          <w:rFonts w:ascii="Times New Roman" w:hAnsi="Times New Roman" w:cs="Times New Roman"/>
          <w:noProof/>
          <w:highlight w:val="yellow"/>
        </w:rPr>
        <w:t>[61]</w:t>
      </w:r>
      <w:r w:rsidR="0043360A">
        <w:rPr>
          <w:rFonts w:ascii="Times New Roman" w:hAnsi="Times New Roman" w:cs="Times New Roman"/>
          <w:highlight w:val="yellow"/>
        </w:rPr>
        <w:fldChar w:fldCharType="end"/>
      </w:r>
      <w:ins w:id="44" w:author="school" w:date="2025-05-15T23:57:00Z">
        <w:r w:rsidR="0079565C">
          <w:rPr>
            <w:rFonts w:ascii="Times New Roman" w:hAnsi="Times New Roman" w:cs="Times New Roman"/>
          </w:rPr>
          <w:t>.</w:t>
        </w:r>
      </w:ins>
      <w:ins w:id="45" w:author="school" w:date="2025-05-15T23:05:00Z">
        <w:r w:rsidR="00715DF8" w:rsidRPr="00715DF8">
          <w:rPr>
            <w:rFonts w:ascii="Times New Roman" w:hAnsi="Times New Roman" w:cs="Times New Roman" w:hint="eastAsia"/>
          </w:rPr>
          <w:t xml:space="preserve"> </w:t>
        </w:r>
      </w:ins>
      <w:ins w:id="46" w:author="school" w:date="2025-05-15T23:57:00Z">
        <w:r w:rsidR="0079565C" w:rsidRPr="0079565C">
          <w:rPr>
            <w:rFonts w:ascii="Times New Roman" w:hAnsi="Times New Roman" w:cs="Times New Roman"/>
          </w:rPr>
          <w:t>In tissue-specific differentiation, RNA velocity has enabled identification of distinct adipocyte subpopulations and tracking of adipocyte differentiation trajectories</w:t>
        </w:r>
      </w:ins>
      <w:del w:id="47" w:author="school" w:date="2025-05-15T23:57:00Z">
        <w:r w:rsidR="00862D7A" w:rsidDel="0079565C">
          <w:rPr>
            <w:rFonts w:ascii="Times New Roman" w:hAnsi="Times New Roman" w:cs="Times New Roman" w:hint="eastAsia"/>
            <w:bCs/>
          </w:rPr>
          <w:delText>I</w:delText>
        </w:r>
        <w:r w:rsidR="00862D7A" w:rsidRPr="00152E6D" w:rsidDel="0079565C">
          <w:rPr>
            <w:rFonts w:ascii="Times New Roman" w:hAnsi="Times New Roman" w:cs="Times New Roman"/>
            <w:bCs/>
          </w:rPr>
          <w:delText xml:space="preserve">n </w:delText>
        </w:r>
        <w:r w:rsidR="00862D7A" w:rsidRPr="00152E6D" w:rsidDel="0079565C">
          <w:rPr>
            <w:rFonts w:ascii="Times New Roman" w:hAnsi="Times New Roman" w:cs="Times New Roman"/>
          </w:rPr>
          <w:delText>tissue-specific differentiation</w:delText>
        </w:r>
        <w:r w:rsidR="00862D7A" w:rsidRPr="00152E6D" w:rsidDel="0079565C">
          <w:rPr>
            <w:rFonts w:ascii="Times New Roman" w:hAnsi="Times New Roman" w:cs="Times New Roman"/>
            <w:bCs/>
          </w:rPr>
          <w:delText xml:space="preserve">, </w:delText>
        </w:r>
        <w:r w:rsidR="00862D7A" w:rsidRPr="00855C39" w:rsidDel="0079565C">
          <w:rPr>
            <w:rFonts w:ascii="Times New Roman" w:hAnsi="Times New Roman" w:cs="Times New Roman"/>
            <w:bCs/>
          </w:rPr>
          <w:delText xml:space="preserve">RNA velocity </w:delText>
        </w:r>
        <w:r w:rsidR="00F85D2B" w:rsidRPr="00F85D2B" w:rsidDel="0079565C">
          <w:rPr>
            <w:rFonts w:ascii="Times New Roman" w:hAnsi="Times New Roman" w:cs="Times New Roman"/>
            <w:bCs/>
          </w:rPr>
          <w:delText>has also enabled identification of</w:delText>
        </w:r>
        <w:r w:rsidR="00862D7A" w:rsidRPr="00855C39" w:rsidDel="0079565C">
          <w:rPr>
            <w:rFonts w:ascii="Times New Roman" w:hAnsi="Times New Roman" w:cs="Times New Roman"/>
            <w:bCs/>
          </w:rPr>
          <w:delText xml:space="preserve"> distinct adipocyte subpopulations and track</w:delText>
        </w:r>
        <w:r w:rsidR="00F85D2B" w:rsidDel="0079565C">
          <w:rPr>
            <w:rFonts w:ascii="Times New Roman" w:hAnsi="Times New Roman" w:cs="Times New Roman" w:hint="eastAsia"/>
            <w:bCs/>
          </w:rPr>
          <w:delText>ing of</w:delText>
        </w:r>
        <w:r w:rsidR="00862D7A" w:rsidRPr="00855C39" w:rsidDel="0079565C">
          <w:rPr>
            <w:rFonts w:ascii="Times New Roman" w:hAnsi="Times New Roman" w:cs="Times New Roman"/>
            <w:bCs/>
          </w:rPr>
          <w:delText xml:space="preserve"> adipocyte differentiation trajectories</w:delText>
        </w:r>
      </w:del>
      <w:r w:rsidR="009F47FD">
        <w:rPr>
          <w:rFonts w:ascii="Times New Roman" w:hAnsi="Times New Roman" w:cs="Times New Roman" w:hint="eastAsia"/>
          <w:bCs/>
        </w:rPr>
        <w:t xml:space="preserve"> </w:t>
      </w:r>
      <w:r w:rsidR="009A2D82">
        <w:rPr>
          <w:rFonts w:ascii="Times New Roman" w:hAnsi="Times New Roman" w:cs="Times New Roman"/>
          <w:bCs/>
        </w:rPr>
        <w:fldChar w:fldCharType="begin"/>
      </w:r>
      <w:r w:rsidR="0043360A">
        <w:rPr>
          <w:rFonts w:ascii="Times New Roman" w:hAnsi="Times New Roman" w:cs="Times New Roman"/>
          <w:bCs/>
        </w:rPr>
        <w:instrText xml:space="preserve"> ADDIN EN.CITE &lt;EndNote&gt;&lt;Cite&gt;&lt;Author&gt;Whytock&lt;/Author&gt;&lt;Year&gt;2022&lt;/Year&gt;&lt;RecNum&gt;47&lt;/RecNum&gt;&lt;DisplayText&gt;[62]&lt;/DisplayText&gt;&lt;record&gt;&lt;rec-number&gt;47&lt;/rec-number&gt;&lt;foreign-keys&gt;&lt;key app="EN" db-id="vsf22ssadrx5acer9f5x9rdl5spsr2s0vfp0" timestamp="1743952947"&gt;47&lt;/key&gt;&lt;/foreign-keys&gt;&lt;ref-type name="Journal Article"&gt;17&lt;/ref-type&gt;&lt;contributors&gt;&lt;authors&gt;&lt;author&gt;Whytock, Katie L.&lt;/author&gt;&lt;author&gt;Sun, Yifei&lt;/author&gt;&lt;author&gt;Divoux, Adeline&lt;/author&gt;&lt;author&gt;Yu, GongXin&lt;/author&gt;&lt;author&gt;Smith, Steven R.&lt;/author&gt;&lt;author&gt;Walsh, Martin J.&lt;/author&gt;&lt;author&gt;Sparks, Lauren M.&lt;/author&gt;&lt;/authors&gt;&lt;/contributors&gt;&lt;titles&gt;&lt;title&gt;Single cell full-length transcriptome of human subcutaneous adipose tissue reveals unique and heterogeneous cell populations&lt;/title&gt;&lt;secondary-title&gt;iScience&lt;/secondary-title&gt;&lt;/titles&gt;&lt;periodical&gt;&lt;full-title&gt;iScience&lt;/full-title&gt;&lt;/periodical&gt;&lt;volume&gt;25&lt;/volume&gt;&lt;number&gt;8&lt;/number&gt;&lt;dates&gt;&lt;year&gt;2022&lt;/year&gt;&lt;/dates&gt;&lt;publisher&gt;Elsevier&lt;/publisher&gt;&lt;isbn&gt;2589-0042&lt;/isbn&gt;&lt;urls&gt;&lt;related-urls&gt;&lt;url&gt;https://doi.org/10.1016/j.isci.2022.104772&lt;/url&gt;&lt;/related-urls&gt;&lt;/urls&gt;&lt;electronic-resource-num&gt;10.1016/j.isci.2022.104772&lt;/electronic-resource-num&gt;&lt;access-date&gt;2024/10/15&lt;/access-date&gt;&lt;/record&gt;&lt;/Cite&gt;&lt;/EndNote&gt;</w:instrText>
      </w:r>
      <w:r w:rsidR="009A2D82">
        <w:rPr>
          <w:rFonts w:ascii="Times New Roman" w:hAnsi="Times New Roman" w:cs="Times New Roman"/>
          <w:bCs/>
        </w:rPr>
        <w:fldChar w:fldCharType="separate"/>
      </w:r>
      <w:r w:rsidR="0043360A">
        <w:rPr>
          <w:rFonts w:ascii="Times New Roman" w:hAnsi="Times New Roman" w:cs="Times New Roman"/>
          <w:bCs/>
          <w:noProof/>
        </w:rPr>
        <w:t>[62]</w:t>
      </w:r>
      <w:r w:rsidR="009A2D82">
        <w:rPr>
          <w:rFonts w:ascii="Times New Roman" w:hAnsi="Times New Roman" w:cs="Times New Roman"/>
          <w:bCs/>
        </w:rPr>
        <w:fldChar w:fldCharType="end"/>
      </w:r>
      <w:ins w:id="48" w:author="school" w:date="2025-05-15T23:57:00Z">
        <w:r w:rsidR="0079565C">
          <w:rPr>
            <w:rFonts w:ascii="Times New Roman" w:hAnsi="Times New Roman" w:cs="Times New Roman"/>
            <w:bCs/>
          </w:rPr>
          <w:t>.</w:t>
        </w:r>
      </w:ins>
      <w:r w:rsidR="00862D7A">
        <w:rPr>
          <w:rFonts w:ascii="Times New Roman" w:hAnsi="Times New Roman" w:cs="Times New Roman" w:hint="eastAsia"/>
          <w:bCs/>
        </w:rPr>
        <w:t xml:space="preserve"> </w:t>
      </w:r>
      <w:ins w:id="49" w:author="school" w:date="2025-05-15T23:57:00Z">
        <w:r w:rsidR="0079565C" w:rsidRPr="0079565C">
          <w:rPr>
            <w:rFonts w:ascii="Times New Roman" w:hAnsi="Times New Roman" w:cs="Times New Roman"/>
            <w:bCs/>
          </w:rPr>
          <w:t>It has also reconstructed absorptive enterocyte differentiation in the human intestine</w:t>
        </w:r>
      </w:ins>
      <w:del w:id="50" w:author="school" w:date="2025-05-15T23:57:00Z">
        <w:r w:rsidR="00F85D2B" w:rsidDel="0079565C">
          <w:rPr>
            <w:rFonts w:ascii="Times New Roman" w:hAnsi="Times New Roman" w:cs="Times New Roman" w:hint="eastAsia"/>
            <w:bCs/>
          </w:rPr>
          <w:delText>, and</w:delText>
        </w:r>
        <w:r w:rsidR="00862D7A" w:rsidDel="0079565C">
          <w:rPr>
            <w:rFonts w:ascii="Times New Roman" w:hAnsi="Times New Roman" w:cs="Times New Roman" w:hint="eastAsia"/>
            <w:bCs/>
          </w:rPr>
          <w:delText xml:space="preserve"> </w:delText>
        </w:r>
        <w:r w:rsidR="0012617A" w:rsidRPr="0012617A" w:rsidDel="0079565C">
          <w:rPr>
            <w:rFonts w:ascii="Times New Roman" w:hAnsi="Times New Roman" w:cs="Times New Roman"/>
            <w:bCs/>
          </w:rPr>
          <w:delText>reconstruct</w:delText>
        </w:r>
        <w:r w:rsidR="00F85D2B" w:rsidDel="0079565C">
          <w:rPr>
            <w:rFonts w:ascii="Times New Roman" w:hAnsi="Times New Roman" w:cs="Times New Roman" w:hint="eastAsia"/>
            <w:bCs/>
          </w:rPr>
          <w:delText>ed</w:delText>
        </w:r>
        <w:r w:rsidR="0012617A" w:rsidRPr="0012617A" w:rsidDel="0079565C">
          <w:rPr>
            <w:rFonts w:ascii="Times New Roman" w:hAnsi="Times New Roman" w:cs="Times New Roman"/>
            <w:bCs/>
          </w:rPr>
          <w:delText xml:space="preserve"> the absorptive enterocyte differentiation in the human intestine</w:delText>
        </w:r>
      </w:del>
      <w:r w:rsidR="009F47FD">
        <w:rPr>
          <w:rFonts w:ascii="Times New Roman" w:hAnsi="Times New Roman" w:cs="Times New Roman" w:hint="eastAsia"/>
          <w:bCs/>
        </w:rPr>
        <w:t xml:space="preserve"> </w:t>
      </w:r>
      <w:r w:rsidR="009A2D82">
        <w:rPr>
          <w:rFonts w:ascii="Times New Roman" w:hAnsi="Times New Roman" w:cs="Times New Roman"/>
          <w:bCs/>
        </w:rPr>
        <w:fldChar w:fldCharType="begin"/>
      </w:r>
      <w:r w:rsidR="0043360A">
        <w:rPr>
          <w:rFonts w:ascii="Times New Roman" w:hAnsi="Times New Roman" w:cs="Times New Roman"/>
          <w:bCs/>
        </w:rPr>
        <w:instrText xml:space="preserve"> ADDIN EN.CITE &lt;EndNote&gt;&lt;Cite&gt;&lt;Author&gt;Gomez-Martinez&lt;/Author&gt;&lt;Year&gt;2022&lt;/Year&gt;&lt;RecNum&gt;45&lt;/RecNum&gt;&lt;DisplayText&gt;[63]&lt;/DisplayText&gt;&lt;record&gt;&lt;rec-number&gt;45&lt;/rec-number&gt;&lt;foreign-keys&gt;&lt;key app="EN" db-id="vsf22ssadrx5acer9f5x9rdl5spsr2s0vfp0" timestamp="1743952872"&gt;45&lt;/key&gt;&lt;/foreign-keys&gt;&lt;ref-type name="Journal Article"&gt;17&lt;/ref-type&gt;&lt;contributors&gt;&lt;authors&gt;&lt;author&gt;Gomez-Martinez, Ismael&lt;/author&gt;&lt;author&gt;Bliton, R. Jarrett&lt;/author&gt;&lt;author&gt;Breau, Keith A.&lt;/author&gt;&lt;author&gt;Czerwinski, Michael J.&lt;/author&gt;&lt;author&gt;Williamson, Ian A.&lt;/author&gt;&lt;author&gt;Wen, Jia&lt;/author&gt;&lt;author&gt;Rawls, John F.&lt;/author&gt;&lt;author&gt;Magness, Scott T.&lt;/author&gt;&lt;/authors&gt;&lt;/contributors&gt;&lt;titles&gt;&lt;title&gt;A Planar Culture Model of Human Absorptive Enterocytes Reveals Metformin Increases Fatty Acid Oxidation and Export&lt;/title&gt;&lt;secondary-title&gt;Cellular and Molecular Gastroenterology and Hepatology&lt;/secondary-title&gt;&lt;/titles&gt;&lt;periodical&gt;&lt;full-title&gt;Cellular and Molecular Gastroenterology and Hepatology&lt;/full-title&gt;&lt;/periodical&gt;&lt;pages&gt;409-434&lt;/pages&gt;&lt;volume&gt;14&lt;/volume&gt;&lt;number&gt;2&lt;/number&gt;&lt;dates&gt;&lt;year&gt;2022&lt;/year&gt;&lt;/dates&gt;&lt;publisher&gt;Elsevier&lt;/publisher&gt;&lt;isbn&gt;2352-345X&lt;/isbn&gt;&lt;urls&gt;&lt;related-urls&gt;&lt;url&gt;https://doi.org/10.1016/j.jcmgh.2022.04.009&lt;/url&gt;&lt;/related-urls&gt;&lt;/urls&gt;&lt;electronic-resource-num&gt;10.1016/j.jcmgh.2022.04.009&lt;/electronic-resource-num&gt;&lt;access-date&gt;2024/10/15&lt;/access-date&gt;&lt;/record&gt;&lt;/Cite&gt;&lt;/EndNote&gt;</w:instrText>
      </w:r>
      <w:r w:rsidR="009A2D82">
        <w:rPr>
          <w:rFonts w:ascii="Times New Roman" w:hAnsi="Times New Roman" w:cs="Times New Roman"/>
          <w:bCs/>
        </w:rPr>
        <w:fldChar w:fldCharType="separate"/>
      </w:r>
      <w:r w:rsidR="0043360A">
        <w:rPr>
          <w:rFonts w:ascii="Times New Roman" w:hAnsi="Times New Roman" w:cs="Times New Roman"/>
          <w:bCs/>
          <w:noProof/>
        </w:rPr>
        <w:t>[63]</w:t>
      </w:r>
      <w:r w:rsidR="009A2D82">
        <w:rPr>
          <w:rFonts w:ascii="Times New Roman" w:hAnsi="Times New Roman" w:cs="Times New Roman"/>
          <w:bCs/>
        </w:rPr>
        <w:fldChar w:fldCharType="end"/>
      </w:r>
      <w:ins w:id="51" w:author="school" w:date="2025-05-15T23:57:00Z">
        <w:r w:rsidR="0079565C">
          <w:t>.</w:t>
        </w:r>
      </w:ins>
      <w:ins w:id="52" w:author="school" w:date="2025-05-15T23:09:00Z">
        <w:r w:rsidR="00715DF8" w:rsidRPr="00715DF8">
          <w:rPr>
            <w:rFonts w:ascii="Times New Roman" w:hAnsi="Times New Roman" w:cs="Times New Roman"/>
            <w:bCs/>
          </w:rPr>
          <w:t xml:space="preserve"> </w:t>
        </w:r>
      </w:ins>
      <w:ins w:id="53" w:author="school" w:date="2025-05-15T23:58:00Z">
        <w:r w:rsidR="0079565C" w:rsidRPr="00D71024">
          <w:rPr>
            <w:rFonts w:ascii="Times New Roman" w:hAnsi="Times New Roman" w:cs="Times New Roman"/>
            <w:bCs/>
            <w:highlight w:val="yellow"/>
          </w:rPr>
          <w:t xml:space="preserve">Additionally, </w:t>
        </w:r>
        <w:r w:rsidR="0079565C" w:rsidRPr="00D71024">
          <w:rPr>
            <w:rFonts w:ascii="Times New Roman" w:hAnsi="Times New Roman" w:cs="Times New Roman"/>
            <w:bCs/>
            <w:i/>
            <w:iCs/>
            <w:highlight w:val="yellow"/>
          </w:rPr>
          <w:t>CellDancer</w:t>
        </w:r>
        <w:r w:rsidR="0079565C" w:rsidRPr="00D71024">
          <w:rPr>
            <w:rFonts w:ascii="Times New Roman" w:hAnsi="Times New Roman" w:cs="Times New Roman"/>
            <w:bCs/>
            <w:highlight w:val="yellow"/>
          </w:rPr>
          <w:t xml:space="preserve"> was used to trace the origin of differentiated intestinal cell types from intestinal stem cells</w:t>
        </w:r>
      </w:ins>
      <w:ins w:id="54" w:author="school" w:date="2025-05-15T23:09:00Z">
        <w:r w:rsidR="00715DF8" w:rsidRPr="00D71024">
          <w:rPr>
            <w:rFonts w:ascii="Times New Roman" w:hAnsi="Times New Roman" w:cs="Times New Roman"/>
            <w:bCs/>
            <w:highlight w:val="yellow"/>
          </w:rPr>
          <w:t xml:space="preserve"> </w:t>
        </w:r>
      </w:ins>
      <w:r w:rsidR="0043360A">
        <w:rPr>
          <w:rFonts w:ascii="Times New Roman" w:hAnsi="Times New Roman" w:cs="Times New Roman"/>
          <w:bCs/>
          <w:highlight w:val="yellow"/>
        </w:rPr>
        <w:fldChar w:fldCharType="begin"/>
      </w:r>
      <w:r w:rsidR="0043360A">
        <w:rPr>
          <w:rFonts w:ascii="Times New Roman" w:hAnsi="Times New Roman" w:cs="Times New Roman"/>
          <w:bCs/>
          <w:highlight w:val="yellow"/>
        </w:rPr>
        <w:instrText xml:space="preserve"> ADDIN EN.CITE &lt;EndNote&gt;&lt;Cite&gt;&lt;Author&gt;Bhattacharya&lt;/Author&gt;&lt;Year&gt;2025&lt;/Year&gt;&lt;RecNum&gt;132&lt;/RecNum&gt;&lt;DisplayText&gt;[64]&lt;/DisplayText&gt;&lt;record&gt;&lt;rec-number&gt;132&lt;/rec-number&gt;&lt;foreign-keys&gt;&lt;key app="EN" db-id="vsf22ssadrx5acer9f5x9rdl5spsr2s0vfp0" timestamp="1747386283"&gt;132&lt;/key&gt;&lt;/foreign-keys&gt;&lt;ref-type name="Journal Article"&gt;17&lt;/ref-type&gt;&lt;contributors&gt;&lt;authors&gt;&lt;author&gt;Bhattacharya, Swarnabh&lt;/author&gt;&lt;author&gt;Tie, Guodong&lt;/author&gt;&lt;author&gt;Singh, Pratik N. P.&lt;/author&gt;&lt;author&gt;Malagola, Ermanno&lt;/author&gt;&lt;author&gt;Eskiocak, Onur&lt;/author&gt;&lt;author&gt;He, Ruiyang&lt;/author&gt;&lt;author&gt;Kraiczy, Judith&lt;/author&gt;&lt;author&gt;Gu, Wei&lt;/author&gt;&lt;author&gt;Perlov, Yakov&lt;/author&gt;&lt;author&gt;Alici-Garipcan, Aybuke&lt;/author&gt;&lt;author&gt;Beyaz, Semir&lt;/author&gt;&lt;author&gt;Wang, Timothy C.&lt;/author&gt;&lt;author&gt;Zhou, Qiao&lt;/author&gt;&lt;author&gt;Shivdasani, Ramesh A.&lt;/author&gt;&lt;/authors&gt;&lt;/contributors&gt;&lt;titles&gt;&lt;title&gt;Intestinal secretory differentiation reflects niche-driven phenotypic and epigenetic plasticity of a common signal-responsive terminal cell&lt;/title&gt;&lt;secondary-title&gt;Cell Stem Cell&lt;/secondary-title&gt;&lt;/titles&gt;&lt;periodical&gt;&lt;full-title&gt;Cell Stem Cell&lt;/full-title&gt;&lt;/periodical&gt;&lt;keywords&gt;&lt;keyword&gt;intestinal epithelial differentiation&lt;/keyword&gt;&lt;keyword&gt;intestinal stem cells&lt;/keyword&gt;&lt;keyword&gt;lineage plasticity&lt;/keyword&gt;&lt;keyword&gt;epigenetic control of cell properties&lt;/keyword&gt;&lt;keyword&gt;goblet cells&lt;/keyword&gt;&lt;keyword&gt;Paneth cells&lt;/keyword&gt;&lt;/keywords&gt;&lt;dates&gt;&lt;year&gt;2025&lt;/year&gt;&lt;pub-dates&gt;&lt;date&gt;2025/04/08/&lt;/date&gt;&lt;/pub-dates&gt;&lt;/dates&gt;&lt;isbn&gt;1934-5909&lt;/isbn&gt;&lt;urls&gt;&lt;related-urls&gt;&lt;url&gt;https://www.sciencedirect.com/science/article/pii/S1934590925000955&lt;/url&gt;&lt;/related-urls&gt;&lt;/urls&gt;&lt;electronic-resource-num&gt;https://doi.org/10.1016/j.stem.2025.03.005&lt;/electronic-resource-num&gt;&lt;/record&gt;&lt;/Cite&gt;&lt;/EndNote&gt;</w:instrText>
      </w:r>
      <w:r w:rsidR="0043360A">
        <w:rPr>
          <w:rFonts w:ascii="Times New Roman" w:hAnsi="Times New Roman" w:cs="Times New Roman"/>
          <w:bCs/>
          <w:highlight w:val="yellow"/>
        </w:rPr>
        <w:fldChar w:fldCharType="separate"/>
      </w:r>
      <w:r w:rsidR="0043360A">
        <w:rPr>
          <w:rFonts w:ascii="Times New Roman" w:hAnsi="Times New Roman" w:cs="Times New Roman"/>
          <w:bCs/>
          <w:noProof/>
          <w:highlight w:val="yellow"/>
        </w:rPr>
        <w:t>[64]</w:t>
      </w:r>
      <w:r w:rsidR="0043360A">
        <w:rPr>
          <w:rFonts w:ascii="Times New Roman" w:hAnsi="Times New Roman" w:cs="Times New Roman"/>
          <w:bCs/>
          <w:highlight w:val="yellow"/>
        </w:rPr>
        <w:fldChar w:fldCharType="end"/>
      </w:r>
      <w:r w:rsidR="0012617A">
        <w:rPr>
          <w:rFonts w:ascii="Times New Roman" w:hAnsi="Times New Roman" w:cs="Times New Roman" w:hint="eastAsia"/>
          <w:bCs/>
        </w:rPr>
        <w:t xml:space="preserve">. </w:t>
      </w:r>
      <w:ins w:id="55" w:author="school" w:date="2025-05-15T23:59:00Z">
        <w:r w:rsidR="0079565C" w:rsidRPr="00D71024">
          <w:rPr>
            <w:rFonts w:ascii="Times New Roman" w:hAnsi="Times New Roman" w:cs="Times New Roman"/>
            <w:bCs/>
            <w:highlight w:val="yellow"/>
          </w:rPr>
          <w:t>RNA velocity has also been applied to human endometrial tissue studies. In pathological conditions, it revealed disrupted epithelial-mesenchymal transition in preeclampsia patients</w:t>
        </w:r>
      </w:ins>
      <w:ins w:id="56" w:author="school" w:date="2025-05-15T23:14:00Z">
        <w:r w:rsidR="00DB021A" w:rsidRPr="00D71024">
          <w:rPr>
            <w:rFonts w:ascii="Times New Roman" w:hAnsi="Times New Roman" w:cs="Times New Roman"/>
            <w:bCs/>
            <w:highlight w:val="yellow"/>
          </w:rPr>
          <w:t xml:space="preserve"> </w:t>
        </w:r>
      </w:ins>
      <w:r w:rsidR="0043360A">
        <w:rPr>
          <w:rFonts w:ascii="Times New Roman" w:hAnsi="Times New Roman" w:cs="Times New Roman"/>
          <w:bCs/>
          <w:highlight w:val="yellow"/>
        </w:rPr>
        <w:fldChar w:fldCharType="begin"/>
      </w:r>
      <w:r w:rsidR="0043360A">
        <w:rPr>
          <w:rFonts w:ascii="Times New Roman" w:hAnsi="Times New Roman" w:cs="Times New Roman"/>
          <w:bCs/>
          <w:highlight w:val="yellow"/>
        </w:rPr>
        <w:instrText xml:space="preserve"> ADDIN EN.CITE &lt;EndNote&gt;&lt;Cite&gt;&lt;Author&gt;Muñoz-Blat&lt;/Author&gt;&lt;Year&gt;2025&lt;/Year&gt;&lt;RecNum&gt;133&lt;/RecNum&gt;&lt;DisplayText&gt;[65]&lt;/DisplayText&gt;&lt;record&gt;&lt;rec-number&gt;133&lt;/rec-number&gt;&lt;foreign-keys&gt;&lt;key app="EN" db-id="vsf22ssadrx5acer9f5x9rdl5spsr2s0vfp0" timestamp="1747386328"&gt;133&lt;/key&gt;&lt;/foreign-keys&gt;&lt;ref-type name="Journal Article"&gt;17&lt;/ref-type&gt;&lt;contributors&gt;&lt;authors&gt;&lt;author&gt;Muñoz-Blat, Irene&lt;/author&gt;&lt;author&gt;Pérez-Moraga, Raúl&lt;/author&gt;&lt;author&gt;Castillo-Marco, Nerea&lt;/author&gt;&lt;author&gt;Cordero, Teresa&lt;/author&gt;&lt;author&gt;Ochando, Ana&lt;/author&gt;&lt;author&gt;Ortega-Sanchís, Sheila&lt;/author&gt;&lt;author&gt;Parras-Moltó, Marcos&lt;/author&gt;&lt;author&gt;Monfort-Ortiz, Rogelio&lt;/author&gt;&lt;author&gt;Satorres-Perez, Elena&lt;/author&gt;&lt;author&gt;Novillo, Blanca&lt;/author&gt;&lt;author&gt;Perales, Alfredo&lt;/author&gt;&lt;author&gt;Gormley, Matthew&lt;/author&gt;&lt;author&gt;Granados-Aparici, Sofia&lt;/author&gt;&lt;author&gt;Noguera, Rosa&lt;/author&gt;&lt;author&gt;Roson, Beatriz&lt;/author&gt;&lt;author&gt;Fisher, Susan J.&lt;/author&gt;&lt;author&gt;Simón, Carlos&lt;/author&gt;&lt;author&gt;Garrido-Gómez, Tamara&lt;/author&gt;&lt;/authors&gt;&lt;/contributors&gt;&lt;titles&gt;&lt;title&gt;Multi-omics-based mapping of decidualization resistance in patients with a history of severe preeclampsia&lt;/title&gt;&lt;secondary-title&gt;Nature Medicine&lt;/secondary-title&gt;&lt;/titles&gt;&lt;periodical&gt;&lt;full-title&gt;Nature Medicine&lt;/full-title&gt;&lt;/periodical&gt;&lt;pages&gt;502-513&lt;/pages&gt;&lt;volume&gt;31&lt;/volume&gt;&lt;number&gt;2&lt;/number&gt;&lt;dates&gt;&lt;year&gt;2025&lt;/year&gt;&lt;pub-dates&gt;&lt;date&gt;2025/02/01&lt;/date&gt;&lt;/pub-dates&gt;&lt;/dates&gt;&lt;isbn&gt;1546-170X&lt;/isbn&gt;&lt;urls&gt;&lt;related-urls&gt;&lt;url&gt;https://doi.org/10.1038/s41591-024-03407-7&lt;/url&gt;&lt;/related-urls&gt;&lt;/urls&gt;&lt;electronic-resource-num&gt;10.1038/s41591-024-03407-7&lt;/electronic-resource-num&gt;&lt;/record&gt;&lt;/Cite&gt;&lt;/EndNote&gt;</w:instrText>
      </w:r>
      <w:r w:rsidR="0043360A">
        <w:rPr>
          <w:rFonts w:ascii="Times New Roman" w:hAnsi="Times New Roman" w:cs="Times New Roman"/>
          <w:bCs/>
          <w:highlight w:val="yellow"/>
        </w:rPr>
        <w:fldChar w:fldCharType="separate"/>
      </w:r>
      <w:r w:rsidR="0043360A">
        <w:rPr>
          <w:rFonts w:ascii="Times New Roman" w:hAnsi="Times New Roman" w:cs="Times New Roman"/>
          <w:bCs/>
          <w:noProof/>
          <w:highlight w:val="yellow"/>
        </w:rPr>
        <w:t>[65]</w:t>
      </w:r>
      <w:r w:rsidR="0043360A">
        <w:rPr>
          <w:rFonts w:ascii="Times New Roman" w:hAnsi="Times New Roman" w:cs="Times New Roman"/>
          <w:bCs/>
          <w:highlight w:val="yellow"/>
        </w:rPr>
        <w:fldChar w:fldCharType="end"/>
      </w:r>
      <w:ins w:id="57" w:author="school" w:date="2025-05-15T23:59:00Z">
        <w:r w:rsidR="0079565C" w:rsidRPr="00D71024">
          <w:rPr>
            <w:rFonts w:ascii="Times New Roman" w:hAnsi="Times New Roman" w:cs="Times New Roman"/>
            <w:bCs/>
            <w:highlight w:val="yellow"/>
          </w:rPr>
          <w:t>.</w:t>
        </w:r>
      </w:ins>
      <w:ins w:id="58" w:author="school" w:date="2025-05-15T23:14:00Z">
        <w:r w:rsidR="00DB021A" w:rsidRPr="00D71024">
          <w:rPr>
            <w:rFonts w:ascii="Times New Roman" w:hAnsi="Times New Roman" w:cs="Times New Roman"/>
            <w:bCs/>
            <w:highlight w:val="yellow"/>
          </w:rPr>
          <w:t xml:space="preserve"> </w:t>
        </w:r>
      </w:ins>
      <w:ins w:id="59" w:author="school" w:date="2025-05-15T23:59:00Z">
        <w:r w:rsidR="0079565C" w:rsidRPr="00D71024">
          <w:rPr>
            <w:rFonts w:ascii="Times New Roman" w:hAnsi="Times New Roman" w:cs="Times New Roman"/>
            <w:bCs/>
            <w:highlight w:val="yellow"/>
          </w:rPr>
          <w:t xml:space="preserve">In normal regeneration, it showed that luminal cells exhibit high differentiation potential toward glandular cells </w:t>
        </w:r>
      </w:ins>
      <w:r w:rsidR="0043360A">
        <w:rPr>
          <w:rFonts w:ascii="Times New Roman" w:hAnsi="Times New Roman" w:cs="Times New Roman"/>
          <w:bCs/>
          <w:highlight w:val="yellow"/>
        </w:rPr>
        <w:fldChar w:fldCharType="begin"/>
      </w:r>
      <w:r w:rsidR="0043360A">
        <w:rPr>
          <w:rFonts w:ascii="Times New Roman" w:hAnsi="Times New Roman" w:cs="Times New Roman"/>
          <w:bCs/>
          <w:highlight w:val="yellow"/>
        </w:rPr>
        <w:instrText xml:space="preserve"> ADDIN EN.CITE &lt;EndNote&gt;&lt;Cite&gt;&lt;Author&gt;Cao&lt;/Author&gt;&lt;Year&gt;2025&lt;/Year&gt;&lt;RecNum&gt;134&lt;/RecNum&gt;&lt;DisplayText&gt;[66]&lt;/DisplayText&gt;&lt;record&gt;&lt;rec-number&gt;134&lt;/rec-number&gt;&lt;foreign-keys&gt;&lt;key app="EN" db-id="vsf22ssadrx5acer9f5x9rdl5spsr2s0vfp0" timestamp="1747386375"&gt;134&lt;/key&gt;&lt;/foreign-keys&gt;&lt;ref-type name="Journal Article"&gt;17&lt;/ref-type&gt;&lt;contributors&gt;&lt;authors&gt;&lt;author&gt;Cao, Dandan&lt;/author&gt;&lt;author&gt;Liu, Yijun&lt;/author&gt;&lt;author&gt;Cheng, Yanfei&lt;/author&gt;&lt;author&gt;Wang, Jue&lt;/author&gt;&lt;author&gt;Zhang, Bolun&lt;/author&gt;&lt;author&gt;Zhai, Yanhui&lt;/author&gt;&lt;author&gt;Zhu, Kongfu&lt;/author&gt;&lt;author&gt;Liu, Ye&lt;/author&gt;&lt;author&gt;Shang, Ye&lt;/author&gt;&lt;author&gt;Xiao, Xiao&lt;/author&gt;&lt;author&gt;Chang, Yi&lt;/author&gt;&lt;author&gt;Lee, Yin Lau&lt;/author&gt;&lt;author&gt;Yeung, William Shu Biu&lt;/author&gt;&lt;author&gt;Huang, Yuanhua&lt;/author&gt;&lt;author&gt;Yao, Yuanqing&lt;/author&gt;&lt;/authors&gt;&lt;/contributors&gt;&lt;titles&gt;&lt;title&gt;Time-series single-cell transcriptomic profiling of luteal-phase endometrium uncovers dynamic characteristics and its dysregulation in recurrent implantation failures&lt;/title&gt;&lt;secondary-title&gt;Nature Communications&lt;/secondary-title&gt;&lt;/titles&gt;&lt;periodical&gt;&lt;full-title&gt;Nature Communications&lt;/full-title&gt;&lt;/periodical&gt;&lt;pages&gt;137&lt;/pages&gt;&lt;volume&gt;16&lt;/volume&gt;&lt;number&gt;1&lt;/number&gt;&lt;dates&gt;&lt;year&gt;2025&lt;/year&gt;&lt;pub-dates&gt;&lt;date&gt;2025/01/02&lt;/date&gt;&lt;/pub-dates&gt;&lt;/dates&gt;&lt;isbn&gt;2041-1723&lt;/isbn&gt;&lt;urls&gt;&lt;related-urls&gt;&lt;url&gt;https://doi.org/10.1038/s41467-024-55419-z&lt;/url&gt;&lt;/related-urls&gt;&lt;/urls&gt;&lt;electronic-resource-num&gt;10.1038/s41467-024-55419-z&lt;/electronic-resource-num&gt;&lt;/record&gt;&lt;/Cite&gt;&lt;/EndNote&gt;</w:instrText>
      </w:r>
      <w:r w:rsidR="0043360A">
        <w:rPr>
          <w:rFonts w:ascii="Times New Roman" w:hAnsi="Times New Roman" w:cs="Times New Roman"/>
          <w:bCs/>
          <w:highlight w:val="yellow"/>
        </w:rPr>
        <w:fldChar w:fldCharType="separate"/>
      </w:r>
      <w:r w:rsidR="0043360A">
        <w:rPr>
          <w:rFonts w:ascii="Times New Roman" w:hAnsi="Times New Roman" w:cs="Times New Roman"/>
          <w:bCs/>
          <w:noProof/>
          <w:highlight w:val="yellow"/>
        </w:rPr>
        <w:t>[66]</w:t>
      </w:r>
      <w:r w:rsidR="0043360A">
        <w:rPr>
          <w:rFonts w:ascii="Times New Roman" w:hAnsi="Times New Roman" w:cs="Times New Roman"/>
          <w:bCs/>
          <w:highlight w:val="yellow"/>
        </w:rPr>
        <w:fldChar w:fldCharType="end"/>
      </w:r>
      <w:ins w:id="60" w:author="school" w:date="2025-05-15T23:14:00Z">
        <w:r w:rsidR="00DB021A" w:rsidRPr="00D71024">
          <w:rPr>
            <w:rFonts w:ascii="Times New Roman" w:hAnsi="Times New Roman" w:cs="Times New Roman"/>
            <w:bCs/>
            <w:highlight w:val="yellow"/>
          </w:rPr>
          <w:t>.</w:t>
        </w:r>
      </w:ins>
      <w:ins w:id="61" w:author="school" w:date="2025-05-15T23:15:00Z">
        <w:r w:rsidR="00DB021A" w:rsidRPr="00D71024">
          <w:rPr>
            <w:rFonts w:ascii="Times New Roman" w:hAnsi="Times New Roman" w:cs="Times New Roman"/>
          </w:rPr>
          <w:t xml:space="preserve"> </w:t>
        </w:r>
      </w:ins>
      <w:ins w:id="62" w:author="school" w:date="2025-05-15T23:40:00Z">
        <w:r w:rsidR="00AE4292" w:rsidRPr="00D71024">
          <w:rPr>
            <w:rFonts w:ascii="Times New Roman" w:hAnsi="Times New Roman" w:cs="Times New Roman"/>
            <w:i/>
            <w:iCs/>
            <w:highlight w:val="yellow"/>
          </w:rPr>
          <w:t>UniTVelo</w:t>
        </w:r>
        <w:r w:rsidR="00AE4292" w:rsidRPr="00D71024">
          <w:rPr>
            <w:rFonts w:ascii="Times New Roman" w:hAnsi="Times New Roman" w:cs="Times New Roman"/>
            <w:highlight w:val="yellow"/>
          </w:rPr>
          <w:t xml:space="preserve"> has improved trajectory inference during pachynema progression in mouse testis spermatocytes and identified </w:t>
        </w:r>
      </w:ins>
      <w:ins w:id="63" w:author="school" w:date="2025-05-15T23:43:00Z">
        <w:r w:rsidR="00AE4292" w:rsidRPr="00D71024">
          <w:rPr>
            <w:rFonts w:ascii="Times New Roman" w:hAnsi="Times New Roman" w:cs="Times New Roman"/>
            <w:highlight w:val="yellow"/>
          </w:rPr>
          <w:t>two waves of transcription</w:t>
        </w:r>
      </w:ins>
      <w:ins w:id="64" w:author="school" w:date="2025-05-15T23:40:00Z">
        <w:r w:rsidR="00AE4292" w:rsidRPr="00D71024">
          <w:rPr>
            <w:rFonts w:ascii="Times New Roman" w:hAnsi="Times New Roman" w:cs="Times New Roman"/>
            <w:highlight w:val="yellow"/>
          </w:rPr>
          <w:t xml:space="preserve"> in mouse visual cortex neurons </w:t>
        </w:r>
      </w:ins>
      <w:r w:rsidR="00EC46B9">
        <w:rPr>
          <w:rFonts w:ascii="Times New Roman" w:hAnsi="Times New Roman"/>
          <w:bCs/>
        </w:rPr>
        <w:fldChar w:fldCharType="begin">
          <w:fldData xml:space="preserve">PEVuZE5vdGU+PENpdGU+PEF1dGhvcj5MdW88L0F1dGhvcj48WWVhcj4yMDI0PC9ZZWFyPjxSZWNO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</w:fldData>
        </w:fldChar>
      </w:r>
      <w:r w:rsidR="0043360A">
        <w:rPr>
          <w:rFonts w:ascii="Times New Roman" w:hAnsi="Times New Roman"/>
          <w:bCs/>
        </w:rPr>
        <w:instrText xml:space="preserve"> ADDIN EN.CITE </w:instrText>
      </w:r>
      <w:r w:rsidR="0043360A">
        <w:rPr>
          <w:rFonts w:ascii="Times New Roman" w:hAnsi="Times New Roman"/>
          <w:bCs/>
        </w:rPr>
        <w:fldChar w:fldCharType="begin">
          <w:fldData xml:space="preserve">PEVuZE5vdGU+PENpdGU+PEF1dGhvcj5MdW88L0F1dGhvcj48WWVhcj4yMDI0PC9ZZWFyPjxSZWNO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</w:fldData>
        </w:fldChar>
      </w:r>
      <w:r w:rsidR="0043360A">
        <w:rPr>
          <w:rFonts w:ascii="Times New Roman" w:hAnsi="Times New Roman"/>
          <w:bCs/>
        </w:rPr>
        <w:instrText xml:space="preserve"> ADDIN EN.CITE.DATA </w:instrText>
      </w:r>
      <w:r w:rsidR="0043360A">
        <w:rPr>
          <w:rFonts w:ascii="Times New Roman" w:hAnsi="Times New Roman"/>
          <w:bCs/>
        </w:rPr>
      </w:r>
      <w:r w:rsidR="0043360A">
        <w:rPr>
          <w:rFonts w:ascii="Times New Roman" w:hAnsi="Times New Roman"/>
          <w:bCs/>
        </w:rPr>
        <w:fldChar w:fldCharType="end"/>
      </w:r>
      <w:r w:rsidR="00EC46B9">
        <w:rPr>
          <w:rFonts w:ascii="Times New Roman" w:hAnsi="Times New Roman"/>
          <w:bCs/>
        </w:rPr>
        <w:fldChar w:fldCharType="separate"/>
      </w:r>
      <w:r w:rsidR="0043360A">
        <w:rPr>
          <w:rFonts w:ascii="Times New Roman" w:hAnsi="Times New Roman"/>
          <w:bCs/>
          <w:noProof/>
        </w:rPr>
        <w:t>[67, 68]</w:t>
      </w:r>
      <w:r w:rsidR="00EC46B9">
        <w:rPr>
          <w:rFonts w:ascii="Times New Roman" w:hAnsi="Times New Roman"/>
          <w:bCs/>
        </w:rPr>
        <w:fldChar w:fldCharType="end"/>
      </w:r>
      <w:ins w:id="65" w:author="school" w:date="2025-05-15T23:22:00Z">
        <w:r w:rsidR="00A82CB3" w:rsidRPr="00D71024">
          <w:rPr>
            <w:rFonts w:ascii="Times New Roman" w:hAnsi="Times New Roman" w:cs="Times New Roman"/>
            <w:bCs/>
            <w:highlight w:val="yellow"/>
          </w:rPr>
          <w:t xml:space="preserve">. </w:t>
        </w:r>
      </w:ins>
      <w:ins w:id="66" w:author="school" w:date="2025-05-15T23:15:00Z">
        <w:r w:rsidR="00DB021A" w:rsidRPr="00D71024">
          <w:rPr>
            <w:rFonts w:ascii="Times New Roman" w:hAnsi="Times New Roman" w:cs="Times New Roman"/>
            <w:bCs/>
            <w:i/>
            <w:iCs/>
            <w:highlight w:val="yellow"/>
          </w:rPr>
          <w:t>LatentVelo</w:t>
        </w:r>
        <w:r w:rsidR="00DB021A" w:rsidRPr="00D71024">
          <w:rPr>
            <w:rFonts w:ascii="Times New Roman" w:hAnsi="Times New Roman" w:cs="Times New Roman"/>
            <w:bCs/>
            <w:highlight w:val="yellow"/>
          </w:rPr>
          <w:t xml:space="preserve"> was used to uncover unexpected cell lineage transitions in human fetal lung development </w:t>
        </w:r>
      </w:ins>
      <w:r w:rsidR="0043360A">
        <w:rPr>
          <w:rFonts w:ascii="Times New Roman" w:hAnsi="Times New Roman" w:cs="Times New Roman"/>
          <w:bCs/>
          <w:highlight w:val="yellow"/>
        </w:rPr>
        <w:fldChar w:fldCharType="begin"/>
      </w:r>
      <w:r w:rsidR="0043360A">
        <w:rPr>
          <w:rFonts w:ascii="Times New Roman" w:hAnsi="Times New Roman" w:cs="Times New Roman"/>
          <w:bCs/>
          <w:highlight w:val="yellow"/>
        </w:rPr>
        <w:instrText xml:space="preserve"> ADDIN EN.CITE &lt;EndNote&gt;&lt;Cite&gt;&lt;Author&gt;Quach&lt;/Author&gt;&lt;Year&gt;2024&lt;/Year&gt;&lt;RecNum&gt;136&lt;/RecNum&gt;&lt;DisplayText&gt;[69]&lt;/DisplayText&gt;&lt;record&gt;&lt;rec-number&gt;136&lt;/rec-number&gt;&lt;foreign-keys&gt;&lt;key app="EN" db-id="vsf22ssadrx5acer9f5x9rdl5spsr2s0vfp0" timestamp="1747386669"&gt;136&lt;/key&gt;&lt;/foreign-keys&gt;&lt;ref-type name="Journal Article"&gt;17&lt;/ref-type&gt;&lt;contributors&gt;&lt;authors&gt;&lt;author&gt;Quach, Henry&lt;/author&gt;&lt;author&gt;Farrell, Spencer&lt;/author&gt;&lt;author&gt;Wu, Ming Jia Michael&lt;/author&gt;&lt;author&gt;Kanagarajah, Kayshani&lt;/author&gt;&lt;author&gt;Leung, Joseph Wai-Hin&lt;/author&gt;&lt;author&gt;Xu, Xiaoqiao&lt;/author&gt;&lt;author&gt;Kallurkar, Prajkta&lt;/author&gt;&lt;author&gt;Turinsky, Andrei L.&lt;/author&gt;&lt;author&gt;Bear, Christine E.&lt;/author&gt;&lt;author&gt;Ratjen, Felix&lt;/author&gt;&lt;author&gt;Kalish, Brian&lt;/author&gt;&lt;author&gt;Goyal, Sidhartha&lt;/author&gt;&lt;author&gt;Moraes, Theo J.&lt;/author&gt;&lt;author&gt;Wong, Amy P.&lt;/author&gt;&lt;/authors&gt;&lt;/contributors&gt;&lt;titles&gt;&lt;title&gt;Early human fetal lung atlas reveals the temporal dynamics of epithelial cell plasticity&lt;/title&gt;&lt;secondary-title&gt;Nature Communications&lt;/secondary-title&gt;&lt;/titles&gt;&lt;periodical&gt;&lt;full-title&gt;Nature Communications&lt;/full-title&gt;&lt;/periodical&gt;&lt;pages&gt;5898&lt;/pages&gt;&lt;volume&gt;15&lt;/volume&gt;&lt;number&gt;1&lt;/number&gt;&lt;dates&gt;&lt;year&gt;2024&lt;/year&gt;&lt;pub-dates&gt;&lt;date&gt;2024/07/13&lt;/date&gt;&lt;/pub-dates&gt;&lt;/dates&gt;&lt;isbn&gt;2041-1723&lt;/isbn&gt;&lt;urls&gt;&lt;related-urls&gt;&lt;url&gt;https://doi.org/10.1038/s41467-024-50281-5&lt;/url&gt;&lt;/related-urls&gt;&lt;/urls&gt;&lt;electronic-resource-num&gt;10.1038/s41467-024-50281-5&lt;/electronic-resource-num&gt;&lt;/record&gt;&lt;/Cite&gt;&lt;/EndNote&gt;</w:instrText>
      </w:r>
      <w:r w:rsidR="0043360A">
        <w:rPr>
          <w:rFonts w:ascii="Times New Roman" w:hAnsi="Times New Roman" w:cs="Times New Roman"/>
          <w:bCs/>
          <w:highlight w:val="yellow"/>
        </w:rPr>
        <w:fldChar w:fldCharType="separate"/>
      </w:r>
      <w:r w:rsidR="0043360A">
        <w:rPr>
          <w:rFonts w:ascii="Times New Roman" w:hAnsi="Times New Roman" w:cs="Times New Roman"/>
          <w:bCs/>
          <w:noProof/>
          <w:highlight w:val="yellow"/>
        </w:rPr>
        <w:t>[69]</w:t>
      </w:r>
      <w:r w:rsidR="0043360A">
        <w:rPr>
          <w:rFonts w:ascii="Times New Roman" w:hAnsi="Times New Roman" w:cs="Times New Roman"/>
          <w:bCs/>
          <w:highlight w:val="yellow"/>
        </w:rPr>
        <w:fldChar w:fldCharType="end"/>
      </w:r>
      <w:ins w:id="67" w:author="school" w:date="2025-05-15T23:15:00Z">
        <w:r w:rsidR="00DB021A" w:rsidRPr="00D71024">
          <w:rPr>
            <w:rFonts w:ascii="Times New Roman" w:hAnsi="Times New Roman" w:cs="Times New Roman"/>
            <w:bCs/>
            <w:highlight w:val="yellow"/>
          </w:rPr>
          <w:t>.</w:t>
        </w:r>
      </w:ins>
      <w:ins w:id="68" w:author="school" w:date="2025-05-15T23:14:00Z">
        <w:r w:rsidR="00DB021A" w:rsidRPr="00DB021A">
          <w:rPr>
            <w:rFonts w:ascii="Times New Roman" w:hAnsi="Times New Roman" w:cs="Times New Roman" w:hint="eastAsia"/>
            <w:bCs/>
          </w:rPr>
          <w:t xml:space="preserve"> </w:t>
        </w:r>
      </w:ins>
      <w:del w:id="69" w:author="school" w:date="2025-05-15T23:21:00Z">
        <w:r w:rsidR="0012617A" w:rsidDel="00A82CB3">
          <w:rPr>
            <w:rFonts w:ascii="Times New Roman" w:hAnsi="Times New Roman" w:hint="eastAsia"/>
            <w:bCs/>
          </w:rPr>
          <w:delText>N</w:delText>
        </w:r>
        <w:r w:rsidR="0012617A" w:rsidRPr="00F47276" w:rsidDel="00A82CB3">
          <w:rPr>
            <w:rFonts w:ascii="Times New Roman" w:hAnsi="Times New Roman"/>
            <w:bCs/>
          </w:rPr>
          <w:delText xml:space="preserve">ovel computational approach such as </w:delText>
        </w:r>
        <w:r w:rsidR="0012617A" w:rsidRPr="00855C39" w:rsidDel="00A82CB3">
          <w:rPr>
            <w:rFonts w:ascii="Times New Roman" w:hAnsi="Times New Roman"/>
            <w:bCs/>
            <w:i/>
            <w:iCs/>
          </w:rPr>
          <w:delText>UniTVelo</w:delText>
        </w:r>
        <w:r w:rsidR="0012617A" w:rsidRPr="00F47276" w:rsidDel="00A82CB3">
          <w:rPr>
            <w:rFonts w:ascii="Times New Roman" w:hAnsi="Times New Roman"/>
            <w:bCs/>
          </w:rPr>
          <w:delText xml:space="preserve"> </w:delText>
        </w:r>
        <w:r w:rsidR="00F85D2B" w:rsidRPr="00F85D2B" w:rsidDel="00A82CB3">
          <w:rPr>
            <w:rFonts w:ascii="Times New Roman" w:hAnsi="Times New Roman"/>
            <w:bCs/>
          </w:rPr>
          <w:delText>ha</w:delText>
        </w:r>
        <w:r w:rsidR="00F85D2B" w:rsidDel="00A82CB3">
          <w:rPr>
            <w:rFonts w:ascii="Times New Roman" w:hAnsi="Times New Roman" w:hint="eastAsia"/>
            <w:bCs/>
          </w:rPr>
          <w:delText>s</w:delText>
        </w:r>
        <w:r w:rsidR="00F85D2B" w:rsidRPr="00F85D2B" w:rsidDel="00A82CB3">
          <w:rPr>
            <w:rFonts w:ascii="Times New Roman" w:hAnsi="Times New Roman"/>
            <w:bCs/>
          </w:rPr>
          <w:delText xml:space="preserve"> improved trajectory inference during pachynema progression, providing precise trajectory estimations for long-timescale differentiation processes associated with male fertility</w:delText>
        </w:r>
        <w:r w:rsidR="009F47FD" w:rsidDel="00A82CB3">
          <w:rPr>
            <w:rFonts w:ascii="Times New Roman" w:hAnsi="Times New Roman" w:hint="eastAsia"/>
            <w:bCs/>
          </w:rPr>
          <w:delText xml:space="preserve"> </w:delText>
        </w:r>
        <w:r w:rsidR="009A2D82" w:rsidDel="00A82CB3">
          <w:rPr>
            <w:rFonts w:ascii="Times New Roman" w:hAnsi="Times New Roman"/>
            <w:bCs/>
          </w:rPr>
          <w:fldChar w:fldCharType="begin"/>
        </w:r>
      </w:del>
      <w:r w:rsidR="0043360A">
        <w:rPr>
          <w:rFonts w:ascii="Times New Roman" w:hAnsi="Times New Roman"/>
          <w:bCs/>
        </w:rPr>
        <w:instrText xml:space="preserve"> ADDIN EN.CITE &lt;EndNote&gt;&lt;Cite&gt;&lt;Author&gt;Luo&lt;/Author&gt;&lt;Year&gt;2024&lt;/Year&gt;&lt;RecNum&gt;55&lt;/RecNum&gt;&lt;DisplayText&gt;[67]&lt;/DisplayText&gt;&lt;record&gt;&lt;rec-number&gt;55&lt;/rec-number&gt;&lt;foreign-keys&gt;&lt;key app="EN" db-id="vsf22ssadrx5acer9f5x9rdl5spsr2s0vfp0" timestamp="1743952964"&gt;55&lt;/key&gt;&lt;/foreign-keys&gt;&lt;ref-type name="Journal Article"&gt;17&lt;/ref-type&gt;&lt;contributors&gt;&lt;authors&gt;&lt;author&gt;Luo, Chunhai&lt;/author&gt;&lt;author&gt;Xu, Haoran&lt;/author&gt;&lt;author&gt;Yu, Ziqi&lt;/author&gt;&lt;author&gt;Liu, Dalin&lt;/author&gt;&lt;author&gt;Zhong, Danyang&lt;/author&gt;&lt;author&gt;Zhou, Shumin&lt;/author&gt;&lt;author&gt;Zhang, Beibei&lt;/author&gt;&lt;author&gt;Zhan, Junfeng&lt;/author&gt;&lt;author&gt;Sun, Fei&lt;/author&gt;&lt;/authors&gt;&lt;/contributors&gt;&lt;titles&gt;&lt;title&gt;Meiotic chromatin-associated HSF5 is indispensable for pachynema progression and male fertility&lt;/title&gt;&lt;secondary-title&gt;Nucleic Acids Research&lt;/secondary-title&gt;&lt;/titles&gt;&lt;periodical&gt;&lt;full-title&gt;Nucleic Acids Research&lt;/full-title&gt;&lt;/periodical&gt;&lt;pages&gt;10255-10275&lt;/pages&gt;&lt;volume&gt;52&lt;/volume&gt;&lt;number&gt;17&lt;/number&gt;&lt;dates&gt;&lt;year&gt;2024&lt;/year&gt;&lt;/dates&gt;&lt;isbn&gt;0305-1048&lt;/isbn&gt;&lt;urls&gt;&lt;related-urls&gt;&lt;url&gt;https://doi.org/10.1093/nar/gkae701&lt;/url&gt;&lt;/related-urls&gt;&lt;/urls&gt;&lt;electronic-resource-num&gt;10.1093/nar/gkae701&lt;/electronic-resource-num&gt;&lt;access-date&gt;3/15/2025&lt;/access-date&gt;&lt;/record&gt;&lt;/Cite&gt;&lt;/EndNote&gt;</w:instrText>
      </w:r>
      <w:del w:id="70" w:author="school" w:date="2025-05-15T23:21:00Z">
        <w:r w:rsidR="009A2D82" w:rsidDel="00A82CB3">
          <w:rPr>
            <w:rFonts w:ascii="Times New Roman" w:hAnsi="Times New Roman"/>
            <w:bCs/>
          </w:rPr>
          <w:fldChar w:fldCharType="separate"/>
        </w:r>
      </w:del>
      <w:r w:rsidR="0043360A">
        <w:rPr>
          <w:rFonts w:ascii="Times New Roman" w:hAnsi="Times New Roman"/>
          <w:bCs/>
          <w:noProof/>
        </w:rPr>
        <w:t>[67]</w:t>
      </w:r>
      <w:del w:id="71" w:author="school" w:date="2025-05-15T23:21:00Z">
        <w:r w:rsidR="009A2D82" w:rsidDel="00A82CB3">
          <w:rPr>
            <w:rFonts w:ascii="Times New Roman" w:hAnsi="Times New Roman"/>
            <w:bCs/>
          </w:rPr>
          <w:fldChar w:fldCharType="end"/>
        </w:r>
        <w:r w:rsidR="0012617A" w:rsidDel="00A82CB3">
          <w:rPr>
            <w:rFonts w:ascii="Times New Roman" w:hAnsi="Times New Roman" w:hint="eastAsia"/>
            <w:bCs/>
          </w:rPr>
          <w:delText>.</w:delText>
        </w:r>
        <w:r w:rsidR="006A0139" w:rsidDel="00A82CB3">
          <w:rPr>
            <w:rFonts w:ascii="Times New Roman" w:hAnsi="Times New Roman" w:hint="eastAsia"/>
            <w:bCs/>
          </w:rPr>
          <w:delText xml:space="preserve"> </w:delText>
        </w:r>
      </w:del>
      <w:r w:rsidR="006A0139" w:rsidRPr="00152E6D">
        <w:rPr>
          <w:rFonts w:ascii="Times New Roman" w:hAnsi="Times New Roman" w:cs="Times New Roman"/>
          <w:bCs/>
        </w:rPr>
        <w:t xml:space="preserve">Extending beyond animal systems, its application in </w:t>
      </w:r>
      <w:r w:rsidR="006A0139" w:rsidRPr="00152E6D">
        <w:rPr>
          <w:rFonts w:ascii="Times New Roman" w:hAnsi="Times New Roman" w:cs="Times New Roman"/>
        </w:rPr>
        <w:t>plant development</w:t>
      </w:r>
      <w:r w:rsidR="006A0139" w:rsidRPr="00152E6D">
        <w:rPr>
          <w:rFonts w:ascii="Times New Roman" w:hAnsi="Times New Roman" w:cs="Times New Roman"/>
          <w:bCs/>
        </w:rPr>
        <w:t xml:space="preserve"> delineated shoot primordia differentiation in tomato callus</w:t>
      </w:r>
      <w:r w:rsidR="009F47FD">
        <w:rPr>
          <w:rFonts w:ascii="Times New Roman" w:hAnsi="Times New Roman" w:cs="Times New Roman" w:hint="eastAsia"/>
          <w:bCs/>
        </w:rPr>
        <w:t xml:space="preserve"> </w:t>
      </w:r>
      <w:r w:rsidR="009A2D82">
        <w:rPr>
          <w:rFonts w:ascii="Times New Roman" w:hAnsi="Times New Roman" w:cs="Times New Roman"/>
          <w:bCs/>
        </w:rPr>
        <w:fldChar w:fldCharType="begin"/>
      </w:r>
      <w:r w:rsidR="0043360A">
        <w:rPr>
          <w:rFonts w:ascii="Times New Roman" w:hAnsi="Times New Roman" w:cs="Times New Roman"/>
          <w:bCs/>
        </w:rPr>
        <w:instrText xml:space="preserve"> ADDIN EN.CITE &lt;EndNote&gt;&lt;Cite&gt;&lt;Author&gt;Song&lt;/Author&gt;&lt;Year&gt;2023&lt;/Year&gt;&lt;RecNum&gt;78&lt;/RecNum&gt;&lt;DisplayText&gt;[70]&lt;/DisplayText&gt;&lt;record&gt;&lt;rec-number&gt;78&lt;/rec-number&gt;&lt;foreign-keys&gt;&lt;key app="EN" db-id="vsf22ssadrx5acer9f5x9rdl5spsr2s0vfp0" timestamp="1743953004"&gt;78&lt;/key&gt;&lt;/foreign-keys&gt;&lt;ref-type name="Journal Article"&gt;17&lt;/ref-type&gt;&lt;contributors&gt;&lt;authors&gt;&lt;author&gt;Song, Xiehai&lt;/author&gt;&lt;author&gt;Guo, Pengru&lt;/author&gt;&lt;author&gt;Xia, Keke&lt;/author&gt;&lt;author&gt;Wang, Meiling&lt;/author&gt;&lt;author&gt;Liu, Yongqi&lt;/author&gt;&lt;author&gt;Chen, Lichuan&lt;/author&gt;&lt;author&gt;Zhang, Jinhui&lt;/author&gt;&lt;author&gt;Xu, Mengyuan&lt;/author&gt;&lt;author&gt;Liu, Naixu&lt;/author&gt;&lt;author&gt;Yue, Zhiliang&lt;/author&gt;&lt;author&gt;Xu, Xun&lt;/author&gt;&lt;author&gt;Gu, Ying&lt;/author&gt;&lt;author&gt;Li, Gang&lt;/author&gt;&lt;author&gt;Liu, Min&lt;/author&gt;&lt;author&gt;Fang, Liang&lt;/author&gt;&lt;author&gt;Deng, Xing Wang&lt;/author&gt;&lt;author&gt;Li, Bosheng&lt;/author&gt;&lt;/authors&gt;&lt;/contributors&gt;&lt;titles&gt;&lt;title&gt;Spatial transcriptomics reveals light-induced chlorenchyma cells involved in promoting shoot regeneration in tomato callus&lt;/title&gt;&lt;secondary-title&gt;Proceedings of the National Academy of Sciences&lt;/secondary-title&gt;&lt;/titles&gt;&lt;periodical&gt;&lt;full-title&gt;Proceedings of the National Academy of Sciences&lt;/full-title&gt;&lt;/periodical&gt;&lt;pages&gt;e2310163120&lt;/pages&gt;&lt;volume&gt;120&lt;/volume&gt;&lt;number&gt;38&lt;/number&gt;&lt;dates&gt;&lt;year&gt;2023&lt;/year&gt;&lt;pub-dates&gt;&lt;date&gt;2023/09/19&lt;/date&gt;&lt;/pub-dates&gt;&lt;/dates&gt;&lt;publisher&gt;Proceedings of the National Academy of Sciences&lt;/publisher&gt;&lt;urls&gt;&lt;related-urls&gt;&lt;url&gt;https://doi.org/10.1073/pnas.2310163120&lt;/url&gt;&lt;/related-urls&gt;&lt;/urls&gt;&lt;electronic-resource-num&gt;10.1073/pnas.2310163120&lt;/electronic-resource-num&gt;&lt;access-date&gt;2024/11/04&lt;/access-date&gt;&lt;/record&gt;&lt;/Cite&gt;&lt;/EndNote&gt;</w:instrText>
      </w:r>
      <w:r w:rsidR="009A2D82">
        <w:rPr>
          <w:rFonts w:ascii="Times New Roman" w:hAnsi="Times New Roman" w:cs="Times New Roman"/>
          <w:bCs/>
        </w:rPr>
        <w:fldChar w:fldCharType="separate"/>
      </w:r>
      <w:r w:rsidR="0043360A">
        <w:rPr>
          <w:rFonts w:ascii="Times New Roman" w:hAnsi="Times New Roman" w:cs="Times New Roman"/>
          <w:bCs/>
          <w:noProof/>
        </w:rPr>
        <w:t>[70]</w:t>
      </w:r>
      <w:r w:rsidR="009A2D82">
        <w:rPr>
          <w:rFonts w:ascii="Times New Roman" w:hAnsi="Times New Roman" w:cs="Times New Roman"/>
          <w:bCs/>
        </w:rPr>
        <w:fldChar w:fldCharType="end"/>
      </w:r>
      <w:r w:rsidR="006A0139" w:rsidRPr="00152E6D">
        <w:rPr>
          <w:rFonts w:ascii="Times New Roman" w:hAnsi="Times New Roman" w:cs="Times New Roman"/>
          <w:bCs/>
        </w:rPr>
        <w:t xml:space="preserve">, underscoring its versatility across biological domains. </w:t>
      </w:r>
      <w:r w:rsidR="006A0139" w:rsidRPr="00D46CBA">
        <w:rPr>
          <w:rFonts w:ascii="Times New Roman" w:hAnsi="Times New Roman"/>
          <w:bCs/>
        </w:rPr>
        <w:t xml:space="preserve">Collectively, RNA velocity has provided quantitative insights into cellular transitions, </w:t>
      </w:r>
      <w:r w:rsidR="00F85D2B" w:rsidRPr="00F85D2B">
        <w:rPr>
          <w:rFonts w:ascii="Times New Roman" w:hAnsi="Times New Roman"/>
          <w:bCs/>
        </w:rPr>
        <w:t>emphasizing</w:t>
      </w:r>
      <w:r w:rsidR="006A0139" w:rsidRPr="00D46CBA">
        <w:rPr>
          <w:rFonts w:ascii="Times New Roman" w:hAnsi="Times New Roman"/>
          <w:bCs/>
        </w:rPr>
        <w:t xml:space="preserve"> its critical role in deciphering</w:t>
      </w:r>
      <w:r w:rsidR="006A0139">
        <w:rPr>
          <w:rFonts w:ascii="Times New Roman" w:hAnsi="Times New Roman" w:hint="eastAsia"/>
          <w:bCs/>
        </w:rPr>
        <w:t xml:space="preserve"> differentiation and</w:t>
      </w:r>
      <w:r w:rsidR="006A0139" w:rsidRPr="00D46CBA">
        <w:rPr>
          <w:rFonts w:ascii="Times New Roman" w:hAnsi="Times New Roman"/>
          <w:bCs/>
        </w:rPr>
        <w:t xml:space="preserve"> developmental processes.</w:t>
      </w:r>
      <w:r w:rsidR="006A0139">
        <w:rPr>
          <w:rFonts w:ascii="Times New Roman" w:hAnsi="Times New Roman" w:hint="eastAsia"/>
          <w:bCs/>
        </w:rPr>
        <w:t xml:space="preserve"> </w:t>
      </w:r>
    </w:p>
    <w:p w14:paraId="496CD154" w14:textId="77777777" w:rsidR="00152E6D" w:rsidRPr="00862D7A" w:rsidRDefault="00152E6D" w:rsidP="001100F1">
      <w:pPr>
        <w:rPr>
          <w:rFonts w:ascii="Times New Roman" w:hAnsi="Times New Roman" w:cs="Times New Roman"/>
        </w:rPr>
      </w:pPr>
    </w:p>
    <w:p w14:paraId="29402654" w14:textId="7FC1034F" w:rsidR="001A4327" w:rsidRPr="0088194A" w:rsidRDefault="001100F1" w:rsidP="001100F1">
      <w:pPr>
        <w:rPr>
          <w:rFonts w:ascii="Times New Roman" w:hAnsi="Times New Roman" w:cs="Times New Roman"/>
          <w:b/>
        </w:rPr>
      </w:pPr>
      <w:r>
        <w:rPr>
          <w:rFonts w:ascii="Times New Roman" w:hAnsi="Times New Roman" w:cs="Times New Roman" w:hint="eastAsia"/>
          <w:b/>
          <w:bCs/>
        </w:rPr>
        <w:t>D</w:t>
      </w:r>
      <w:r w:rsidRPr="00352980">
        <w:rPr>
          <w:rFonts w:ascii="Times New Roman" w:hAnsi="Times New Roman" w:cs="Times New Roman"/>
          <w:b/>
          <w:bCs/>
        </w:rPr>
        <w:t xml:space="preserve">iseased and </w:t>
      </w:r>
      <w:r>
        <w:rPr>
          <w:rFonts w:ascii="Times New Roman" w:hAnsi="Times New Roman" w:cs="Times New Roman" w:hint="eastAsia"/>
          <w:b/>
          <w:bCs/>
        </w:rPr>
        <w:t>I</w:t>
      </w:r>
      <w:r w:rsidRPr="00352980">
        <w:rPr>
          <w:rFonts w:ascii="Times New Roman" w:hAnsi="Times New Roman" w:cs="Times New Roman"/>
          <w:b/>
          <w:bCs/>
        </w:rPr>
        <w:t xml:space="preserve">njured </w:t>
      </w:r>
      <w:r>
        <w:rPr>
          <w:rFonts w:ascii="Times New Roman" w:hAnsi="Times New Roman" w:cs="Times New Roman" w:hint="eastAsia"/>
          <w:b/>
          <w:bCs/>
        </w:rPr>
        <w:t>M</w:t>
      </w:r>
      <w:r w:rsidRPr="00352980">
        <w:rPr>
          <w:rFonts w:ascii="Times New Roman" w:hAnsi="Times New Roman" w:cs="Times New Roman"/>
          <w:b/>
          <w:bCs/>
        </w:rPr>
        <w:t>icroenvironments</w:t>
      </w:r>
    </w:p>
    <w:p w14:paraId="04F1FF34" w14:textId="17EF1DB4" w:rsidR="001A4327" w:rsidRPr="00E83CB9" w:rsidRDefault="00200662" w:rsidP="001100F1">
      <w:pPr>
        <w:rPr>
          <w:rFonts w:ascii="Times New Roman" w:hAnsi="Times New Roman"/>
          <w:bCs/>
        </w:rPr>
      </w:pPr>
      <w:r w:rsidRPr="00512112">
        <w:rPr>
          <w:rFonts w:ascii="Times New Roman" w:hAnsi="Times New Roman" w:cs="Times New Roman"/>
          <w:bCs/>
        </w:rPr>
        <w:t xml:space="preserve">Building upon insights from normal development, RNA velocity has been extensively applied to pathological conditions, providing </w:t>
      </w:r>
      <w:r w:rsidR="00F85D2B">
        <w:rPr>
          <w:rFonts w:ascii="Times New Roman" w:hAnsi="Times New Roman" w:cs="Times New Roman" w:hint="eastAsia"/>
          <w:bCs/>
        </w:rPr>
        <w:t>key</w:t>
      </w:r>
      <w:r w:rsidR="00F85D2B" w:rsidRPr="00512112">
        <w:rPr>
          <w:rFonts w:ascii="Times New Roman" w:hAnsi="Times New Roman" w:cs="Times New Roman"/>
          <w:bCs/>
        </w:rPr>
        <w:t xml:space="preserve"> </w:t>
      </w:r>
      <w:r w:rsidRPr="00512112">
        <w:rPr>
          <w:rFonts w:ascii="Times New Roman" w:hAnsi="Times New Roman" w:cs="Times New Roman"/>
          <w:bCs/>
        </w:rPr>
        <w:t xml:space="preserve">insights into </w:t>
      </w:r>
      <w:r w:rsidRPr="00380379">
        <w:rPr>
          <w:rFonts w:ascii="Times New Roman" w:hAnsi="Times New Roman" w:cs="Times New Roman"/>
        </w:rPr>
        <w:t>i</w:t>
      </w:r>
      <w:r w:rsidRPr="00512112">
        <w:rPr>
          <w:rFonts w:ascii="Times New Roman" w:hAnsi="Times New Roman" w:cs="Times New Roman"/>
        </w:rPr>
        <w:t>mmune system disorders,</w:t>
      </w:r>
      <w:r w:rsidR="00F85D2B">
        <w:rPr>
          <w:rFonts w:ascii="Times New Roman" w:hAnsi="Times New Roman" w:cs="Times New Roman" w:hint="eastAsia"/>
        </w:rPr>
        <w:t xml:space="preserve"> </w:t>
      </w:r>
      <w:r w:rsidR="00F85D2B" w:rsidRPr="00512112">
        <w:rPr>
          <w:rFonts w:ascii="Times New Roman" w:hAnsi="Times New Roman" w:cs="Times New Roman"/>
        </w:rPr>
        <w:t>developmental disorders</w:t>
      </w:r>
      <w:r w:rsidR="00F85D2B">
        <w:rPr>
          <w:rFonts w:ascii="Times New Roman" w:hAnsi="Times New Roman" w:cs="Times New Roman" w:hint="eastAsia"/>
        </w:rPr>
        <w:t>,</w:t>
      </w:r>
      <w:r w:rsidRPr="00512112">
        <w:rPr>
          <w:rFonts w:ascii="Times New Roman" w:hAnsi="Times New Roman" w:cs="Times New Roman"/>
        </w:rPr>
        <w:t xml:space="preserve"> tissue repair</w:t>
      </w:r>
      <w:r w:rsidR="00F85D2B">
        <w:rPr>
          <w:rFonts w:ascii="Times New Roman" w:hAnsi="Times New Roman" w:cs="Times New Roman" w:hint="eastAsia"/>
        </w:rPr>
        <w:t>,</w:t>
      </w:r>
      <w:r w:rsidRPr="00512112">
        <w:rPr>
          <w:rFonts w:ascii="Times New Roman" w:hAnsi="Times New Roman" w:cs="Times New Roman"/>
        </w:rPr>
        <w:t xml:space="preserve"> and regeneration. In immune disorders</w:t>
      </w:r>
      <w:r w:rsidRPr="00512112">
        <w:rPr>
          <w:rFonts w:ascii="Times New Roman" w:hAnsi="Times New Roman" w:cs="Times New Roman"/>
          <w:bCs/>
        </w:rPr>
        <w:t>,</w:t>
      </w:r>
      <w:r>
        <w:rPr>
          <w:rFonts w:ascii="Times New Roman" w:hAnsi="Times New Roman" w:cs="Times New Roman" w:hint="eastAsia"/>
          <w:bCs/>
        </w:rPr>
        <w:t xml:space="preserve"> this technique </w:t>
      </w:r>
      <w:r w:rsidRPr="00512112">
        <w:rPr>
          <w:rFonts w:ascii="Times New Roman" w:hAnsi="Times New Roman" w:cs="Times New Roman"/>
          <w:bCs/>
        </w:rPr>
        <w:t>characterized monocyte fate decisions during inflammation</w:t>
      </w:r>
      <w:r w:rsidR="009F47FD">
        <w:rPr>
          <w:rFonts w:ascii="Times New Roman" w:hAnsi="Times New Roman" w:cs="Times New Roman" w:hint="eastAsia"/>
          <w:bCs/>
        </w:rPr>
        <w:t xml:space="preserve"> </w:t>
      </w:r>
      <w:r w:rsidR="009A2D82">
        <w:rPr>
          <w:rFonts w:ascii="Times New Roman" w:hAnsi="Times New Roman" w:cs="Times New Roman"/>
          <w:bCs/>
        </w:rPr>
        <w:fldChar w:fldCharType="begin"/>
      </w:r>
      <w:r w:rsidR="0043360A">
        <w:rPr>
          <w:rFonts w:ascii="Times New Roman" w:hAnsi="Times New Roman" w:cs="Times New Roman"/>
          <w:bCs/>
        </w:rPr>
        <w:instrText xml:space="preserve"> ADDIN EN.CITE &lt;EndNote&gt;&lt;Cite&gt;&lt;Author&gt;Villar&lt;/Author&gt;&lt;Year&gt;2023&lt;/Year&gt;&lt;RecNum&gt;46&lt;/RecNum&gt;&lt;DisplayText&gt;[71]&lt;/DisplayText&gt;&lt;record&gt;&lt;rec-number&gt;46&lt;/rec-number&gt;&lt;foreign-keys&gt;&lt;key app="EN" db-id="vsf22ssadrx5acer9f5x9rdl5spsr2s0vfp0" timestamp="1743952939"&gt;46&lt;/key&gt;&lt;/foreign-keys&gt;&lt;ref-type name="Journal Article"&gt;17&lt;/ref-type&gt;&lt;contributors&gt;&lt;authors&gt;&lt;author&gt;Villar, Javiera&lt;/author&gt;&lt;author&gt;Ouaknin, Léa&lt;/author&gt;&lt;author&gt;Cros, Adeline&lt;/author&gt;&lt;author&gt;Segura, Elodie&lt;/author&gt;&lt;/authors&gt;&lt;/contributors&gt;&lt;titles&gt;&lt;title&gt;Monocytes differentiate along two alternative pathways during sterile inflammation&lt;/title&gt;&lt;secondary-title&gt;EMBO reports&lt;/secondary-title&gt;&lt;/titles&gt;&lt;periodical&gt;&lt;full-title&gt;EMBO reports&lt;/full-title&gt;&lt;/periodical&gt;&lt;pages&gt;e56308&lt;/pages&gt;&lt;volume&gt;24&lt;/volume&gt;&lt;number&gt;7&lt;/number&gt;&lt;keywords&gt;&lt;keyword&gt;dendritic cells&lt;/keyword&gt;&lt;keyword&gt;differentiation&lt;/keyword&gt;&lt;keyword&gt;macrophages&lt;/keyword&gt;&lt;keyword&gt;monocytes&lt;/keyword&gt;&lt;/keywords&gt;&lt;dates&gt;&lt;year&gt;2023&lt;/year&gt;&lt;pub-dates&gt;&lt;date&gt;2023/07/05&lt;/date&gt;&lt;/pub-dates&gt;&lt;/dates&gt;&lt;publisher&gt;John Wiley &amp;amp; Sons, Ltd&lt;/publisher&gt;&lt;isbn&gt;1469-221X&lt;/isbn&gt;&lt;urls&gt;&lt;related-urls&gt;&lt;url&gt;https://doi.org/10.15252/embr.202256308&lt;/url&gt;&lt;/related-urls&gt;&lt;/urls&gt;&lt;electronic-resource-num&gt;https://doi.org/10.15252/embr.202256308&lt;/electronic-resource-num&gt;&lt;access-date&gt;2024/10/15&lt;/access-date&gt;&lt;/record&gt;&lt;/Cite&gt;&lt;/EndNote&gt;</w:instrText>
      </w:r>
      <w:r w:rsidR="009A2D82">
        <w:rPr>
          <w:rFonts w:ascii="Times New Roman" w:hAnsi="Times New Roman" w:cs="Times New Roman"/>
          <w:bCs/>
        </w:rPr>
        <w:fldChar w:fldCharType="separate"/>
      </w:r>
      <w:r w:rsidR="0043360A">
        <w:rPr>
          <w:rFonts w:ascii="Times New Roman" w:hAnsi="Times New Roman" w:cs="Times New Roman"/>
          <w:bCs/>
          <w:noProof/>
        </w:rPr>
        <w:t>[71]</w:t>
      </w:r>
      <w:r w:rsidR="009A2D82">
        <w:rPr>
          <w:rFonts w:ascii="Times New Roman" w:hAnsi="Times New Roman" w:cs="Times New Roman"/>
          <w:bCs/>
        </w:rPr>
        <w:fldChar w:fldCharType="end"/>
      </w:r>
      <w:r w:rsidRPr="00512112">
        <w:rPr>
          <w:rFonts w:ascii="Times New Roman" w:hAnsi="Times New Roman" w:cs="Times New Roman"/>
          <w:bCs/>
        </w:rPr>
        <w:t xml:space="preserve"> and </w:t>
      </w:r>
      <w:r w:rsidR="00F85D2B" w:rsidRPr="00F85D2B">
        <w:rPr>
          <w:rFonts w:ascii="Times New Roman" w:hAnsi="Times New Roman" w:cs="Times New Roman"/>
          <w:bCs/>
        </w:rPr>
        <w:t>revealed altered</w:t>
      </w:r>
      <w:r w:rsidRPr="00200662">
        <w:rPr>
          <w:rFonts w:ascii="Times New Roman" w:hAnsi="Times New Roman" w:cs="Times New Roman"/>
          <w:bCs/>
        </w:rPr>
        <w:t xml:space="preserve"> developmental trajectories </w:t>
      </w:r>
      <w:r w:rsidR="00EE5621">
        <w:rPr>
          <w:rFonts w:ascii="Times New Roman" w:hAnsi="Times New Roman" w:cs="Times New Roman" w:hint="eastAsia"/>
          <w:bCs/>
        </w:rPr>
        <w:t>of</w:t>
      </w:r>
      <w:r w:rsidR="00EE5621" w:rsidRPr="00200662">
        <w:rPr>
          <w:rFonts w:ascii="Times New Roman" w:hAnsi="Times New Roman" w:cs="Times New Roman"/>
          <w:bCs/>
        </w:rPr>
        <w:t xml:space="preserve"> </w:t>
      </w:r>
      <w:r w:rsidRPr="00200662">
        <w:rPr>
          <w:rFonts w:ascii="Times New Roman" w:hAnsi="Times New Roman" w:cs="Times New Roman"/>
          <w:bCs/>
        </w:rPr>
        <w:t>monocyte and T cell subsets</w:t>
      </w:r>
      <w:r w:rsidRPr="00512112">
        <w:rPr>
          <w:rFonts w:ascii="Times New Roman" w:hAnsi="Times New Roman" w:cs="Times New Roman"/>
          <w:bCs/>
        </w:rPr>
        <w:t xml:space="preserve"> in systemic lupus erythematosus</w:t>
      </w:r>
      <w:r>
        <w:rPr>
          <w:rFonts w:ascii="Times New Roman" w:hAnsi="Times New Roman" w:cs="Times New Roman" w:hint="eastAsia"/>
          <w:bCs/>
        </w:rPr>
        <w:t xml:space="preserve"> </w:t>
      </w:r>
      <w:r w:rsidR="009A2D82">
        <w:rPr>
          <w:rFonts w:ascii="Times New Roman" w:hAnsi="Times New Roman" w:cs="Times New Roman"/>
          <w:bCs/>
        </w:rPr>
        <w:fldChar w:fldCharType="begin"/>
      </w:r>
      <w:r w:rsidR="0043360A">
        <w:rPr>
          <w:rFonts w:ascii="Times New Roman" w:hAnsi="Times New Roman" w:cs="Times New Roman"/>
          <w:bCs/>
        </w:rPr>
        <w:instrText xml:space="preserve"> ADDIN EN.CITE &lt;EndNote&gt;&lt;Cite&gt;&lt;Author&gt;Perez&lt;/Author&gt;&lt;Year&gt;2022&lt;/Year&gt;&lt;RecNum&gt;71&lt;/RecNum&gt;&lt;DisplayText&gt;[72]&lt;/DisplayText&gt;&lt;record&gt;&lt;rec-number&gt;71&lt;/rec-number&gt;&lt;foreign-keys&gt;&lt;key app="EN" db-id="vsf22ssadrx5acer9f5x9rdl5spsr2s0vfp0" timestamp="1743953000"&gt;71&lt;/key&gt;&lt;/foreign-keys&gt;&lt;ref-type name="Journal Article"&gt;17&lt;/ref-type&gt;&lt;contributors&gt;&lt;authors&gt;&lt;author&gt;Perez, Richard K.&lt;/author&gt;&lt;author&gt;Gordon, M. Grace&lt;/author&gt;&lt;author&gt;Subramaniam, Meena&lt;/author&gt;&lt;author&gt;Kim, Min Cheol&lt;/author&gt;&lt;author&gt;Hartoularos, George C.&lt;/author&gt;&lt;author&gt;Targ, Sasha&lt;/author&gt;&lt;author&gt;Sun, Yang&lt;/author&gt;&lt;author&gt;Ogorodnikov, Anton&lt;/author&gt;&lt;author&gt;Bueno, Raymund&lt;/author&gt;&lt;author&gt;Lu, Andrew&lt;/author&gt;&lt;author&gt;Thompson, Mike&lt;/author&gt;&lt;author&gt;Rappoport, Nadav&lt;/author&gt;&lt;author&gt;Dahl, Andrew&lt;/author&gt;&lt;author&gt;Lanata, Cristina M.&lt;/author&gt;&lt;author&gt;Matloubian, Mehrdad&lt;/author&gt;&lt;author&gt;Maliskova, Lenka&lt;/author&gt;&lt;author&gt;Kwek, Serena S.&lt;/author&gt;&lt;author&gt;Li, Tony&lt;/author&gt;&lt;author&gt;Slyper, Michal&lt;/author&gt;&lt;author&gt;Waldman, Julia&lt;/author&gt;&lt;author&gt;Dionne, Danielle&lt;/author&gt;&lt;author&gt;Rozenblatt-Rosen, Orit&lt;/author&gt;&lt;author&gt;Fong, Lawrence&lt;/author&gt;&lt;author&gt;Dall’Era, Maria&lt;/author&gt;&lt;author&gt;Balliu, Brunilda&lt;/author&gt;&lt;author&gt;Regev, Aviv&lt;/author&gt;&lt;author&gt;Yazdany, Jinoos&lt;/author&gt;&lt;author&gt;Criswell, Lindsey A.&lt;/author&gt;&lt;author&gt;Zaitlen, Noah&lt;/author&gt;&lt;author&gt;Ye, Chun Jimmie&lt;/author&gt;&lt;/authors&gt;&lt;/contributors&gt;&lt;titles&gt;&lt;title&gt;Single-cell RNA-seq reveals cell type–specific molecular and genetic associations to lupus&lt;/title&gt;&lt;secondary-title&gt;Science&lt;/secondary-title&gt;&lt;/titles&gt;&lt;periodical&gt;&lt;full-title&gt;Science&lt;/full-title&gt;&lt;/periodical&gt;&lt;pages&gt;eabf1970&lt;/pages&gt;&lt;volume&gt;376&lt;/volume&gt;&lt;number&gt;6589&lt;/number&gt;&lt;dates&gt;&lt;year&gt;2022&lt;/year&gt;&lt;/dates&gt;&lt;publisher&gt;American Association for the Advancement of Science&lt;/publisher&gt;&lt;urls&gt;&lt;related-urls&gt;&lt;url&gt;https://doi.org/10.1126/science.abf1970&lt;/url&gt;&lt;/related-urls&gt;&lt;/urls&gt;&lt;electronic-resource-num&gt;10.1126/science.abf1970&lt;/electronic-resource-num&gt;&lt;access-date&gt;2024/10/15&lt;/access-date&gt;&lt;/record&gt;&lt;/Cite&gt;&lt;/EndNote&gt;</w:instrText>
      </w:r>
      <w:r w:rsidR="009A2D82">
        <w:rPr>
          <w:rFonts w:ascii="Times New Roman" w:hAnsi="Times New Roman" w:cs="Times New Roman"/>
          <w:bCs/>
        </w:rPr>
        <w:fldChar w:fldCharType="separate"/>
      </w:r>
      <w:r w:rsidR="0043360A">
        <w:rPr>
          <w:rFonts w:ascii="Times New Roman" w:hAnsi="Times New Roman" w:cs="Times New Roman"/>
          <w:bCs/>
          <w:noProof/>
        </w:rPr>
        <w:t>[72]</w:t>
      </w:r>
      <w:r w:rsidR="009A2D82">
        <w:rPr>
          <w:rFonts w:ascii="Times New Roman" w:hAnsi="Times New Roman" w:cs="Times New Roman"/>
          <w:bCs/>
        </w:rPr>
        <w:fldChar w:fldCharType="end"/>
      </w:r>
      <w:r w:rsidRPr="00512112">
        <w:rPr>
          <w:rFonts w:ascii="Times New Roman" w:hAnsi="Times New Roman" w:cs="Times New Roman"/>
          <w:bCs/>
        </w:rPr>
        <w:t>.</w:t>
      </w:r>
      <w:r>
        <w:rPr>
          <w:rFonts w:ascii="Times New Roman" w:hAnsi="Times New Roman" w:cs="Times New Roman" w:hint="eastAsia"/>
          <w:bCs/>
        </w:rPr>
        <w:t xml:space="preserve"> </w:t>
      </w:r>
      <w:r w:rsidR="007473F4" w:rsidRPr="00512112">
        <w:rPr>
          <w:rFonts w:ascii="Times New Roman" w:hAnsi="Times New Roman" w:cs="Times New Roman"/>
          <w:bCs/>
        </w:rPr>
        <w:t xml:space="preserve">In </w:t>
      </w:r>
      <w:r w:rsidR="007473F4" w:rsidRPr="00512112">
        <w:rPr>
          <w:rFonts w:ascii="Times New Roman" w:hAnsi="Times New Roman" w:cs="Times New Roman"/>
        </w:rPr>
        <w:t>developmental disorders</w:t>
      </w:r>
      <w:r w:rsidR="007473F4" w:rsidRPr="00512112">
        <w:rPr>
          <w:rFonts w:ascii="Times New Roman" w:hAnsi="Times New Roman" w:cs="Times New Roman"/>
          <w:bCs/>
        </w:rPr>
        <w:t xml:space="preserve">, </w:t>
      </w:r>
      <w:r w:rsidR="007473F4" w:rsidRPr="00512112">
        <w:rPr>
          <w:rFonts w:ascii="Times New Roman" w:hAnsi="Times New Roman" w:cs="Times New Roman"/>
          <w:bCs/>
        </w:rPr>
        <w:lastRenderedPageBreak/>
        <w:t xml:space="preserve">RNA velocity demonstrated developmental stalling </w:t>
      </w:r>
      <w:r w:rsidR="00EE5621" w:rsidRPr="00EE5621">
        <w:rPr>
          <w:rFonts w:ascii="Times New Roman" w:hAnsi="Times New Roman" w:cs="Times New Roman"/>
          <w:bCs/>
        </w:rPr>
        <w:t>and abnormal endothelial cell differentiation in preeclampsia</w:t>
      </w:r>
      <w:r w:rsidR="009F47FD">
        <w:rPr>
          <w:rFonts w:ascii="Times New Roman" w:hAnsi="Times New Roman" w:cs="Times New Roman" w:hint="eastAsia"/>
          <w:bCs/>
        </w:rPr>
        <w:t xml:space="preserve"> </w:t>
      </w:r>
      <w:r w:rsidR="009A2D82">
        <w:rPr>
          <w:rFonts w:ascii="Times New Roman" w:hAnsi="Times New Roman" w:cs="Times New Roman"/>
          <w:bCs/>
        </w:rPr>
        <w:fldChar w:fldCharType="begin"/>
      </w:r>
      <w:r w:rsidR="0043360A">
        <w:rPr>
          <w:rFonts w:ascii="Times New Roman" w:hAnsi="Times New Roman" w:cs="Times New Roman"/>
          <w:bCs/>
        </w:rPr>
        <w:instrText xml:space="preserve"> ADDIN EN.CITE &lt;EndNote&gt;&lt;Cite&gt;&lt;Author&gt;Gong&lt;/Author&gt;&lt;Year&gt;2024&lt;/Year&gt;&lt;RecNum&gt;67&lt;/RecNum&gt;&lt;DisplayText&gt;[73]&lt;/DisplayText&gt;&lt;record&gt;&lt;rec-number&gt;67&lt;/rec-number&gt;&lt;foreign-keys&gt;&lt;key app="EN" db-id="vsf22ssadrx5acer9f5x9rdl5spsr2s0vfp0" timestamp="1743952996"&gt;67&lt;/key&gt;&lt;/foreign-keys&gt;&lt;ref-type name="Journal Article"&gt;17&lt;/ref-type&gt;&lt;contributors&gt;&lt;authors&gt;&lt;author&gt;Gong, Xiaoli&lt;/author&gt;&lt;author&gt;He, Wei&lt;/author&gt;&lt;author&gt;Jin, Wan&lt;/author&gt;&lt;author&gt;Ma, Hongwei&lt;/author&gt;&lt;author&gt;Wang, Gang&lt;/author&gt;&lt;author&gt;Li, Jiaxin&lt;/author&gt;&lt;author&gt;Xiao, Yu&lt;/author&gt;&lt;author&gt;Zhao, Yangyu&lt;/author&gt;&lt;author&gt;Chen, Qiong&lt;/author&gt;&lt;author&gt;Guo, Huanhuan&lt;/author&gt;&lt;author&gt;Yang, Jiexia&lt;/author&gt;&lt;author&gt;Qi, Yiming&lt;/author&gt;&lt;author&gt;Dong, Wei&lt;/author&gt;&lt;author&gt;Fu, Meng&lt;/author&gt;&lt;author&gt;Li, Xiaojuan&lt;/author&gt;&lt;author&gt;Liu, Jiusi&lt;/author&gt;&lt;author&gt;Liu, Xinghui&lt;/author&gt;&lt;author&gt;Yin, Aihua&lt;/author&gt;&lt;author&gt;Zhang, Yi&lt;/author&gt;&lt;author&gt;Wei, Yuan&lt;/author&gt;&lt;/authors&gt;&lt;/contributors&gt;&lt;titles&gt;&lt;title&gt;Disruption of maternal vascular remodeling by a fetal endoretrovirus-derived gene in preeclampsia&lt;/title&gt;&lt;secondary-title&gt;Genome Biology&lt;/secondary-title&gt;&lt;/titles&gt;&lt;periodical&gt;&lt;full-title&gt;Genome Biology&lt;/full-title&gt;&lt;/periodical&gt;&lt;pages&gt;117&lt;/pages&gt;&lt;volume&gt;25&lt;/volume&gt;&lt;number&gt;1&lt;/number&gt;&lt;dates&gt;&lt;year&gt;2024&lt;/year&gt;&lt;pub-dates&gt;&lt;date&gt;2024/05/07&lt;/date&gt;&lt;/pub-dates&gt;&lt;/dates&gt;&lt;isbn&gt;1474-760X&lt;/isbn&gt;&lt;urls&gt;&lt;related-urls&gt;&lt;url&gt;https://doi.org/10.1186/s13059-024-03265-z&lt;/url&gt;&lt;/related-urls&gt;&lt;/urls&gt;&lt;electronic-resource-num&gt;10.1186/s13059-024-03265-z&lt;/electronic-resource-num&gt;&lt;/record&gt;&lt;/Cite&gt;&lt;/EndNote&gt;</w:instrText>
      </w:r>
      <w:r w:rsidR="009A2D82">
        <w:rPr>
          <w:rFonts w:ascii="Times New Roman" w:hAnsi="Times New Roman" w:cs="Times New Roman"/>
          <w:bCs/>
        </w:rPr>
        <w:fldChar w:fldCharType="separate"/>
      </w:r>
      <w:r w:rsidR="0043360A">
        <w:rPr>
          <w:rFonts w:ascii="Times New Roman" w:hAnsi="Times New Roman" w:cs="Times New Roman"/>
          <w:bCs/>
          <w:noProof/>
        </w:rPr>
        <w:t>[73]</w:t>
      </w:r>
      <w:r w:rsidR="009A2D82">
        <w:rPr>
          <w:rFonts w:ascii="Times New Roman" w:hAnsi="Times New Roman" w:cs="Times New Roman"/>
          <w:bCs/>
        </w:rPr>
        <w:fldChar w:fldCharType="end"/>
      </w:r>
      <w:r w:rsidR="007473F4">
        <w:rPr>
          <w:rFonts w:ascii="Times New Roman" w:hAnsi="Times New Roman" w:cs="Times New Roman" w:hint="eastAsia"/>
          <w:bCs/>
        </w:rPr>
        <w:t xml:space="preserve">, and </w:t>
      </w:r>
      <w:r w:rsidR="007473F4" w:rsidRPr="007473F4">
        <w:rPr>
          <w:rFonts w:ascii="Times New Roman" w:hAnsi="Times New Roman" w:cs="Times New Roman"/>
          <w:bCs/>
        </w:rPr>
        <w:t>trace</w:t>
      </w:r>
      <w:r w:rsidR="007473F4">
        <w:rPr>
          <w:rFonts w:ascii="Times New Roman" w:hAnsi="Times New Roman" w:cs="Times New Roman" w:hint="eastAsia"/>
          <w:bCs/>
        </w:rPr>
        <w:t>d</w:t>
      </w:r>
      <w:r w:rsidR="007473F4" w:rsidRPr="007473F4">
        <w:rPr>
          <w:rFonts w:ascii="Times New Roman" w:hAnsi="Times New Roman" w:cs="Times New Roman"/>
          <w:bCs/>
        </w:rPr>
        <w:t xml:space="preserve"> dynamic cell fate trajectories </w:t>
      </w:r>
      <w:r w:rsidR="00EE5621" w:rsidRPr="00EE5621">
        <w:rPr>
          <w:rFonts w:ascii="Times New Roman" w:hAnsi="Times New Roman" w:cs="Times New Roman"/>
          <w:bCs/>
        </w:rPr>
        <w:t>during</w:t>
      </w:r>
      <w:r w:rsidR="007473F4" w:rsidRPr="007473F4">
        <w:rPr>
          <w:rFonts w:ascii="Times New Roman" w:hAnsi="Times New Roman" w:cs="Times New Roman"/>
          <w:bCs/>
        </w:rPr>
        <w:t xml:space="preserve"> lung epithelium</w:t>
      </w:r>
      <w:r w:rsidR="00EE5621">
        <w:rPr>
          <w:rFonts w:ascii="Times New Roman" w:hAnsi="Times New Roman" w:cs="Times New Roman" w:hint="eastAsia"/>
          <w:bCs/>
        </w:rPr>
        <w:t xml:space="preserve"> regeneration</w:t>
      </w:r>
      <w:r w:rsidR="007473F4">
        <w:rPr>
          <w:rFonts w:ascii="Times New Roman" w:hAnsi="Times New Roman" w:cs="Times New Roman" w:hint="eastAsia"/>
          <w:bCs/>
        </w:rPr>
        <w:t xml:space="preserve"> </w:t>
      </w:r>
      <w:r w:rsidR="009A2D82">
        <w:rPr>
          <w:rFonts w:ascii="Times New Roman" w:hAnsi="Times New Roman" w:cs="Times New Roman"/>
          <w:bCs/>
        </w:rPr>
        <w:fldChar w:fldCharType="begin"/>
      </w:r>
      <w:r w:rsidR="0043360A">
        <w:rPr>
          <w:rFonts w:ascii="Times New Roman" w:hAnsi="Times New Roman" w:cs="Times New Roman"/>
          <w:bCs/>
        </w:rPr>
        <w:instrText xml:space="preserve"> ADDIN EN.CITE &lt;EndNote&gt;&lt;Cite&gt;&lt;Author&gt;McCall&lt;/Author&gt;&lt;Year&gt;2025&lt;/Year&gt;&lt;RecNum&gt;117&lt;/RecNum&gt;&lt;DisplayText&gt;[74]&lt;/DisplayText&gt;&lt;record&gt;&lt;rec-number&gt;117&lt;/rec-number&gt;&lt;foreign-keys&gt;&lt;key app="EN" db-id="vsf22ssadrx5acer9f5x9rdl5spsr2s0vfp0" timestamp="1744016998"&gt;117&lt;/key&gt;&lt;/foreign-keys&gt;&lt;ref-type name="Journal Article"&gt;17&lt;/ref-type&gt;&lt;contributors&gt;&lt;authors&gt;&lt;author&gt;McCall, A. Scott&lt;/author&gt;&lt;author&gt;Gutor, Sergey&lt;/author&gt;&lt;author&gt;Tanjore, Hari&lt;/author&gt;&lt;author&gt;Burman, Ankita&lt;/author&gt;&lt;author&gt;Sherrill, Taylor&lt;/author&gt;&lt;author&gt;Chapman, Micah&lt;/author&gt;&lt;author&gt;Calvi, Carla L.&lt;/author&gt;&lt;author&gt;Han, David&lt;/author&gt;&lt;author&gt;Camarata, Jane&lt;/author&gt;&lt;author&gt;Hunt, Raphael P.&lt;/author&gt;&lt;author&gt;Nichols, David&lt;/author&gt;&lt;author&gt;Banovich, Nicholas E.&lt;/author&gt;&lt;author&gt;Lawson, William E.&lt;/author&gt;&lt;author&gt;Gokey, Jason J.&lt;/author&gt;&lt;author&gt;Kropski, Jonathan A.&lt;/author&gt;&lt;author&gt;Blackwell, Timothy S.&lt;/author&gt;&lt;/authors&gt;&lt;/contributors&gt;&lt;titles&gt;&lt;title&gt;Hypoxia-inducible factor 2 regulates alveolar regeneration after repetitive injury in three-dimensional cellular and in vivo models&lt;/title&gt;&lt;secondary-title&gt;Science Translational Medicine&lt;/secondary-title&gt;&lt;/titles&gt;&lt;periodical&gt;&lt;full-title&gt;Science Translational Medicine&lt;/full-title&gt;&lt;/periodical&gt;&lt;pages&gt;eadk8623&lt;/pages&gt;&lt;volume&gt;17&lt;/volume&gt;&lt;number&gt;780&lt;/number&gt;&lt;dates&gt;&lt;year&gt;2025&lt;/year&gt;&lt;/dates&gt;&lt;publisher&gt;American Association for the Advancement of Science&lt;/publisher&gt;&lt;urls&gt;&lt;related-urls&gt;&lt;url&gt;https://doi.org/10.1126/scitranslmed.adk8623&lt;/url&gt;&lt;/related-urls&gt;&lt;/urls&gt;&lt;electronic-resource-num&gt;10.1126/scitranslmed.adk8623&lt;/electronic-resource-num&gt;&lt;access-date&gt;2025/04/07&lt;/access-date&gt;&lt;/record&gt;&lt;/Cite&gt;&lt;/EndNote&gt;</w:instrText>
      </w:r>
      <w:r w:rsidR="009A2D82">
        <w:rPr>
          <w:rFonts w:ascii="Times New Roman" w:hAnsi="Times New Roman" w:cs="Times New Roman"/>
          <w:bCs/>
        </w:rPr>
        <w:fldChar w:fldCharType="separate"/>
      </w:r>
      <w:r w:rsidR="0043360A">
        <w:rPr>
          <w:rFonts w:ascii="Times New Roman" w:hAnsi="Times New Roman" w:cs="Times New Roman"/>
          <w:bCs/>
          <w:noProof/>
        </w:rPr>
        <w:t>[74]</w:t>
      </w:r>
      <w:r w:rsidR="009A2D82">
        <w:rPr>
          <w:rFonts w:ascii="Times New Roman" w:hAnsi="Times New Roman" w:cs="Times New Roman"/>
          <w:bCs/>
        </w:rPr>
        <w:fldChar w:fldCharType="end"/>
      </w:r>
      <w:r w:rsidR="007473F4">
        <w:rPr>
          <w:rFonts w:ascii="Times New Roman" w:hAnsi="Times New Roman" w:cs="Times New Roman" w:hint="eastAsia"/>
          <w:bCs/>
        </w:rPr>
        <w:t xml:space="preserve">. </w:t>
      </w:r>
      <w:r w:rsidR="00EE5621">
        <w:rPr>
          <w:rFonts w:ascii="Times New Roman" w:hAnsi="Times New Roman" w:cs="Times New Roman" w:hint="eastAsia"/>
          <w:bCs/>
        </w:rPr>
        <w:t>I</w:t>
      </w:r>
      <w:r w:rsidR="009C30E9" w:rsidRPr="009C30E9">
        <w:rPr>
          <w:rFonts w:ascii="Times New Roman" w:hAnsi="Times New Roman" w:cs="Times New Roman"/>
          <w:bCs/>
        </w:rPr>
        <w:t xml:space="preserve">ntegration </w:t>
      </w:r>
      <w:r w:rsidR="00EE5621" w:rsidRPr="00EE5621">
        <w:rPr>
          <w:rFonts w:ascii="Times New Roman" w:hAnsi="Times New Roman" w:cs="Times New Roman"/>
          <w:bCs/>
        </w:rPr>
        <w:t>with tools such as</w:t>
      </w:r>
      <w:r w:rsidR="009C30E9" w:rsidRPr="009C30E9">
        <w:rPr>
          <w:rFonts w:ascii="Times New Roman" w:hAnsi="Times New Roman" w:cs="Times New Roman"/>
          <w:bCs/>
        </w:rPr>
        <w:t xml:space="preserve"> </w:t>
      </w:r>
      <w:r w:rsidR="009C30E9" w:rsidRPr="00E83CB9">
        <w:rPr>
          <w:rFonts w:ascii="Times New Roman" w:hAnsi="Times New Roman" w:cs="Times New Roman"/>
          <w:bCs/>
          <w:i/>
          <w:iCs/>
        </w:rPr>
        <w:t>veloVI</w:t>
      </w:r>
      <w:r w:rsidR="009C30E9" w:rsidRPr="009C30E9">
        <w:rPr>
          <w:rFonts w:ascii="Times New Roman" w:hAnsi="Times New Roman" w:cs="Times New Roman"/>
          <w:bCs/>
        </w:rPr>
        <w:t xml:space="preserve"> refined predictions of neuronal state transitions and</w:t>
      </w:r>
      <w:r w:rsidR="00EE5621">
        <w:rPr>
          <w:rFonts w:ascii="Times New Roman" w:hAnsi="Times New Roman" w:cs="Times New Roman" w:hint="eastAsia"/>
          <w:bCs/>
        </w:rPr>
        <w:t xml:space="preserve"> </w:t>
      </w:r>
      <w:r w:rsidR="00EE5621" w:rsidRPr="00EE5621">
        <w:rPr>
          <w:rFonts w:ascii="Times New Roman" w:hAnsi="Times New Roman" w:cs="Times New Roman"/>
          <w:bCs/>
        </w:rPr>
        <w:t>identified</w:t>
      </w:r>
      <w:r w:rsidR="009C30E9" w:rsidRPr="009C30E9">
        <w:rPr>
          <w:rFonts w:ascii="Times New Roman" w:hAnsi="Times New Roman" w:cs="Times New Roman"/>
          <w:bCs/>
        </w:rPr>
        <w:t xml:space="preserve"> synaptic dysfunction </w:t>
      </w:r>
      <w:r w:rsidR="00EE5621" w:rsidRPr="00EE5621">
        <w:rPr>
          <w:rFonts w:ascii="Times New Roman" w:hAnsi="Times New Roman" w:cs="Times New Roman"/>
          <w:bCs/>
        </w:rPr>
        <w:t>associated with</w:t>
      </w:r>
      <w:r w:rsidR="009C30E9" w:rsidRPr="009C30E9">
        <w:rPr>
          <w:rFonts w:ascii="Times New Roman" w:hAnsi="Times New Roman" w:cs="Times New Roman"/>
          <w:bCs/>
        </w:rPr>
        <w:t xml:space="preserve"> Alzheimer's disease</w:t>
      </w:r>
      <w:r w:rsidR="009F47FD">
        <w:rPr>
          <w:rFonts w:ascii="Times New Roman" w:hAnsi="Times New Roman" w:cs="Times New Roman" w:hint="eastAsia"/>
          <w:bCs/>
        </w:rPr>
        <w:t xml:space="preserve"> </w:t>
      </w:r>
      <w:r w:rsidR="009A2D82">
        <w:rPr>
          <w:rFonts w:ascii="Times New Roman" w:hAnsi="Times New Roman" w:cs="Times New Roman"/>
          <w:bCs/>
        </w:rPr>
        <w:fldChar w:fldCharType="begin"/>
      </w:r>
      <w:r w:rsidR="0043360A">
        <w:rPr>
          <w:rFonts w:ascii="Times New Roman" w:hAnsi="Times New Roman" w:cs="Times New Roman"/>
          <w:bCs/>
        </w:rPr>
        <w:instrText xml:space="preserve"> ADDIN EN.CITE &lt;EndNote&gt;&lt;Cite&gt;&lt;Author&gt;Adewale&lt;/Author&gt;&lt;Year&gt;2024&lt;/Year&gt;&lt;RecNum&gt;73&lt;/RecNum&gt;&lt;DisplayText&gt;[75]&lt;/DisplayText&gt;&lt;record&gt;&lt;rec-number&gt;73&lt;/rec-number&gt;&lt;foreign-keys&gt;&lt;key app="EN" db-id="vsf22ssadrx5acer9f5x9rdl5spsr2s0vfp0" timestamp="1743953002"&gt;73&lt;/key&gt;&lt;/foreign-keys&gt;&lt;ref-type name="Journal Article"&gt;17&lt;/ref-type&gt;&lt;contributors&gt;&lt;authors&gt;&lt;author&gt;Adewale, Quadri&lt;/author&gt;&lt;author&gt;Khan, Ahmed F.&lt;/author&gt;&lt;author&gt;Bennett, David A.&lt;/author&gt;&lt;author&gt;Iturria-Medina, Yasser&lt;/author&gt;&lt;/authors&gt;&lt;/contributors&gt;&lt;titles&gt;&lt;title&gt;Single-nucleus RNA velocity reveals critical synaptic and cell-cycle dysregulations in neuropathologically confirmed Alzheimer’s disease&lt;/title&gt;&lt;secondary-title&gt;Scientific Reports&lt;/secondary-title&gt;&lt;/titles&gt;&lt;periodical&gt;&lt;full-title&gt;Scientific Reports&lt;/full-title&gt;&lt;/periodical&gt;&lt;pages&gt;7269&lt;/pages&gt;&lt;volume&gt;14&lt;/volume&gt;&lt;number&gt;1&lt;/number&gt;&lt;dates&gt;&lt;year&gt;2024&lt;/year&gt;&lt;pub-dates&gt;&lt;date&gt;2024/03/27&lt;/date&gt;&lt;/pub-dates&gt;&lt;/dates&gt;&lt;isbn&gt;2045-2322&lt;/isbn&gt;&lt;urls&gt;&lt;related-urls&gt;&lt;url&gt;https://doi.org/10.1038/s41598-024-57918-x&lt;/url&gt;&lt;/related-urls&gt;&lt;/urls&gt;&lt;electronic-resource-num&gt;10.1038/s41598-024-57918-x&lt;/electronic-resource-num&gt;&lt;/record&gt;&lt;/Cite&gt;&lt;/EndNote&gt;</w:instrText>
      </w:r>
      <w:r w:rsidR="009A2D82">
        <w:rPr>
          <w:rFonts w:ascii="Times New Roman" w:hAnsi="Times New Roman" w:cs="Times New Roman"/>
          <w:bCs/>
        </w:rPr>
        <w:fldChar w:fldCharType="separate"/>
      </w:r>
      <w:r w:rsidR="0043360A">
        <w:rPr>
          <w:rFonts w:ascii="Times New Roman" w:hAnsi="Times New Roman" w:cs="Times New Roman"/>
          <w:bCs/>
          <w:noProof/>
        </w:rPr>
        <w:t>[75]</w:t>
      </w:r>
      <w:r w:rsidR="009A2D82">
        <w:rPr>
          <w:rFonts w:ascii="Times New Roman" w:hAnsi="Times New Roman" w:cs="Times New Roman"/>
          <w:bCs/>
        </w:rPr>
        <w:fldChar w:fldCharType="end"/>
      </w:r>
      <w:r w:rsidR="009C30E9">
        <w:rPr>
          <w:rFonts w:ascii="Times New Roman" w:hAnsi="Times New Roman" w:cs="Times New Roman" w:hint="eastAsia"/>
          <w:bCs/>
        </w:rPr>
        <w:t>.</w:t>
      </w:r>
      <w:r w:rsidR="00E83CB9">
        <w:rPr>
          <w:rFonts w:ascii="Times New Roman" w:hAnsi="Times New Roman" w:cs="Times New Roman" w:hint="eastAsia"/>
          <w:bCs/>
        </w:rPr>
        <w:t xml:space="preserve"> </w:t>
      </w:r>
      <w:r w:rsidR="00091E5E" w:rsidRPr="00091E5E">
        <w:rPr>
          <w:rFonts w:ascii="Times New Roman" w:hAnsi="Times New Roman" w:cs="Times New Roman"/>
          <w:bCs/>
        </w:rPr>
        <w:t>Extending these insights into regenerative contexts, RNA velocity dissect</w:t>
      </w:r>
      <w:r w:rsidR="00EE5621">
        <w:rPr>
          <w:rFonts w:ascii="Times New Roman" w:hAnsi="Times New Roman" w:cs="Times New Roman" w:hint="eastAsia"/>
          <w:bCs/>
        </w:rPr>
        <w:t>ed</w:t>
      </w:r>
      <w:r w:rsidR="00091E5E" w:rsidRPr="00091E5E">
        <w:rPr>
          <w:rFonts w:ascii="Times New Roman" w:hAnsi="Times New Roman" w:cs="Times New Roman"/>
          <w:bCs/>
        </w:rPr>
        <w:t xml:space="preserve"> tissue repair </w:t>
      </w:r>
      <w:r w:rsidR="00EE5621" w:rsidRPr="00EE5621">
        <w:rPr>
          <w:rFonts w:ascii="Times New Roman" w:hAnsi="Times New Roman" w:cs="Times New Roman"/>
          <w:bCs/>
        </w:rPr>
        <w:t>mechanisms</w:t>
      </w:r>
      <w:r w:rsidR="00091E5E" w:rsidRPr="00091E5E">
        <w:rPr>
          <w:rFonts w:ascii="Times New Roman" w:hAnsi="Times New Roman" w:cs="Times New Roman"/>
          <w:bCs/>
        </w:rPr>
        <w:t xml:space="preserve"> and pathological remodeling events.</w:t>
      </w:r>
      <w:r w:rsidR="00091E5E">
        <w:rPr>
          <w:rFonts w:ascii="Times New Roman" w:hAnsi="Times New Roman" w:cs="Times New Roman" w:hint="eastAsia"/>
          <w:bCs/>
        </w:rPr>
        <w:t xml:space="preserve"> </w:t>
      </w:r>
      <w:ins w:id="72" w:author="school" w:date="2025-05-16T00:00:00Z">
        <w:r w:rsidR="0079565C" w:rsidRPr="0079565C">
          <w:rPr>
            <w:rFonts w:ascii="Times New Roman" w:hAnsi="Times New Roman" w:cs="Times New Roman"/>
            <w:bCs/>
          </w:rPr>
          <w:t>It revealed bidirectional plasticity between fibroblast and macrophage populations in cardiac fibrotic microenvironments</w:t>
        </w:r>
      </w:ins>
      <w:del w:id="73" w:author="school" w:date="2025-05-16T00:00:00Z">
        <w:r w:rsidR="00E276AD" w:rsidRPr="00E276AD" w:rsidDel="0079565C">
          <w:rPr>
            <w:rFonts w:ascii="Times New Roman" w:hAnsi="Times New Roman" w:cs="Times New Roman"/>
            <w:bCs/>
          </w:rPr>
          <w:delText xml:space="preserve">It </w:delText>
        </w:r>
        <w:r w:rsidR="00A71C37" w:rsidRPr="00E83CB9" w:rsidDel="0079565C">
          <w:rPr>
            <w:rFonts w:ascii="Times New Roman" w:hAnsi="Times New Roman" w:cs="Times New Roman"/>
            <w:bCs/>
          </w:rPr>
          <w:delText>reveal</w:delText>
        </w:r>
        <w:r w:rsidR="00A71C37" w:rsidDel="0079565C">
          <w:rPr>
            <w:rFonts w:ascii="Times New Roman" w:hAnsi="Times New Roman" w:cs="Times New Roman" w:hint="eastAsia"/>
            <w:bCs/>
          </w:rPr>
          <w:delText>ed</w:delText>
        </w:r>
        <w:r w:rsidR="00A71C37" w:rsidRPr="00E83CB9" w:rsidDel="0079565C">
          <w:rPr>
            <w:rFonts w:ascii="Times New Roman" w:hAnsi="Times New Roman" w:cs="Times New Roman"/>
            <w:bCs/>
          </w:rPr>
          <w:delText xml:space="preserve"> bidirectional plasticity between fibroblasts and macrophages in fibrotic microenvironments</w:delText>
        </w:r>
      </w:del>
      <w:r w:rsidR="00A71C37">
        <w:rPr>
          <w:rFonts w:ascii="Times New Roman" w:hAnsi="Times New Roman" w:cs="Times New Roman" w:hint="eastAsia"/>
          <w:bCs/>
        </w:rPr>
        <w:t xml:space="preserve"> </w:t>
      </w:r>
      <w:r w:rsidR="009A2D82">
        <w:rPr>
          <w:rFonts w:ascii="Times New Roman" w:hAnsi="Times New Roman" w:cs="Times New Roman"/>
          <w:bCs/>
        </w:rPr>
        <w:fldChar w:fldCharType="begin"/>
      </w:r>
      <w:r w:rsidR="0043360A">
        <w:rPr>
          <w:rFonts w:ascii="Times New Roman" w:hAnsi="Times New Roman" w:cs="Times New Roman"/>
          <w:bCs/>
        </w:rPr>
        <w:instrText xml:space="preserve"> ADDIN EN.CITE &lt;EndNote&gt;&lt;Cite&gt;&lt;Author&gt;Ke&lt;/Author&gt;&lt;Year&gt;2024&lt;/Year&gt;&lt;RecNum&gt;66&lt;/RecNum&gt;&lt;DisplayText&gt;[76]&lt;/DisplayText&gt;&lt;record&gt;&lt;rec-number&gt;66&lt;/rec-number&gt;&lt;foreign-keys&gt;&lt;key app="EN" db-id="vsf22ssadrx5acer9f5x9rdl5spsr2s0vfp0" timestamp="1743952994"&gt;66&lt;/key&gt;&lt;/foreign-keys&gt;&lt;ref-type name="Journal Article"&gt;17&lt;/ref-type&gt;&lt;contributors&gt;&lt;authors&gt;&lt;author&gt;Ke, Da&lt;/author&gt;&lt;author&gt;Cao, Mingzhen&lt;/author&gt;&lt;author&gt;Ni, Jian&lt;/author&gt;&lt;author&gt;Yuan, Yuan&lt;/author&gt;&lt;author&gt;Deng, Jiangyang&lt;/author&gt;&lt;author&gt;Chen, Si&lt;/author&gt;&lt;author&gt;Dai, Xiujun&lt;/author&gt;&lt;author&gt;Zhou, Heng&lt;/author&gt;&lt;/authors&gt;&lt;/contributors&gt;&lt;titles&gt;&lt;title&gt;Macrophage and fibroblast trajectory inference and crosstalk analysis during myocardial infarction using integrated single-cell transcriptomic datasets&lt;/title&gt;&lt;secondary-title&gt;Journal of Translational Medicine&lt;/secondary-title&gt;&lt;/titles&gt;&lt;periodical&gt;&lt;full-title&gt;Journal of Translational Medicine&lt;/full-title&gt;&lt;/periodical&gt;&lt;pages&gt;560&lt;/pages&gt;&lt;volume&gt;22&lt;/volume&gt;&lt;number&gt;1&lt;/number&gt;&lt;dates&gt;&lt;year&gt;2024&lt;/year&gt;&lt;pub-dates&gt;&lt;date&gt;2024/06/12&lt;/date&gt;&lt;/pub-dates&gt;&lt;/dates&gt;&lt;isbn&gt;1479-5876&lt;/isbn&gt;&lt;urls&gt;&lt;related-urls&gt;&lt;url&gt;https://doi.org/10.1186/s12967-024-05353-x&lt;/url&gt;&lt;/related-urls&gt;&lt;/urls&gt;&lt;electronic-resource-num&gt;10.1186/s12967-024-05353-x&lt;/electronic-resource-num&gt;&lt;/record&gt;&lt;/Cite&gt;&lt;/EndNote&gt;</w:instrText>
      </w:r>
      <w:r w:rsidR="009A2D82">
        <w:rPr>
          <w:rFonts w:ascii="Times New Roman" w:hAnsi="Times New Roman" w:cs="Times New Roman"/>
          <w:bCs/>
        </w:rPr>
        <w:fldChar w:fldCharType="separate"/>
      </w:r>
      <w:r w:rsidR="0043360A">
        <w:rPr>
          <w:rFonts w:ascii="Times New Roman" w:hAnsi="Times New Roman" w:cs="Times New Roman"/>
          <w:bCs/>
          <w:noProof/>
        </w:rPr>
        <w:t>[76]</w:t>
      </w:r>
      <w:r w:rsidR="009A2D82">
        <w:rPr>
          <w:rFonts w:ascii="Times New Roman" w:hAnsi="Times New Roman" w:cs="Times New Roman"/>
          <w:bCs/>
        </w:rPr>
        <w:fldChar w:fldCharType="end"/>
      </w:r>
      <w:ins w:id="74" w:author="school" w:date="2025-05-16T00:00:00Z">
        <w:r w:rsidR="0079565C">
          <w:rPr>
            <w:rFonts w:ascii="Times New Roman" w:hAnsi="Times New Roman" w:cs="Times New Roman"/>
            <w:bCs/>
          </w:rPr>
          <w:t>.</w:t>
        </w:r>
      </w:ins>
      <w:del w:id="75" w:author="school" w:date="2025-05-16T00:00:00Z">
        <w:r w:rsidR="00E276AD" w:rsidDel="0079565C">
          <w:rPr>
            <w:rFonts w:ascii="Times New Roman" w:hAnsi="Times New Roman" w:cs="Times New Roman" w:hint="eastAsia"/>
            <w:bCs/>
          </w:rPr>
          <w:delText>,</w:delText>
        </w:r>
      </w:del>
      <w:r w:rsidR="00E276AD">
        <w:rPr>
          <w:rFonts w:ascii="Times New Roman" w:hAnsi="Times New Roman" w:cs="Times New Roman" w:hint="eastAsia"/>
          <w:bCs/>
        </w:rPr>
        <w:t xml:space="preserve"> </w:t>
      </w:r>
      <w:ins w:id="76" w:author="school" w:date="2025-05-16T00:01:00Z">
        <w:r w:rsidR="00A6293D" w:rsidRPr="00A6293D">
          <w:rPr>
            <w:rFonts w:ascii="Times New Roman" w:hAnsi="Times New Roman" w:cs="Times New Roman"/>
            <w:bCs/>
          </w:rPr>
          <w:t>RNA velocity also inferred distinct differentiation patterns between healing and non-healing diabetic foot ulcers</w:t>
        </w:r>
      </w:ins>
      <w:del w:id="77" w:author="school" w:date="2025-05-16T00:01:00Z">
        <w:r w:rsidR="00E276AD" w:rsidRPr="00E276AD" w:rsidDel="00A6293D">
          <w:rPr>
            <w:rFonts w:ascii="Times New Roman" w:hAnsi="Times New Roman" w:cs="Times New Roman"/>
            <w:bCs/>
          </w:rPr>
          <w:delText>inferred distinct differentiation patterns of fibroblasts and macrophages between healing and non-healing diabetic foot ulcers</w:delText>
        </w:r>
      </w:del>
      <w:r w:rsidR="00A71C37">
        <w:rPr>
          <w:rFonts w:ascii="Times New Roman" w:hAnsi="Times New Roman" w:cs="Times New Roman" w:hint="eastAsia"/>
          <w:bCs/>
        </w:rPr>
        <w:t xml:space="preserve"> </w:t>
      </w:r>
      <w:r w:rsidR="009A2D82">
        <w:rPr>
          <w:rFonts w:ascii="Times New Roman" w:hAnsi="Times New Roman" w:cs="Times New Roman"/>
          <w:bCs/>
        </w:rPr>
        <w:fldChar w:fldCharType="begin"/>
      </w:r>
      <w:r w:rsidR="0043360A">
        <w:rPr>
          <w:rFonts w:ascii="Times New Roman" w:hAnsi="Times New Roman" w:cs="Times New Roman"/>
          <w:bCs/>
        </w:rPr>
        <w:instrText xml:space="preserve"> ADDIN EN.CITE &lt;EndNote&gt;&lt;Cite&gt;&lt;Author&gt;Theocharidis&lt;/Author&gt;&lt;Year&gt;2022&lt;/Year&gt;&lt;RecNum&gt;68&lt;/RecNum&gt;&lt;DisplayText&gt;[77]&lt;/DisplayText&gt;&lt;record&gt;&lt;rec-number&gt;68&lt;/rec-number&gt;&lt;foreign-keys&gt;&lt;key app="EN" db-id="vsf22ssadrx5acer9f5x9rdl5spsr2s0vfp0" timestamp="1743952997"&gt;68&lt;/key&gt;&lt;/foreign-keys&gt;&lt;ref-type name="Journal Article"&gt;17&lt;/ref-type&gt;&lt;contributors&gt;&lt;authors&gt;&lt;author&gt;Theocharidis, Georgios&lt;/author&gt;&lt;author&gt;Thomas, Beena E.&lt;/author&gt;&lt;author&gt;Sarkar, Debasree&lt;/author&gt;&lt;author&gt;Mumme, Hope L.&lt;/author&gt;&lt;author&gt;Pilcher, William J. R.&lt;/author&gt;&lt;author&gt;Dwivedi, Bhakti&lt;/author&gt;&lt;author&gt;Sandoval-Schaefer, Teresa&lt;/author&gt;&lt;author&gt;Sîrbulescu, Ruxandra F.&lt;/author&gt;&lt;author&gt;Kafanas, Antonios&lt;/author&gt;&lt;author&gt;Mezghani, Ikram&lt;/author&gt;&lt;author&gt;Wang, Peng&lt;/author&gt;&lt;author&gt;Lobao, Antonio&lt;/author&gt;&lt;author&gt;Vlachos, Ioannis S.&lt;/author&gt;&lt;author&gt;Dash, Biraja&lt;/author&gt;&lt;author&gt;Hsia, Henry C.&lt;/author&gt;&lt;author&gt;Horsley, Valerie&lt;/author&gt;&lt;author&gt;Bhasin, Swati S.&lt;/author&gt;&lt;author&gt;Veves, Aristidis&lt;/author&gt;&lt;author&gt;Bhasin, Manoj&lt;/author&gt;&lt;/authors&gt;&lt;/contributors&gt;&lt;titles&gt;&lt;title&gt;Single cell transcriptomic landscape of diabetic foot ulcers&lt;/title&gt;&lt;secondary-title&gt;Nature Communications&lt;/secondary-title&gt;&lt;/titles&gt;&lt;periodical&gt;&lt;full-title&gt;Nature Communications&lt;/full-title&gt;&lt;/periodical&gt;&lt;pages&gt;181&lt;/pages&gt;&lt;volume&gt;13&lt;/volume&gt;&lt;number&gt;1&lt;/number&gt;&lt;dates&gt;&lt;year&gt;2022&lt;/year&gt;&lt;pub-dates&gt;&lt;date&gt;2022/01/10&lt;/date&gt;&lt;/pub-dates&gt;&lt;/dates&gt;&lt;isbn&gt;2041-1723&lt;/isbn&gt;&lt;urls&gt;&lt;related-urls&gt;&lt;url&gt;https://doi.org/10.1038/s41467-021-27801-8&lt;/url&gt;&lt;/related-urls&gt;&lt;/urls&gt;&lt;electronic-resource-num&gt;10.1038/s41467-021-27801-8&lt;/electronic-resource-num&gt;&lt;/record&gt;&lt;/Cite&gt;&lt;/EndNote&gt;</w:instrText>
      </w:r>
      <w:r w:rsidR="009A2D82">
        <w:rPr>
          <w:rFonts w:ascii="Times New Roman" w:hAnsi="Times New Roman" w:cs="Times New Roman"/>
          <w:bCs/>
        </w:rPr>
        <w:fldChar w:fldCharType="separate"/>
      </w:r>
      <w:r w:rsidR="0043360A">
        <w:rPr>
          <w:rFonts w:ascii="Times New Roman" w:hAnsi="Times New Roman" w:cs="Times New Roman"/>
          <w:bCs/>
          <w:noProof/>
        </w:rPr>
        <w:t>[77]</w:t>
      </w:r>
      <w:r w:rsidR="009A2D82">
        <w:rPr>
          <w:rFonts w:ascii="Times New Roman" w:hAnsi="Times New Roman" w:cs="Times New Roman"/>
          <w:bCs/>
        </w:rPr>
        <w:fldChar w:fldCharType="end"/>
      </w:r>
      <w:ins w:id="78" w:author="school" w:date="2025-05-16T00:01:00Z">
        <w:r w:rsidR="00A6293D">
          <w:rPr>
            <w:rFonts w:ascii="Times New Roman" w:hAnsi="Times New Roman" w:cs="Times New Roman"/>
            <w:bCs/>
          </w:rPr>
          <w:t>.</w:t>
        </w:r>
      </w:ins>
      <w:del w:id="79" w:author="school" w:date="2025-05-16T00:01:00Z">
        <w:r w:rsidR="00E276AD" w:rsidDel="00A6293D">
          <w:rPr>
            <w:rFonts w:ascii="Times New Roman" w:hAnsi="Times New Roman" w:cs="Times New Roman" w:hint="eastAsia"/>
            <w:bCs/>
          </w:rPr>
          <w:delText>,</w:delText>
        </w:r>
      </w:del>
      <w:r w:rsidR="00E276AD">
        <w:rPr>
          <w:rFonts w:ascii="Times New Roman" w:hAnsi="Times New Roman" w:cs="Times New Roman" w:hint="eastAsia"/>
          <w:bCs/>
        </w:rPr>
        <w:t xml:space="preserve"> </w:t>
      </w:r>
      <w:ins w:id="80" w:author="school" w:date="2025-05-16T00:01:00Z">
        <w:r w:rsidR="00A6293D" w:rsidRPr="00A6293D">
          <w:rPr>
            <w:rFonts w:ascii="Times New Roman" w:hAnsi="Times New Roman" w:cs="Times New Roman"/>
            <w:bCs/>
          </w:rPr>
          <w:t>Furthermore, it mapped macrophage differentiation trajectories following myocardial infarction, predicting terminal states and monocyte origins</w:t>
        </w:r>
        <w:r w:rsidR="00A6293D">
          <w:rPr>
            <w:rFonts w:ascii="Times New Roman" w:hAnsi="Times New Roman" w:cs="Times New Roman"/>
            <w:bCs/>
          </w:rPr>
          <w:t xml:space="preserve"> </w:t>
        </w:r>
      </w:ins>
      <w:del w:id="81" w:author="school" w:date="2025-05-16T00:01:00Z">
        <w:r w:rsidR="00E276AD" w:rsidDel="00A6293D">
          <w:rPr>
            <w:rFonts w:ascii="Times New Roman" w:hAnsi="Times New Roman" w:cs="Times New Roman" w:hint="eastAsia"/>
            <w:bCs/>
          </w:rPr>
          <w:delText xml:space="preserve">and </w:delText>
        </w:r>
        <w:r w:rsidR="00E276AD" w:rsidRPr="00E276AD" w:rsidDel="00A6293D">
          <w:rPr>
            <w:rFonts w:ascii="Times New Roman" w:hAnsi="Times New Roman" w:cs="Times New Roman"/>
            <w:bCs/>
          </w:rPr>
          <w:delText>mapped macrophage differentiation trajectories post-myocardial infarction, predicting terminal states and monocyte origins​</w:delText>
        </w:r>
        <w:r w:rsidR="00A71C37" w:rsidDel="00A6293D">
          <w:rPr>
            <w:rFonts w:ascii="Times New Roman" w:hAnsi="Times New Roman" w:cs="Times New Roman" w:hint="eastAsia"/>
            <w:bCs/>
          </w:rPr>
          <w:delText xml:space="preserve"> </w:delText>
        </w:r>
      </w:del>
      <w:r w:rsidR="009A2D82">
        <w:rPr>
          <w:rFonts w:ascii="Times New Roman" w:hAnsi="Times New Roman" w:cs="Times New Roman"/>
          <w:bCs/>
        </w:rPr>
        <w:fldChar w:fldCharType="begin"/>
      </w:r>
      <w:r w:rsidR="0043360A">
        <w:rPr>
          <w:rFonts w:ascii="Times New Roman" w:hAnsi="Times New Roman" w:cs="Times New Roman"/>
          <w:bCs/>
        </w:rPr>
        <w:instrText xml:space="preserve"> ADDIN EN.CITE &lt;EndNote&gt;&lt;Cite&gt;&lt;Author&gt;Beppu&lt;/Author&gt;&lt;Year&gt;2023&lt;/Year&gt;&lt;RecNum&gt;69&lt;/RecNum&gt;&lt;DisplayText&gt;[78]&lt;/DisplayText&gt;&lt;record&gt;&lt;rec-number&gt;69&lt;/rec-number&gt;&lt;foreign-keys&gt;&lt;key app="EN" db-id="vsf22ssadrx5acer9f5x9rdl5spsr2s0vfp0" timestamp="1743952999"&gt;69&lt;/key&gt;&lt;/foreign-keys&gt;&lt;ref-type name="Journal Article"&gt;17&lt;/ref-type&gt;&lt;contributors&gt;&lt;authors&gt;&lt;author&gt;Beppu, Andrew K.&lt;/author&gt;&lt;author&gt;Zhao, Juanjuan&lt;/author&gt;&lt;author&gt;Yao, Changfu&lt;/author&gt;&lt;author&gt;Carraro, Gianni&lt;/author&gt;&lt;author&gt;Israely, Edo&lt;/author&gt;&lt;author&gt;Coelho, Anna Lucia&lt;/author&gt;&lt;author&gt;Drake, Katherine&lt;/author&gt;&lt;author&gt;Hogaboam, Cory M.&lt;/author&gt;&lt;author&gt;Parks, William C.&lt;/author&gt;&lt;author&gt;Kolls, Jay K.&lt;/author&gt;&lt;author&gt;Stripp, Barry R.&lt;/author&gt;&lt;/authors&gt;&lt;/contributors&gt;&lt;titles&gt;&lt;title&gt;Epithelial plasticity and innate immune activation promote lung tissue remodeling following respiratory viral infection&lt;/title&gt;&lt;secondary-title&gt;Nature Communications&lt;/secondary-title&gt;&lt;/titles&gt;&lt;periodical&gt;&lt;full-title&gt;Nature Communications&lt;/full-title&gt;&lt;/periodical&gt;&lt;pages&gt;5814&lt;/pages&gt;&lt;volume&gt;14&lt;/volume&gt;&lt;number&gt;1&lt;/number&gt;&lt;dates&gt;&lt;year&gt;2023&lt;/year&gt;&lt;pub-dates&gt;&lt;date&gt;2023/09/19&lt;/date&gt;&lt;/pub-dates&gt;&lt;/dates&gt;&lt;isbn&gt;2041-1723&lt;/isbn&gt;&lt;urls&gt;&lt;related-urls&gt;&lt;url&gt;https://doi.org/10.1038/s41467-023-41387-3&lt;/url&gt;&lt;/related-urls&gt;&lt;/urls&gt;&lt;electronic-resource-num&gt;10.1038/s41467-023-41387-3&lt;/electronic-resource-num&gt;&lt;/record&gt;&lt;/Cite&gt;&lt;/EndNote&gt;</w:instrText>
      </w:r>
      <w:r w:rsidR="009A2D82">
        <w:rPr>
          <w:rFonts w:ascii="Times New Roman" w:hAnsi="Times New Roman" w:cs="Times New Roman"/>
          <w:bCs/>
        </w:rPr>
        <w:fldChar w:fldCharType="separate"/>
      </w:r>
      <w:r w:rsidR="0043360A">
        <w:rPr>
          <w:rFonts w:ascii="Times New Roman" w:hAnsi="Times New Roman" w:cs="Times New Roman"/>
          <w:bCs/>
          <w:noProof/>
        </w:rPr>
        <w:t>[78]</w:t>
      </w:r>
      <w:r w:rsidR="009A2D82">
        <w:rPr>
          <w:rFonts w:ascii="Times New Roman" w:hAnsi="Times New Roman" w:cs="Times New Roman"/>
          <w:bCs/>
        </w:rPr>
        <w:fldChar w:fldCharType="end"/>
      </w:r>
      <w:r w:rsidR="00EE5621">
        <w:rPr>
          <w:rFonts w:ascii="Times New Roman" w:hAnsi="Times New Roman" w:cs="Times New Roman" w:hint="eastAsia"/>
          <w:bCs/>
        </w:rPr>
        <w:t>.</w:t>
      </w:r>
      <w:r w:rsidR="00A71C37">
        <w:rPr>
          <w:rFonts w:ascii="Times New Roman" w:hAnsi="Times New Roman" w:cs="Times New Roman" w:hint="eastAsia"/>
          <w:bCs/>
        </w:rPr>
        <w:t xml:space="preserve"> </w:t>
      </w:r>
      <w:r w:rsidR="00EE5621" w:rsidRPr="00EE5621">
        <w:rPr>
          <w:rFonts w:ascii="Times New Roman" w:hAnsi="Times New Roman" w:cs="Times New Roman"/>
          <w:bCs/>
        </w:rPr>
        <w:t xml:space="preserve">It also </w:t>
      </w:r>
      <w:del w:id="82" w:author="school" w:date="2025-05-16T00:01:00Z">
        <w:r w:rsidR="00A71C37" w:rsidDel="00A6293D">
          <w:rPr>
            <w:rFonts w:ascii="Times New Roman" w:hAnsi="Times New Roman" w:cs="Times New Roman" w:hint="eastAsia"/>
            <w:bCs/>
          </w:rPr>
          <w:delText xml:space="preserve"> </w:delText>
        </w:r>
      </w:del>
      <w:r w:rsidR="00A71C37">
        <w:rPr>
          <w:rFonts w:ascii="Times New Roman" w:hAnsi="Times New Roman" w:cs="Times New Roman" w:hint="eastAsia"/>
          <w:bCs/>
        </w:rPr>
        <w:t>supported</w:t>
      </w:r>
      <w:r w:rsidR="00E83CB9" w:rsidRPr="00E83CB9">
        <w:rPr>
          <w:rFonts w:ascii="Times New Roman" w:hAnsi="Times New Roman" w:cs="Times New Roman"/>
          <w:bCs/>
        </w:rPr>
        <w:t xml:space="preserve"> continuous models of fibroblast activation during wound healing</w:t>
      </w:r>
      <w:r w:rsidR="00A71C37">
        <w:rPr>
          <w:rFonts w:ascii="Times New Roman" w:hAnsi="Times New Roman" w:cs="Times New Roman" w:hint="eastAsia"/>
          <w:bCs/>
        </w:rPr>
        <w:t xml:space="preserve"> </w:t>
      </w:r>
      <w:r w:rsidR="009A2D82">
        <w:rPr>
          <w:rFonts w:ascii="Times New Roman" w:hAnsi="Times New Roman" w:cs="Times New Roman"/>
          <w:bCs/>
        </w:rPr>
        <w:fldChar w:fldCharType="begin"/>
      </w:r>
      <w:r w:rsidR="0043360A">
        <w:rPr>
          <w:rFonts w:ascii="Times New Roman" w:hAnsi="Times New Roman" w:cs="Times New Roman"/>
          <w:bCs/>
        </w:rPr>
        <w:instrText xml:space="preserve"> ADDIN EN.CITE &lt;EndNote&gt;&lt;Cite&gt;&lt;Author&gt;Phan&lt;/Author&gt;&lt;Year&gt;2020&lt;/Year&gt;&lt;RecNum&gt;43&lt;/RecNum&gt;&lt;DisplayText&gt;[79]&lt;/DisplayText&gt;&lt;record&gt;&lt;rec-number&gt;43&lt;/rec-number&gt;&lt;foreign-keys&gt;&lt;key app="EN" db-id="vsf22ssadrx5acer9f5x9rdl5spsr2s0vfp0" timestamp="1743952870"&gt;43&lt;/key&gt;&lt;/foreign-keys&gt;&lt;ref-type name="Journal Article"&gt;17&lt;/ref-type&gt;&lt;contributors&gt;&lt;authors&gt;&lt;author&gt;Phan, Quan M.&lt;/author&gt;&lt;author&gt;Fine, Gracelyn M.&lt;/author&gt;&lt;author&gt;Salz, Lucia&lt;/author&gt;&lt;author&gt;Herrera, Gerardo G.&lt;/author&gt;&lt;author&gt;Wildman, Ben&lt;/author&gt;&lt;author&gt;Driskell, Iwona M.&lt;/author&gt;&lt;author&gt;Driskell, Ryan R.&lt;/author&gt;&lt;/authors&gt;&lt;secondary-authors&gt;&lt;author&gt;Horsley, Valerie&lt;/author&gt;&lt;author&gt;Cheah, Kathryn Song Eng&lt;/author&gt;&lt;/secondary-authors&gt;&lt;/contributors&gt;&lt;titles&gt;&lt;title&gt;Lef1 expression in fibroblasts maintains developmental potential in adult skin to regenerate wounds&lt;/title&gt;&lt;secondary-title&gt;eLife&lt;/secondary-title&gt;&lt;/titles&gt;&lt;periodical&gt;&lt;full-title&gt;eLife&lt;/full-title&gt;&lt;/periodical&gt;&lt;pages&gt;e60066&lt;/pages&gt;&lt;volume&gt;9&lt;/volume&gt;&lt;keywords&gt;&lt;keyword&gt;wound healing&lt;/keyword&gt;&lt;keyword&gt;regeneration&lt;/keyword&gt;&lt;keyword&gt;fibroblast heterogeneity&lt;/keyword&gt;&lt;keyword&gt;dermal papilla&lt;/keyword&gt;&lt;keyword&gt;Lef1&lt;/keyword&gt;&lt;/keywords&gt;&lt;dates&gt;&lt;year&gt;2020&lt;/year&gt;&lt;pub-dates&gt;&lt;date&gt;2020/09/29&lt;/date&gt;&lt;/pub-dates&gt;&lt;/dates&gt;&lt;publisher&gt;eLife Sciences Publications, Ltd&lt;/publisher&gt;&lt;isbn&gt;2050-084X&lt;/isbn&gt;&lt;urls&gt;&lt;related-urls&gt;&lt;url&gt;https://doi.org/10.7554/eLife.60066&lt;/url&gt;&lt;/related-urls&gt;&lt;/urls&gt;&lt;custom1&gt;eLife 2020;9:e60066&lt;/custom1&gt;&lt;electronic-resource-num&gt;10.7554/eLife.60066&lt;/electronic-resource-num&gt;&lt;/record&gt;&lt;/Cite&gt;&lt;/EndNote&gt;</w:instrText>
      </w:r>
      <w:r w:rsidR="009A2D82">
        <w:rPr>
          <w:rFonts w:ascii="Times New Roman" w:hAnsi="Times New Roman" w:cs="Times New Roman"/>
          <w:bCs/>
        </w:rPr>
        <w:fldChar w:fldCharType="separate"/>
      </w:r>
      <w:r w:rsidR="0043360A">
        <w:rPr>
          <w:rFonts w:ascii="Times New Roman" w:hAnsi="Times New Roman" w:cs="Times New Roman"/>
          <w:bCs/>
          <w:noProof/>
        </w:rPr>
        <w:t>[79]</w:t>
      </w:r>
      <w:r w:rsidR="009A2D82">
        <w:rPr>
          <w:rFonts w:ascii="Times New Roman" w:hAnsi="Times New Roman" w:cs="Times New Roman"/>
          <w:bCs/>
        </w:rPr>
        <w:fldChar w:fldCharType="end"/>
      </w:r>
      <w:r w:rsidR="00E83CB9" w:rsidRPr="00E83CB9">
        <w:rPr>
          <w:rFonts w:ascii="Times New Roman" w:hAnsi="Times New Roman" w:cs="Times New Roman"/>
          <w:bCs/>
        </w:rPr>
        <w:t>.</w:t>
      </w:r>
      <w:r w:rsidR="00E83CB9">
        <w:rPr>
          <w:rFonts w:ascii="Times New Roman" w:hAnsi="Times New Roman" w:cs="Times New Roman" w:hint="eastAsia"/>
          <w:bCs/>
        </w:rPr>
        <w:t xml:space="preserve"> In summary, t</w:t>
      </w:r>
      <w:r w:rsidR="00E83CB9" w:rsidRPr="00512112">
        <w:rPr>
          <w:rFonts w:ascii="Times New Roman" w:hAnsi="Times New Roman" w:cs="Times New Roman"/>
          <w:bCs/>
        </w:rPr>
        <w:t xml:space="preserve">hese </w:t>
      </w:r>
      <w:r w:rsidR="00EE5621" w:rsidRPr="00EE5621">
        <w:rPr>
          <w:rFonts w:ascii="Times New Roman" w:hAnsi="Times New Roman" w:cs="Times New Roman"/>
          <w:bCs/>
        </w:rPr>
        <w:t>studies</w:t>
      </w:r>
      <w:r w:rsidR="00E83CB9" w:rsidRPr="00512112">
        <w:rPr>
          <w:rFonts w:ascii="Times New Roman" w:hAnsi="Times New Roman" w:cs="Times New Roman"/>
          <w:bCs/>
        </w:rPr>
        <w:t xml:space="preserve"> highlight RNA velocity’s ability to capture aberrant cellular transitions and disrupted developmental trajectories in disease contexts, offering mechanistic insights that enhance our understanding of pathophysiology </w:t>
      </w:r>
      <w:r w:rsidR="00EE5621">
        <w:rPr>
          <w:rFonts w:ascii="Times New Roman" w:hAnsi="Times New Roman" w:cs="Times New Roman" w:hint="eastAsia"/>
          <w:bCs/>
        </w:rPr>
        <w:t>and</w:t>
      </w:r>
      <w:r w:rsidR="00E83CB9" w:rsidRPr="00512112">
        <w:rPr>
          <w:rFonts w:ascii="Times New Roman" w:hAnsi="Times New Roman" w:cs="Times New Roman"/>
          <w:bCs/>
        </w:rPr>
        <w:t xml:space="preserve"> inform therapeutic strategies.</w:t>
      </w:r>
    </w:p>
    <w:p w14:paraId="3796B6BD" w14:textId="77777777" w:rsidR="00512112" w:rsidRPr="009A2967" w:rsidRDefault="00512112" w:rsidP="001100F1">
      <w:pPr>
        <w:rPr>
          <w:rFonts w:ascii="Times New Roman" w:hAnsi="Times New Roman" w:cs="Times New Roman"/>
        </w:rPr>
      </w:pPr>
    </w:p>
    <w:p w14:paraId="213AF727" w14:textId="0FE7FCAF" w:rsidR="001100F1" w:rsidRPr="009A2967" w:rsidRDefault="001100F1" w:rsidP="001100F1">
      <w:pPr>
        <w:rPr>
          <w:rFonts w:ascii="Times New Roman" w:hAnsi="Times New Roman" w:cs="Times New Roman"/>
          <w:b/>
        </w:rPr>
      </w:pPr>
      <w:r w:rsidRPr="009A2967">
        <w:rPr>
          <w:rFonts w:ascii="Times New Roman" w:hAnsi="Times New Roman" w:cs="Times New Roman"/>
          <w:b/>
        </w:rPr>
        <w:t>Tumor</w:t>
      </w:r>
      <w:r>
        <w:rPr>
          <w:rFonts w:ascii="Times New Roman" w:hAnsi="Times New Roman" w:cs="Times New Roman" w:hint="eastAsia"/>
          <w:b/>
        </w:rPr>
        <w:t xml:space="preserve"> microenvironments</w:t>
      </w:r>
    </w:p>
    <w:p w14:paraId="1ED2B74F" w14:textId="25F96A9B" w:rsidR="001100F1" w:rsidRDefault="00A719D2" w:rsidP="0009701E">
      <w:pPr>
        <w:rPr>
          <w:rFonts w:ascii="Times New Roman" w:hAnsi="Times New Roman" w:cs="Times New Roman"/>
          <w:bCs/>
        </w:rPr>
      </w:pPr>
      <w:r w:rsidRPr="00CB3940">
        <w:rPr>
          <w:rFonts w:ascii="Times New Roman" w:hAnsi="Times New Roman" w:cs="Times New Roman"/>
          <w:bCs/>
        </w:rPr>
        <w:t xml:space="preserve">As one of the most complex and recalcitrant frontiers in disease research, tumors present unique </w:t>
      </w:r>
      <w:r w:rsidR="00EE5621" w:rsidRPr="00EE5621">
        <w:rPr>
          <w:rFonts w:ascii="Times New Roman" w:hAnsi="Times New Roman" w:cs="Times New Roman"/>
          <w:bCs/>
        </w:rPr>
        <w:t>complexities</w:t>
      </w:r>
      <w:r w:rsidRPr="00CB3940">
        <w:rPr>
          <w:rFonts w:ascii="Times New Roman" w:hAnsi="Times New Roman" w:cs="Times New Roman"/>
          <w:bCs/>
        </w:rPr>
        <w:t xml:space="preserve"> due to their dynamically evolving microenvironments—heterogeneous ecosystems </w:t>
      </w:r>
      <w:r w:rsidR="00EE5621" w:rsidRPr="00EE5621">
        <w:rPr>
          <w:rFonts w:ascii="Times New Roman" w:hAnsi="Times New Roman" w:cs="Times New Roman"/>
          <w:bCs/>
        </w:rPr>
        <w:t>in which</w:t>
      </w:r>
      <w:r w:rsidRPr="00CB3940">
        <w:rPr>
          <w:rFonts w:ascii="Times New Roman" w:hAnsi="Times New Roman" w:cs="Times New Roman"/>
          <w:bCs/>
        </w:rPr>
        <w:t xml:space="preserve"> cancer cells, immune populations, and stromal components </w:t>
      </w:r>
      <w:r w:rsidR="00EE5621" w:rsidRPr="00EE5621">
        <w:rPr>
          <w:rFonts w:ascii="Times New Roman" w:hAnsi="Times New Roman" w:cs="Times New Roman"/>
          <w:bCs/>
        </w:rPr>
        <w:t>interact intricately</w:t>
      </w:r>
      <w:r w:rsidRPr="00CB3940">
        <w:rPr>
          <w:rFonts w:ascii="Times New Roman" w:hAnsi="Times New Roman" w:cs="Times New Roman"/>
          <w:bCs/>
        </w:rPr>
        <w:t xml:space="preserve">. RNA velocity has emerged as a </w:t>
      </w:r>
      <w:r w:rsidR="00EE5621" w:rsidRPr="00EE5621">
        <w:rPr>
          <w:rFonts w:ascii="Times New Roman" w:hAnsi="Times New Roman" w:cs="Times New Roman"/>
          <w:bCs/>
        </w:rPr>
        <w:t>crucial</w:t>
      </w:r>
      <w:r w:rsidR="00EE5621" w:rsidRPr="00EE5621" w:rsidDel="00EE5621">
        <w:rPr>
          <w:rFonts w:ascii="Times New Roman" w:hAnsi="Times New Roman" w:cs="Times New Roman"/>
          <w:bCs/>
        </w:rPr>
        <w:t xml:space="preserve"> </w:t>
      </w:r>
      <w:r w:rsidRPr="00CB3940">
        <w:rPr>
          <w:rFonts w:ascii="Times New Roman" w:hAnsi="Times New Roman" w:cs="Times New Roman"/>
          <w:bCs/>
        </w:rPr>
        <w:t xml:space="preserve">tool </w:t>
      </w:r>
      <w:r w:rsidR="00EE5621">
        <w:rPr>
          <w:rFonts w:ascii="Times New Roman" w:hAnsi="Times New Roman" w:cs="Times New Roman" w:hint="eastAsia"/>
          <w:bCs/>
        </w:rPr>
        <w:t>for</w:t>
      </w:r>
      <w:r w:rsidR="00EE5621" w:rsidRPr="00CB3940">
        <w:rPr>
          <w:rFonts w:ascii="Times New Roman" w:hAnsi="Times New Roman" w:cs="Times New Roman"/>
          <w:bCs/>
        </w:rPr>
        <w:t xml:space="preserve"> </w:t>
      </w:r>
      <w:r w:rsidRPr="00CB3940">
        <w:rPr>
          <w:rFonts w:ascii="Times New Roman" w:hAnsi="Times New Roman" w:cs="Times New Roman"/>
          <w:bCs/>
        </w:rPr>
        <w:t>dissect</w:t>
      </w:r>
      <w:r w:rsidR="00EE5621">
        <w:rPr>
          <w:rFonts w:ascii="Times New Roman" w:hAnsi="Times New Roman" w:cs="Times New Roman" w:hint="eastAsia"/>
          <w:bCs/>
        </w:rPr>
        <w:t>ing</w:t>
      </w:r>
      <w:r w:rsidRPr="00CB3940">
        <w:rPr>
          <w:rFonts w:ascii="Times New Roman" w:hAnsi="Times New Roman" w:cs="Times New Roman"/>
          <w:bCs/>
        </w:rPr>
        <w:t xml:space="preserve"> these interactions, offering insights into</w:t>
      </w:r>
      <w:r w:rsidR="001100F1" w:rsidRPr="009A2967">
        <w:rPr>
          <w:rFonts w:ascii="Times New Roman" w:hAnsi="Times New Roman" w:cs="Times New Roman"/>
        </w:rPr>
        <w:t xml:space="preserve"> immune cell dynamics, cancer cell plasticity, and therapeutic responses</w:t>
      </w:r>
      <w:r w:rsidR="00EE5621">
        <w:rPr>
          <w:rFonts w:ascii="Times New Roman" w:hAnsi="Times New Roman" w:cs="Times New Roman" w:hint="eastAsia"/>
        </w:rPr>
        <w:t xml:space="preserve"> </w:t>
      </w:r>
      <w:r w:rsidR="00EE5621" w:rsidRPr="00EE5621">
        <w:rPr>
          <w:rFonts w:ascii="Times New Roman" w:hAnsi="Times New Roman" w:cs="Times New Roman"/>
        </w:rPr>
        <w:t>within tumor microenvironments</w:t>
      </w:r>
      <w:r w:rsidR="001100F1" w:rsidRPr="009A2967">
        <w:rPr>
          <w:rFonts w:ascii="Times New Roman" w:hAnsi="Times New Roman" w:cs="Times New Roman"/>
        </w:rPr>
        <w:t xml:space="preserve">. </w:t>
      </w:r>
      <w:ins w:id="83" w:author="school" w:date="2025-05-16T00:02:00Z">
        <w:r w:rsidR="00860001" w:rsidRPr="00860001">
          <w:rPr>
            <w:rFonts w:ascii="Times New Roman" w:hAnsi="Times New Roman" w:cs="Times New Roman"/>
          </w:rPr>
          <w:t>Regarding immune cell dynamics, RNA velocity has provided multiple insights. It elucidated epigenetic regulation during T cell differentiation</w:t>
        </w:r>
      </w:ins>
      <w:del w:id="84" w:author="school" w:date="2025-05-16T00:02:00Z">
        <w:r w:rsidR="00EE5621" w:rsidRPr="00EE5621" w:rsidDel="00860001">
          <w:rPr>
            <w:rFonts w:ascii="Times New Roman" w:hAnsi="Times New Roman" w:cs="Times New Roman"/>
            <w:bCs/>
          </w:rPr>
          <w:delText>Regarding</w:delText>
        </w:r>
        <w:r w:rsidR="0009701E" w:rsidRPr="0009701E" w:rsidDel="00860001">
          <w:rPr>
            <w:rFonts w:ascii="Times New Roman" w:hAnsi="Times New Roman" w:cs="Times New Roman"/>
            <w:bCs/>
          </w:rPr>
          <w:delText xml:space="preserve"> immune cell dynamics, </w:delText>
        </w:r>
        <w:r w:rsidR="00EE5621" w:rsidRPr="00EE5621" w:rsidDel="00860001">
          <w:rPr>
            <w:rFonts w:ascii="Times New Roman" w:hAnsi="Times New Roman" w:cs="Times New Roman"/>
            <w:bCs/>
          </w:rPr>
          <w:delText>RNA velocity</w:delText>
        </w:r>
        <w:r w:rsidR="00D46CBA" w:rsidRPr="00512112" w:rsidDel="00860001">
          <w:rPr>
            <w:rFonts w:ascii="Times New Roman" w:hAnsi="Times New Roman" w:cs="Times New Roman"/>
            <w:bCs/>
          </w:rPr>
          <w:delText xml:space="preserve"> elucidated epigenetic regulation during T cell differentiation</w:delText>
        </w:r>
      </w:del>
      <w:r w:rsidR="008707A2">
        <w:rPr>
          <w:rFonts w:ascii="Times New Roman" w:hAnsi="Times New Roman" w:cs="Times New Roman" w:hint="eastAsia"/>
          <w:bCs/>
        </w:rPr>
        <w:t xml:space="preserve"> </w:t>
      </w:r>
      <w:r w:rsidR="009A2D82">
        <w:rPr>
          <w:rFonts w:ascii="Times New Roman" w:hAnsi="Times New Roman" w:cs="Times New Roman"/>
          <w:bCs/>
        </w:rPr>
        <w:fldChar w:fldCharType="begin"/>
      </w:r>
      <w:r w:rsidR="009A2D82">
        <w:rPr>
          <w:rFonts w:ascii="Times New Roman" w:hAnsi="Times New Roman" w:cs="Times New Roman"/>
          <w:bCs/>
        </w:rPr>
        <w:instrText xml:space="preserve"> ADDIN EN.CITE &lt;EndNote&gt;&lt;Cite&gt;&lt;Author&gt;Kang&lt;/Author&gt;&lt;Year&gt;2024&lt;/Year&gt;&lt;RecNum&gt;72&lt;/RecNum&gt;&lt;DisplayText&gt;[49]&lt;/DisplayText&gt;&lt;record&gt;&lt;rec-number&gt;72&lt;/rec-number&gt;&lt;foreign-keys&gt;&lt;key app="EN" db-id="vsf22ssadrx5acer9f5x9rdl5spsr2s0vfp0" timestamp="1743953002"&gt;72&lt;/key&gt;&lt;/foreign-keys&gt;&lt;ref-type name="Journal Article"&gt;17&lt;/ref-type&gt;&lt;contributors&gt;&lt;authors&gt;&lt;author&gt;Kang, Tae Gun&lt;/author&gt;&lt;author&gt;Lan, Xin&lt;/author&gt;&lt;author&gt;Mi, Tian&lt;/author&gt;&lt;author&gt;Chen, Hongfeng&lt;/author&gt;&lt;author&gt;Alli, Shanta&lt;/author&gt;&lt;author&gt;Lim, Song-Eun&lt;/author&gt;&lt;author&gt;Bhatara, Sheetal&lt;/author&gt;&lt;author&gt;Vasandan, Anoop Babu&lt;/author&gt;&lt;author&gt;Ward, Grace&lt;/author&gt;&lt;author&gt;Bentivegna, Sofia&lt;/author&gt;&lt;author&gt;Jang, Josh&lt;/author&gt;&lt;author&gt;Spatz, Marianne L.&lt;/author&gt;&lt;author&gt;Han, Jin-Hwan&lt;/author&gt;&lt;author&gt;Schlotmann, Balthasar Clemens&lt;/author&gt;&lt;author&gt;Jespersen, Jakob Schmidt&lt;/author&gt;&lt;author&gt;Derenzo, Christopher&lt;/author&gt;&lt;author&gt;Vogel, Peter&lt;/author&gt;&lt;author&gt;Yu, Jiyang&lt;/author&gt;&lt;author&gt;Baylin, Stephen&lt;/author&gt;&lt;author&gt;Jones, Peter&lt;/author&gt;&lt;author&gt;O’Connell, Casey&lt;/author&gt;&lt;author&gt;Grønbæk, Kirsten&lt;/author&gt;&lt;author&gt;Youngblood, Ben&lt;/author&gt;&lt;author&gt;Zebley, Caitlin C.&lt;/author&gt;&lt;/authors&gt;&lt;/contributors&gt;&lt;titles&gt;&lt;title&gt;Epigenetic regulators of clonal hematopoiesis control CD8 T cell stemness during immunotherapy&lt;/title&gt;&lt;secondary-title&gt;Science&lt;/secondary-title&gt;&lt;/titles&gt;&lt;periodical&gt;&lt;full-title&gt;Science&lt;/full-title&gt;&lt;/periodical&gt;&lt;pages&gt;eadl4492&lt;/pages&gt;&lt;volume&gt;386&lt;/volume&gt;&lt;number&gt;6718&lt;/number&gt;&lt;dates&gt;&lt;year&gt;2024&lt;/year&gt;&lt;/dates&gt;&lt;publisher&gt;American Association for the Advancement of Science&lt;/publisher&gt;&lt;urls&gt;&lt;related-urls&gt;&lt;url&gt;https://doi.org/10.1126/science.adl4492&lt;/url&gt;&lt;/related-urls&gt;&lt;/urls&gt;&lt;electronic-resource-num&gt;10.1126/science.adl4492&lt;/electronic-resource-num&gt;&lt;access-date&gt;2024/10/15&lt;/access-date&gt;&lt;/record&gt;&lt;/Cite&gt;&lt;/EndNote&gt;</w:instrText>
      </w:r>
      <w:r w:rsidR="009A2D82">
        <w:rPr>
          <w:rFonts w:ascii="Times New Roman" w:hAnsi="Times New Roman" w:cs="Times New Roman"/>
          <w:bCs/>
        </w:rPr>
        <w:fldChar w:fldCharType="separate"/>
      </w:r>
      <w:r w:rsidR="009A2D82">
        <w:rPr>
          <w:rFonts w:ascii="Times New Roman" w:hAnsi="Times New Roman" w:cs="Times New Roman"/>
          <w:bCs/>
          <w:noProof/>
        </w:rPr>
        <w:t>[49]</w:t>
      </w:r>
      <w:r w:rsidR="009A2D82">
        <w:rPr>
          <w:rFonts w:ascii="Times New Roman" w:hAnsi="Times New Roman" w:cs="Times New Roman"/>
          <w:bCs/>
        </w:rPr>
        <w:fldChar w:fldCharType="end"/>
      </w:r>
      <w:del w:id="85" w:author="school" w:date="2025-05-16T00:03:00Z">
        <w:r w:rsidR="00D46CBA" w:rsidRPr="00512112" w:rsidDel="00860001">
          <w:rPr>
            <w:rFonts w:ascii="Times New Roman" w:hAnsi="Times New Roman" w:cs="Times New Roman"/>
            <w:bCs/>
          </w:rPr>
          <w:delText>,</w:delText>
        </w:r>
        <w:r w:rsidR="0009701E" w:rsidRPr="0009701E" w:rsidDel="00860001">
          <w:rPr>
            <w:rFonts w:ascii="Times New Roman" w:hAnsi="Times New Roman" w:cs="Times New Roman"/>
            <w:bCs/>
          </w:rPr>
          <w:delText xml:space="preserve"> characterized distinct differentiation </w:delText>
        </w:r>
        <w:r w:rsidR="00EE5621" w:rsidRPr="00EE5621" w:rsidDel="00860001">
          <w:rPr>
            <w:rFonts w:ascii="Times New Roman" w:hAnsi="Times New Roman" w:cs="Times New Roman"/>
            <w:bCs/>
          </w:rPr>
          <w:delText>trajectories</w:delText>
        </w:r>
        <w:r w:rsidR="0009701E" w:rsidRPr="0009701E" w:rsidDel="00860001">
          <w:rPr>
            <w:rFonts w:ascii="Times New Roman" w:hAnsi="Times New Roman" w:cs="Times New Roman"/>
            <w:bCs/>
          </w:rPr>
          <w:delText xml:space="preserve"> of CD8+ T cells</w:delText>
        </w:r>
      </w:del>
      <w:ins w:id="86" w:author="school" w:date="2025-05-16T00:03:00Z">
        <w:r w:rsidR="00860001">
          <w:rPr>
            <w:rFonts w:ascii="Times New Roman" w:hAnsi="Times New Roman" w:cs="Times New Roman"/>
            <w:bCs/>
          </w:rPr>
          <w:t xml:space="preserve"> </w:t>
        </w:r>
        <w:r w:rsidR="00860001" w:rsidRPr="00860001">
          <w:rPr>
            <w:rFonts w:ascii="Times New Roman" w:hAnsi="Times New Roman" w:cs="Times New Roman"/>
            <w:bCs/>
          </w:rPr>
          <w:t>and characterized distinct differentiation trajectories of CD8+ T cells</w:t>
        </w:r>
      </w:ins>
      <w:r w:rsidR="008707A2">
        <w:rPr>
          <w:rFonts w:ascii="Times New Roman" w:hAnsi="Times New Roman" w:cs="Times New Roman" w:hint="eastAsia"/>
          <w:bCs/>
        </w:rPr>
        <w:t xml:space="preserve"> </w:t>
      </w:r>
      <w:r w:rsidR="009A2D82">
        <w:rPr>
          <w:rFonts w:ascii="Times New Roman" w:hAnsi="Times New Roman" w:cs="Times New Roman"/>
          <w:bCs/>
        </w:rPr>
        <w:fldChar w:fldCharType="begin"/>
      </w:r>
      <w:r w:rsidR="009A2D82">
        <w:rPr>
          <w:rFonts w:ascii="Times New Roman" w:hAnsi="Times New Roman" w:cs="Times New Roman"/>
          <w:bCs/>
        </w:rPr>
        <w:instrText xml:space="preserve"> ADDIN EN.CITE &lt;EndNote&gt;&lt;Cite&gt;&lt;Author&gt;Hu&lt;/Author&gt;&lt;Year&gt;2023&lt;/Year&gt;&lt;RecNum&gt;80&lt;/RecNum&gt;&lt;DisplayText&gt;[50]&lt;/DisplayText&gt;&lt;record&gt;&lt;rec-number&gt;80&lt;/rec-number&gt;&lt;foreign-keys&gt;&lt;key app="EN" db-id="vsf22ssadrx5acer9f5x9rdl5spsr2s0vfp0" timestamp="1743953008"&gt;80&lt;/key&gt;&lt;/foreign-keys&gt;&lt;ref-type name="Journal Article"&gt;17&lt;/ref-type&gt;&lt;contributors&gt;&lt;authors&gt;&lt;author&gt;Hu, Junjie&lt;/author&gt;&lt;author&gt;Zhang, Lele&lt;/author&gt;&lt;author&gt;Xia, Haoran&lt;/author&gt;&lt;author&gt;Yan, Yilv&lt;/author&gt;&lt;author&gt;Zhu, Xinsheng&lt;/author&gt;&lt;author&gt;Sun, Fenghuan&lt;/author&gt;&lt;author&gt;Sun, Liangdong&lt;/author&gt;&lt;author&gt;Li, Shuangyi&lt;/author&gt;&lt;author&gt;Li, Dianke&lt;/author&gt;&lt;author&gt;Wang, Jin&lt;/author&gt;&lt;author&gt;Han, Ya&lt;/author&gt;&lt;author&gt;Zhang, Jing&lt;/author&gt;&lt;author&gt;Bian, Dongliang&lt;/author&gt;&lt;author&gt;Yu, Huansha&lt;/author&gt;&lt;author&gt;Chen, Yan&lt;/author&gt;&lt;author&gt;Fan, Pengyu&lt;/author&gt;&lt;author&gt;Ma, Qiang&lt;/author&gt;&lt;author&gt;Jiang, Gening&lt;/author&gt;&lt;author&gt;Wang, Chenfei&lt;/author&gt;&lt;author&gt;Zhang, Peng&lt;/author&gt;&lt;/authors&gt;&lt;/contributors&gt;&lt;titles&gt;&lt;title&gt;Tumor microenvironment remodeling after neoadjuvant immunotherapy in non-small cell lung cancer revealed by single-cell RNA sequencing&lt;/title&gt;&lt;secondary-title&gt;Genome Medicine&lt;/secondary-title&gt;&lt;/titles&gt;&lt;periodical&gt;&lt;full-title&gt;Genome Medicine&lt;/full-title&gt;&lt;/periodical&gt;&lt;pages&gt;14&lt;/pages&gt;&lt;volume&gt;15&lt;/volume&gt;&lt;number&gt;1&lt;/number&gt;&lt;dates&gt;&lt;year&gt;2023&lt;/year&gt;&lt;pub-dates&gt;&lt;date&gt;2023/03/03&lt;/date&gt;&lt;/pub-dates&gt;&lt;/dates&gt;&lt;isbn&gt;1756-994X&lt;/isbn&gt;&lt;urls&gt;&lt;related-urls&gt;&lt;url&gt;https://doi.org/10.1186/s13073-023-01164-9&lt;/url&gt;&lt;/related-urls&gt;&lt;/urls&gt;&lt;electronic-resource-num&gt;10.1186/s13073-023-01164-9&lt;/electronic-resource-num&gt;&lt;/record&gt;&lt;/Cite&gt;&lt;/EndNote&gt;</w:instrText>
      </w:r>
      <w:r w:rsidR="009A2D82">
        <w:rPr>
          <w:rFonts w:ascii="Times New Roman" w:hAnsi="Times New Roman" w:cs="Times New Roman"/>
          <w:bCs/>
        </w:rPr>
        <w:fldChar w:fldCharType="separate"/>
      </w:r>
      <w:r w:rsidR="009A2D82">
        <w:rPr>
          <w:rFonts w:ascii="Times New Roman" w:hAnsi="Times New Roman" w:cs="Times New Roman"/>
          <w:bCs/>
          <w:noProof/>
        </w:rPr>
        <w:t>[50]</w:t>
      </w:r>
      <w:r w:rsidR="009A2D82">
        <w:rPr>
          <w:rFonts w:ascii="Times New Roman" w:hAnsi="Times New Roman" w:cs="Times New Roman"/>
          <w:bCs/>
        </w:rPr>
        <w:fldChar w:fldCharType="end"/>
      </w:r>
      <w:ins w:id="87" w:author="school" w:date="2025-05-16T00:03:00Z">
        <w:r w:rsidR="00860001">
          <w:rPr>
            <w:rFonts w:ascii="Times New Roman" w:hAnsi="Times New Roman" w:cs="Times New Roman"/>
            <w:bCs/>
          </w:rPr>
          <w:t>.</w:t>
        </w:r>
      </w:ins>
      <w:del w:id="88" w:author="school" w:date="2025-05-16T00:03:00Z">
        <w:r w:rsidR="0009701E" w:rsidRPr="0009701E" w:rsidDel="00860001">
          <w:rPr>
            <w:rFonts w:ascii="Times New Roman" w:hAnsi="Times New Roman" w:cs="Times New Roman"/>
            <w:bCs/>
          </w:rPr>
          <w:delText>,</w:delText>
        </w:r>
      </w:del>
      <w:r w:rsidR="0009701E" w:rsidRPr="0009701E">
        <w:rPr>
          <w:rFonts w:ascii="Times New Roman" w:hAnsi="Times New Roman" w:cs="Times New Roman"/>
          <w:bCs/>
        </w:rPr>
        <w:t xml:space="preserve"> </w:t>
      </w:r>
      <w:ins w:id="89" w:author="school" w:date="2025-05-16T00:03:00Z">
        <w:r w:rsidR="00860001" w:rsidRPr="00860001">
          <w:rPr>
            <w:rFonts w:ascii="Times New Roman" w:hAnsi="Times New Roman" w:cs="Times New Roman"/>
            <w:bCs/>
          </w:rPr>
          <w:t>Additionally, it identified a stem-like T cell reservoir within lymph nodes that sustains anti-tumor immunity</w:t>
        </w:r>
      </w:ins>
      <w:del w:id="90" w:author="school" w:date="2025-05-16T00:03:00Z">
        <w:r w:rsidR="0009701E" w:rsidRPr="0009701E" w:rsidDel="00860001">
          <w:rPr>
            <w:rFonts w:ascii="Times New Roman" w:hAnsi="Times New Roman" w:cs="Times New Roman"/>
            <w:bCs/>
          </w:rPr>
          <w:delText xml:space="preserve">identified a stem-like T cell reservoir </w:delText>
        </w:r>
        <w:r w:rsidR="00106B23" w:rsidRPr="00106B23" w:rsidDel="00860001">
          <w:rPr>
            <w:rFonts w:ascii="Times New Roman" w:hAnsi="Times New Roman" w:cs="Times New Roman"/>
            <w:bCs/>
          </w:rPr>
          <w:delText>within</w:delText>
        </w:r>
        <w:r w:rsidR="0009701E" w:rsidRPr="0009701E" w:rsidDel="00860001">
          <w:rPr>
            <w:rFonts w:ascii="Times New Roman" w:hAnsi="Times New Roman" w:cs="Times New Roman"/>
            <w:bCs/>
          </w:rPr>
          <w:delText xml:space="preserve"> lymph nodes that sustains anti-tumor immunity</w:delText>
        </w:r>
      </w:del>
      <w:r w:rsidR="00EF071D">
        <w:rPr>
          <w:rFonts w:ascii="Times New Roman" w:hAnsi="Times New Roman" w:cs="Times New Roman" w:hint="eastAsia"/>
          <w:bCs/>
        </w:rPr>
        <w:t xml:space="preserve"> </w:t>
      </w:r>
      <w:r w:rsidR="009A2D82">
        <w:rPr>
          <w:rFonts w:ascii="Times New Roman" w:hAnsi="Times New Roman" w:cs="Times New Roman"/>
          <w:bCs/>
        </w:rPr>
        <w:fldChar w:fldCharType="begin"/>
      </w:r>
      <w:r w:rsidR="0043360A">
        <w:rPr>
          <w:rFonts w:ascii="Times New Roman" w:hAnsi="Times New Roman" w:cs="Times New Roman"/>
          <w:bCs/>
        </w:rPr>
        <w:instrText xml:space="preserve"> ADDIN EN.CITE &lt;EndNote&gt;&lt;Cite&gt;&lt;Author&gt;Connolly&lt;/Author&gt;&lt;Year&gt;2021&lt;/Year&gt;&lt;RecNum&gt;82&lt;/RecNum&gt;&lt;DisplayText&gt;[80]&lt;/DisplayText&gt;&lt;record&gt;&lt;rec-number&gt;82&lt;/rec-number&gt;&lt;foreign-keys&gt;&lt;key app="EN" db-id="vsf22ssadrx5acer9f5x9rdl5spsr2s0vfp0" timestamp="1743953011"&gt;82&lt;/key&gt;&lt;/foreign-keys&gt;&lt;ref-type name="Journal Article"&gt;17&lt;/ref-type&gt;&lt;contributors&gt;&lt;authors&gt;&lt;author&gt;Connolly, Kelli A.&lt;/author&gt;&lt;author&gt;Kuchroo, Manik&lt;/author&gt;&lt;author&gt;Venkat, Aarthi&lt;/author&gt;&lt;author&gt;Khatun, Achia&lt;/author&gt;&lt;author&gt;Wang, Jiawei&lt;/author&gt;&lt;author&gt;William, Ivana&lt;/author&gt;&lt;author&gt;Hornick, Noah I.&lt;/author&gt;&lt;author&gt;Fitzgerald, Brittany L.&lt;/author&gt;&lt;author&gt;Damo, Martina&lt;/author&gt;&lt;author&gt;Kasmani, Moujtaba Y.&lt;/author&gt;&lt;author&gt;Cui, Can&lt;/author&gt;&lt;author&gt;Fagerberg, Eric&lt;/author&gt;&lt;author&gt;Monroy, Isabel&lt;/author&gt;&lt;author&gt;Hutchins, Amanda&lt;/author&gt;&lt;author&gt;Cheung, Julie F.&lt;/author&gt;&lt;author&gt;Foster, Gena G.&lt;/author&gt;&lt;author&gt;Mariuzza, Dylan L.&lt;/author&gt;&lt;author&gt;Nader, Mursal&lt;/author&gt;&lt;author&gt;Zhao, Hongyu&lt;/author&gt;&lt;author&gt;Cui, Weiguo&lt;/author&gt;&lt;author&gt;Krishnaswamy, Smita&lt;/author&gt;&lt;author&gt;Joshi, Nikhil S.&lt;/author&gt;&lt;/authors&gt;&lt;/contributors&gt;&lt;titles&gt;&lt;title&gt;A reservoir of stem-like CD8+ T cells in the tumor-draining lymph node preserves the ongoing antitumor immune response&lt;/title&gt;&lt;secondary-title&gt;Science Immunology&lt;/secondary-title&gt;&lt;/titles&gt;&lt;periodical&gt;&lt;full-title&gt;Science Immunology&lt;/full-title&gt;&lt;/periodical&gt;&lt;pages&gt;eabg7836&lt;/pages&gt;&lt;volume&gt;6&lt;/volume&gt;&lt;number&gt;64&lt;/number&gt;&lt;dates&gt;&lt;year&gt;2021&lt;/year&gt;&lt;pub-dates&gt;&lt;date&gt;2021/10/01&lt;/date&gt;&lt;/pub-dates&gt;&lt;/dates&gt;&lt;publisher&gt;American Association for the Advancement of Science&lt;/publisher&gt;&lt;urls&gt;&lt;related-urls&gt;&lt;url&gt;https://doi.org/10.1126/sciimmunol.abg7836&lt;/url&gt;&lt;/related-urls&gt;&lt;/urls&gt;&lt;electronic-resource-num&gt;10.1126/sciimmunol.abg7836&lt;/electronic-resource-num&gt;&lt;access-date&gt;2024/10/15&lt;/access-date&gt;&lt;/record&gt;&lt;/Cite&gt;&lt;/EndNote&gt;</w:instrText>
      </w:r>
      <w:r w:rsidR="009A2D82">
        <w:rPr>
          <w:rFonts w:ascii="Times New Roman" w:hAnsi="Times New Roman" w:cs="Times New Roman"/>
          <w:bCs/>
        </w:rPr>
        <w:fldChar w:fldCharType="separate"/>
      </w:r>
      <w:r w:rsidR="0043360A">
        <w:rPr>
          <w:rFonts w:ascii="Times New Roman" w:hAnsi="Times New Roman" w:cs="Times New Roman"/>
          <w:bCs/>
          <w:noProof/>
        </w:rPr>
        <w:t>[80]</w:t>
      </w:r>
      <w:r w:rsidR="009A2D82">
        <w:rPr>
          <w:rFonts w:ascii="Times New Roman" w:hAnsi="Times New Roman" w:cs="Times New Roman"/>
          <w:bCs/>
        </w:rPr>
        <w:fldChar w:fldCharType="end"/>
      </w:r>
      <w:del w:id="91" w:author="school" w:date="2025-05-16T00:03:00Z">
        <w:r w:rsidR="0009701E" w:rsidRPr="0009701E" w:rsidDel="00860001">
          <w:rPr>
            <w:rFonts w:ascii="Times New Roman" w:hAnsi="Times New Roman" w:cs="Times New Roman"/>
            <w:bCs/>
          </w:rPr>
          <w:delText xml:space="preserve">, and mapped neutrophil </w:delText>
        </w:r>
        <w:r w:rsidR="00106B23" w:rsidRPr="00106B23" w:rsidDel="00860001">
          <w:rPr>
            <w:rFonts w:ascii="Times New Roman" w:hAnsi="Times New Roman" w:cs="Times New Roman"/>
            <w:bCs/>
          </w:rPr>
          <w:delText>differentiation</w:delText>
        </w:r>
        <w:r w:rsidR="0009701E" w:rsidRPr="0009701E" w:rsidDel="00860001">
          <w:rPr>
            <w:rFonts w:ascii="Times New Roman" w:hAnsi="Times New Roman" w:cs="Times New Roman"/>
            <w:bCs/>
          </w:rPr>
          <w:delText xml:space="preserve"> in non-small cell lung cancer</w:delText>
        </w:r>
      </w:del>
      <w:ins w:id="92" w:author="school" w:date="2025-05-16T00:03:00Z">
        <w:r w:rsidR="00860001">
          <w:rPr>
            <w:rFonts w:ascii="Times New Roman" w:hAnsi="Times New Roman" w:cs="Times New Roman"/>
            <w:bCs/>
          </w:rPr>
          <w:t xml:space="preserve"> </w:t>
        </w:r>
        <w:r w:rsidR="00860001" w:rsidRPr="00860001">
          <w:rPr>
            <w:rFonts w:ascii="Times New Roman" w:hAnsi="Times New Roman" w:cs="Times New Roman"/>
            <w:bCs/>
          </w:rPr>
          <w:t>and mapped neutrophil differentiation in non-small cell lung cancer</w:t>
        </w:r>
      </w:ins>
      <w:r w:rsidR="008707A2">
        <w:rPr>
          <w:rFonts w:ascii="Times New Roman" w:hAnsi="Times New Roman" w:cs="Times New Roman" w:hint="eastAsia"/>
          <w:bCs/>
        </w:rPr>
        <w:t xml:space="preserve"> </w:t>
      </w:r>
      <w:r w:rsidR="009A2D82">
        <w:rPr>
          <w:rFonts w:ascii="Times New Roman" w:hAnsi="Times New Roman" w:cs="Times New Roman"/>
          <w:bCs/>
        </w:rPr>
        <w:fldChar w:fldCharType="begin"/>
      </w:r>
      <w:r w:rsidR="0043360A">
        <w:rPr>
          <w:rFonts w:ascii="Times New Roman" w:hAnsi="Times New Roman" w:cs="Times New Roman"/>
          <w:bCs/>
        </w:rPr>
        <w:instrText xml:space="preserve"> ADDIN EN.CITE &lt;EndNote&gt;&lt;Cite&gt;&lt;Author&gt;Salcher&lt;/Author&gt;&lt;Year&gt;2022&lt;/Year&gt;&lt;RecNum&gt;85&lt;/RecNum&gt;&lt;DisplayText&gt;[81]&lt;/DisplayText&gt;&lt;record&gt;&lt;rec-number&gt;85&lt;/rec-number&gt;&lt;foreign-keys&gt;&lt;key app="EN" db-id="vsf22ssadrx5acer9f5x9rdl5spsr2s0vfp0" timestamp="1743953015"&gt;85&lt;/key&gt;&lt;/foreign-keys&gt;&lt;ref-type name="Journal Article"&gt;17&lt;/ref-type&gt;&lt;contributors&gt;&lt;authors&gt;&lt;author&gt;Salcher, Stefan&lt;/author&gt;&lt;author&gt;Sturm, Gregor&lt;/author&gt;&lt;author&gt;Horvath, Lena&lt;/author&gt;&lt;author&gt;Untergasser, Gerold&lt;/author&gt;&lt;author&gt;Kuempers, Christiane&lt;/author&gt;&lt;author&gt;Fotakis, Georgios&lt;/author&gt;&lt;author&gt;Panizzolo, Elisa&lt;/author&gt;&lt;author&gt;Martowicz, Agnieszka&lt;/author&gt;&lt;author&gt;Trebo, Manuel&lt;/author&gt;&lt;author&gt;Pall, Georg&lt;/author&gt;&lt;author&gt;Gamerith, Gabriele&lt;/author&gt;&lt;author&gt;Sykora, Martina&lt;/author&gt;&lt;author&gt;Augustin, Florian&lt;/author&gt;&lt;author&gt;Schmitz, Katja&lt;/author&gt;&lt;author&gt;Finotello, Francesca&lt;/author&gt;&lt;author&gt;Rieder, Dietmar&lt;/author&gt;&lt;author&gt;Perner, Sven&lt;/author&gt;&lt;author&gt;Sopper, Sieghart&lt;/author&gt;&lt;author&gt;Wolf, Dominik&lt;/author&gt;&lt;author&gt;Pircher, Andreas&lt;/author&gt;&lt;author&gt;Trajanoski, Zlatko&lt;/author&gt;&lt;/authors&gt;&lt;/contributors&gt;&lt;titles&gt;&lt;title&gt;High-resolution single-cell atlas reveals diversity and plasticity of tissue-resident neutrophils in non-small cell lung cancer&lt;/title&gt;&lt;secondary-title&gt;Cancer Cell&lt;/secondary-title&gt;&lt;/titles&gt;&lt;periodical&gt;&lt;full-title&gt;Cancer Cell&lt;/full-title&gt;&lt;/periodical&gt;&lt;pages&gt;1503-1520.e8&lt;/pages&gt;&lt;volume&gt;40&lt;/volume&gt;&lt;number&gt;12&lt;/number&gt;&lt;keywords&gt;&lt;keyword&gt;single-cell sequencing&lt;/keyword&gt;&lt;keyword&gt;cell-cell communication&lt;/keyword&gt;&lt;keyword&gt;patient stratification&lt;/keyword&gt;&lt;keyword&gt;therapy response&lt;/keyword&gt;&lt;keyword&gt;tissue-resident neutrophils&lt;/keyword&gt;&lt;/keywords&gt;&lt;dates&gt;&lt;year&gt;2022&lt;/year&gt;&lt;pub-dates&gt;&lt;date&gt;2022/12/12/&lt;/date&gt;&lt;/pub-dates&gt;&lt;/dates&gt;&lt;isbn&gt;1535-6108&lt;/isbn&gt;&lt;urls&gt;&lt;related-urls&gt;&lt;url&gt;https://www.sciencedirect.com/science/article/pii/S1535610822004998&lt;/url&gt;&lt;/related-urls&gt;&lt;/urls&gt;&lt;electronic-resource-num&gt;https://doi.org/10.1016/j.ccell.2022.10.008&lt;/electronic-resource-num&gt;&lt;/record&gt;&lt;/Cite&gt;&lt;/EndNote&gt;</w:instrText>
      </w:r>
      <w:r w:rsidR="009A2D82">
        <w:rPr>
          <w:rFonts w:ascii="Times New Roman" w:hAnsi="Times New Roman" w:cs="Times New Roman"/>
          <w:bCs/>
        </w:rPr>
        <w:fldChar w:fldCharType="separate"/>
      </w:r>
      <w:r w:rsidR="0043360A">
        <w:rPr>
          <w:rFonts w:ascii="Times New Roman" w:hAnsi="Times New Roman" w:cs="Times New Roman"/>
          <w:bCs/>
          <w:noProof/>
        </w:rPr>
        <w:t>[81]</w:t>
      </w:r>
      <w:r w:rsidR="009A2D82">
        <w:rPr>
          <w:rFonts w:ascii="Times New Roman" w:hAnsi="Times New Roman" w:cs="Times New Roman"/>
          <w:bCs/>
        </w:rPr>
        <w:fldChar w:fldCharType="end"/>
      </w:r>
      <w:r w:rsidR="0009701E" w:rsidRPr="0009701E">
        <w:rPr>
          <w:rFonts w:ascii="Times New Roman" w:hAnsi="Times New Roman" w:cs="Times New Roman"/>
          <w:bCs/>
        </w:rPr>
        <w:t xml:space="preserve">. </w:t>
      </w:r>
      <w:ins w:id="93" w:author="school" w:date="2025-05-16T00:04:00Z">
        <w:r w:rsidR="00F620E0" w:rsidRPr="00F620E0">
          <w:rPr>
            <w:rFonts w:ascii="Times New Roman" w:hAnsi="Times New Roman" w:cs="Times New Roman"/>
            <w:bCs/>
          </w:rPr>
          <w:t>In studies of cancer cell plasticity, RNA velocity has clarified cellular origins of neuroendocrine prostate cancer</w:t>
        </w:r>
      </w:ins>
      <w:del w:id="94" w:author="school" w:date="2025-05-16T00:04:00Z">
        <w:r w:rsidR="0009701E" w:rsidRPr="0009701E" w:rsidDel="00F620E0">
          <w:rPr>
            <w:rFonts w:ascii="Times New Roman" w:hAnsi="Times New Roman" w:cs="Times New Roman"/>
            <w:bCs/>
          </w:rPr>
          <w:delText>In</w:delText>
        </w:r>
        <w:r w:rsidR="00106B23" w:rsidDel="00F620E0">
          <w:rPr>
            <w:rFonts w:ascii="Times New Roman" w:hAnsi="Times New Roman" w:cs="Times New Roman" w:hint="eastAsia"/>
            <w:bCs/>
          </w:rPr>
          <w:delText xml:space="preserve"> studies of</w:delText>
        </w:r>
        <w:r w:rsidR="0009701E" w:rsidRPr="0009701E" w:rsidDel="00F620E0">
          <w:rPr>
            <w:rFonts w:ascii="Times New Roman" w:hAnsi="Times New Roman" w:cs="Times New Roman"/>
            <w:bCs/>
          </w:rPr>
          <w:delText xml:space="preserve"> cancer cell </w:delText>
        </w:r>
        <w:r w:rsidR="00106B23" w:rsidRPr="00106B23" w:rsidDel="00F620E0">
          <w:rPr>
            <w:rFonts w:ascii="Times New Roman" w:hAnsi="Times New Roman" w:cs="Times New Roman"/>
            <w:bCs/>
          </w:rPr>
          <w:delText>plasticity</w:delText>
        </w:r>
        <w:r w:rsidR="0009701E" w:rsidRPr="0009701E" w:rsidDel="00F620E0">
          <w:rPr>
            <w:rFonts w:ascii="Times New Roman" w:hAnsi="Times New Roman" w:cs="Times New Roman"/>
            <w:bCs/>
          </w:rPr>
          <w:delText>, RNA velocity clarified cellular origins of neuroendocrine prostate cancer</w:delText>
        </w:r>
      </w:del>
      <w:r w:rsidR="00EF071D">
        <w:rPr>
          <w:rFonts w:ascii="Times New Roman" w:hAnsi="Times New Roman" w:cs="Times New Roman" w:hint="eastAsia"/>
          <w:bCs/>
        </w:rPr>
        <w:t xml:space="preserve"> </w:t>
      </w:r>
      <w:r w:rsidR="009A2D82">
        <w:rPr>
          <w:rFonts w:ascii="Times New Roman" w:hAnsi="Times New Roman" w:cs="Times New Roman"/>
          <w:bCs/>
        </w:rPr>
        <w:fldChar w:fldCharType="begin"/>
      </w:r>
      <w:r w:rsidR="0043360A">
        <w:rPr>
          <w:rFonts w:ascii="Times New Roman" w:hAnsi="Times New Roman" w:cs="Times New Roman"/>
          <w:bCs/>
        </w:rPr>
        <w:instrText xml:space="preserve"> ADDIN EN.CITE &lt;EndNote&gt;&lt;Cite&gt;&lt;Author&gt;Dong&lt;/Author&gt;&lt;Year&gt;2020&lt;/Year&gt;&lt;RecNum&gt;81&lt;/RecNum&gt;&lt;DisplayText&gt;[82]&lt;/DisplayText&gt;&lt;record&gt;&lt;rec-number&gt;81&lt;/rec-number&gt;&lt;foreign-keys&gt;&lt;key app="EN" db-id="vsf22ssadrx5acer9f5x9rdl5spsr2s0vfp0" timestamp="1743953010"&gt;81&lt;/key&gt;&lt;/foreign-keys&gt;&lt;ref-type name="Journal Article"&gt;17&lt;/ref-type&gt;&lt;contributors&gt;&lt;authors&gt;&lt;author&gt;Dong, Baijun&lt;/author&gt;&lt;author&gt;Miao, Juju&lt;/author&gt;&lt;author&gt;Wang, Yanqing&lt;/author&gt;&lt;author&gt;Luo, Wenqin&lt;/author&gt;&lt;author&gt;Ji, Zhongzhong&lt;/author&gt;&lt;author&gt;Lai, Huadong&lt;/author&gt;&lt;author&gt;Zhang, Man&lt;/author&gt;&lt;author&gt;Cheng, Xiaomu&lt;/author&gt;&lt;author&gt;Wang, Jinming&lt;/author&gt;&lt;author&gt;Fang, Yuxiang&lt;/author&gt;&lt;author&gt;Zhu, Helen He&lt;/author&gt;&lt;author&gt;Chua, Chee Wai&lt;/author&gt;&lt;author&gt;Fan, Liancheng&lt;/author&gt;&lt;author&gt;Zhu, Yinjie&lt;/author&gt;&lt;author&gt;Pan, Jiahua&lt;/author&gt;&lt;author&gt;Wang, Jia&lt;/author&gt;&lt;author&gt;Xue, Wei&lt;/author&gt;&lt;author&gt;Gao, Wei-Qiang&lt;/author&gt;&lt;/authors&gt;&lt;/contributors&gt;&lt;titles&gt;&lt;title&gt;Single-cell analysis supports a luminal-neuroendocrine transdifferentiation in human prostate cancer&lt;/title&gt;&lt;secondary-title&gt;Communications Biology&lt;/secondary-title&gt;&lt;/titles&gt;&lt;periodical&gt;&lt;full-title&gt;Communications Biology&lt;/full-title&gt;&lt;/periodical&gt;&lt;pages&gt;778&lt;/pages&gt;&lt;volume&gt;3&lt;/volume&gt;&lt;number&gt;1&lt;/number&gt;&lt;dates&gt;&lt;year&gt;2020&lt;/year&gt;&lt;pub-dates&gt;&lt;date&gt;2020/12/16&lt;/date&gt;&lt;/pub-dates&gt;&lt;/dates&gt;&lt;isbn&gt;2399-3642&lt;/isbn&gt;&lt;urls&gt;&lt;related-urls&gt;&lt;url&gt;https://doi.org/10.1038/s42003-020-01476-1&lt;/url&gt;&lt;/related-urls&gt;&lt;/urls&gt;&lt;electronic-resource-num&gt;10.1038/s42003-020-01476-1&lt;/electronic-resource-num&gt;&lt;/record&gt;&lt;/Cite&gt;&lt;/EndNote&gt;</w:instrText>
      </w:r>
      <w:r w:rsidR="009A2D82">
        <w:rPr>
          <w:rFonts w:ascii="Times New Roman" w:hAnsi="Times New Roman" w:cs="Times New Roman"/>
          <w:bCs/>
        </w:rPr>
        <w:fldChar w:fldCharType="separate"/>
      </w:r>
      <w:r w:rsidR="0043360A">
        <w:rPr>
          <w:rFonts w:ascii="Times New Roman" w:hAnsi="Times New Roman" w:cs="Times New Roman"/>
          <w:bCs/>
          <w:noProof/>
        </w:rPr>
        <w:t>[82]</w:t>
      </w:r>
      <w:r w:rsidR="009A2D82">
        <w:rPr>
          <w:rFonts w:ascii="Times New Roman" w:hAnsi="Times New Roman" w:cs="Times New Roman"/>
          <w:bCs/>
        </w:rPr>
        <w:fldChar w:fldCharType="end"/>
      </w:r>
      <w:ins w:id="95" w:author="school" w:date="2025-05-16T00:04:00Z">
        <w:r w:rsidR="00F620E0">
          <w:rPr>
            <w:rFonts w:ascii="Times New Roman" w:hAnsi="Times New Roman" w:cs="Times New Roman"/>
            <w:bCs/>
          </w:rPr>
          <w:t>.</w:t>
        </w:r>
      </w:ins>
      <w:del w:id="96" w:author="school" w:date="2025-05-16T00:04:00Z">
        <w:r w:rsidR="0009701E" w:rsidRPr="0009701E" w:rsidDel="00F620E0">
          <w:rPr>
            <w:rFonts w:ascii="Times New Roman" w:hAnsi="Times New Roman" w:cs="Times New Roman"/>
            <w:bCs/>
          </w:rPr>
          <w:delText>,</w:delText>
        </w:r>
      </w:del>
      <w:r w:rsidR="0009701E" w:rsidRPr="0009701E">
        <w:rPr>
          <w:rFonts w:ascii="Times New Roman" w:hAnsi="Times New Roman" w:cs="Times New Roman"/>
          <w:bCs/>
        </w:rPr>
        <w:t xml:space="preserve"> </w:t>
      </w:r>
      <w:ins w:id="97" w:author="school" w:date="2025-05-16T00:04:00Z">
        <w:r w:rsidR="00F620E0" w:rsidRPr="00F620E0">
          <w:rPr>
            <w:rFonts w:ascii="Times New Roman" w:hAnsi="Times New Roman" w:cs="Times New Roman"/>
            <w:bCs/>
          </w:rPr>
          <w:t>It also demonstrated distinct developmental pathways in colorectal polyps</w:t>
        </w:r>
      </w:ins>
      <w:del w:id="98" w:author="school" w:date="2025-05-16T00:04:00Z">
        <w:r w:rsidR="0009701E" w:rsidRPr="0009701E" w:rsidDel="00F620E0">
          <w:rPr>
            <w:rFonts w:ascii="Times New Roman" w:hAnsi="Times New Roman" w:cs="Times New Roman"/>
            <w:bCs/>
          </w:rPr>
          <w:delText>demonstrated distinct developmental pathways in colorectal polyps</w:delText>
        </w:r>
      </w:del>
      <w:r w:rsidR="00EF071D">
        <w:rPr>
          <w:rFonts w:ascii="Times New Roman" w:hAnsi="Times New Roman" w:cs="Times New Roman" w:hint="eastAsia"/>
          <w:bCs/>
        </w:rPr>
        <w:t xml:space="preserve"> </w:t>
      </w:r>
      <w:r w:rsidR="009A2D82">
        <w:rPr>
          <w:rFonts w:ascii="Times New Roman" w:hAnsi="Times New Roman" w:cs="Times New Roman"/>
          <w:bCs/>
        </w:rPr>
        <w:fldChar w:fldCharType="begin">
          <w:fldData xml:space="preserve">PEVuZE5vdGU+PENpdGU+PEF1dGhvcj5DaGVuPC9BdXRob3I+PFllYXI+MjAyMTwvWWVhcj48UmVj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</w:fldData>
        </w:fldChar>
      </w:r>
      <w:r w:rsidR="0043360A">
        <w:rPr>
          <w:rFonts w:ascii="Times New Roman" w:hAnsi="Times New Roman" w:cs="Times New Roman"/>
          <w:bCs/>
        </w:rPr>
        <w:instrText xml:space="preserve"> ADDIN EN.CITE </w:instrText>
      </w:r>
      <w:r w:rsidR="0043360A">
        <w:rPr>
          <w:rFonts w:ascii="Times New Roman" w:hAnsi="Times New Roman" w:cs="Times New Roman"/>
          <w:bCs/>
        </w:rPr>
        <w:fldChar w:fldCharType="begin">
          <w:fldData xml:space="preserve">PEVuZE5vdGU+PENpdGU+PEF1dGhvcj5DaGVuPC9BdXRob3I+PFllYXI+MjAyMTwvWWVhcj48UmVj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</w:fldData>
        </w:fldChar>
      </w:r>
      <w:r w:rsidR="0043360A">
        <w:rPr>
          <w:rFonts w:ascii="Times New Roman" w:hAnsi="Times New Roman" w:cs="Times New Roman"/>
          <w:bCs/>
        </w:rPr>
        <w:instrText xml:space="preserve"> ADDIN EN.CITE.DATA </w:instrText>
      </w:r>
      <w:r w:rsidR="0043360A">
        <w:rPr>
          <w:rFonts w:ascii="Times New Roman" w:hAnsi="Times New Roman" w:cs="Times New Roman"/>
          <w:bCs/>
        </w:rPr>
      </w:r>
      <w:r w:rsidR="0043360A">
        <w:rPr>
          <w:rFonts w:ascii="Times New Roman" w:hAnsi="Times New Roman" w:cs="Times New Roman"/>
          <w:bCs/>
        </w:rPr>
        <w:fldChar w:fldCharType="end"/>
      </w:r>
      <w:r w:rsidR="009A2D82">
        <w:rPr>
          <w:rFonts w:ascii="Times New Roman" w:hAnsi="Times New Roman" w:cs="Times New Roman"/>
          <w:bCs/>
        </w:rPr>
        <w:fldChar w:fldCharType="separate"/>
      </w:r>
      <w:r w:rsidR="0043360A">
        <w:rPr>
          <w:rFonts w:ascii="Times New Roman" w:hAnsi="Times New Roman" w:cs="Times New Roman"/>
          <w:bCs/>
          <w:noProof/>
        </w:rPr>
        <w:t>[83]</w:t>
      </w:r>
      <w:r w:rsidR="009A2D82">
        <w:rPr>
          <w:rFonts w:ascii="Times New Roman" w:hAnsi="Times New Roman" w:cs="Times New Roman"/>
          <w:bCs/>
        </w:rPr>
        <w:fldChar w:fldCharType="end"/>
      </w:r>
      <w:r w:rsidR="0009701E" w:rsidRPr="0009701E">
        <w:rPr>
          <w:rFonts w:ascii="Times New Roman" w:hAnsi="Times New Roman" w:cs="Times New Roman"/>
          <w:bCs/>
        </w:rPr>
        <w:t xml:space="preserve">, </w:t>
      </w:r>
      <w:ins w:id="99" w:author="school" w:date="2025-05-16T00:05:00Z">
        <w:r w:rsidR="00F620E0" w:rsidRPr="00F620E0">
          <w:rPr>
            <w:rFonts w:ascii="Times New Roman" w:hAnsi="Times New Roman" w:cs="Times New Roman"/>
            <w:bCs/>
          </w:rPr>
          <w:t>and revealed directional progression in chronic lymphocytic leukemia within lymphoid tissues</w:t>
        </w:r>
      </w:ins>
      <w:del w:id="100" w:author="school" w:date="2025-05-16T00:05:00Z">
        <w:r w:rsidR="0009701E" w:rsidRPr="0009701E" w:rsidDel="00F620E0">
          <w:rPr>
            <w:rFonts w:ascii="Times New Roman" w:hAnsi="Times New Roman" w:cs="Times New Roman"/>
            <w:bCs/>
          </w:rPr>
          <w:delText xml:space="preserve">and </w:delText>
        </w:r>
        <w:r w:rsidR="00106B23" w:rsidRPr="00106B23" w:rsidDel="00F620E0">
          <w:rPr>
            <w:rFonts w:ascii="Times New Roman" w:hAnsi="Times New Roman" w:cs="Times New Roman"/>
            <w:bCs/>
          </w:rPr>
          <w:delText>revealed</w:delText>
        </w:r>
        <w:r w:rsidR="0009701E" w:rsidRPr="0009701E" w:rsidDel="00F620E0">
          <w:rPr>
            <w:rFonts w:ascii="Times New Roman" w:hAnsi="Times New Roman" w:cs="Times New Roman"/>
            <w:bCs/>
          </w:rPr>
          <w:delText xml:space="preserve"> directional progression in chronic lymphocytic leukemia within lymphoid tissues</w:delText>
        </w:r>
      </w:del>
      <w:r w:rsidR="00EF071D">
        <w:rPr>
          <w:rFonts w:ascii="Times New Roman" w:hAnsi="Times New Roman" w:cs="Times New Roman" w:hint="eastAsia"/>
          <w:bCs/>
        </w:rPr>
        <w:t xml:space="preserve"> </w:t>
      </w:r>
      <w:r w:rsidR="009A2D82">
        <w:rPr>
          <w:rFonts w:ascii="Times New Roman" w:hAnsi="Times New Roman" w:cs="Times New Roman"/>
          <w:bCs/>
        </w:rPr>
        <w:fldChar w:fldCharType="begin"/>
      </w:r>
      <w:r w:rsidR="009A2D82">
        <w:rPr>
          <w:rFonts w:ascii="Times New Roman" w:hAnsi="Times New Roman" w:cs="Times New Roman"/>
          <w:bCs/>
        </w:rPr>
        <w:instrText xml:space="preserve"> ADDIN EN.CITE &lt;EndNote&gt;&lt;Cite&gt;&lt;Author&gt;Sun&lt;/Author&gt;&lt;Year&gt;2023&lt;/Year&gt;&lt;RecNum&gt;83&lt;/RecNum&gt;&lt;DisplayText&gt;[54]&lt;/DisplayText&gt;&lt;record&gt;&lt;rec-number&gt;83&lt;/rec-number&gt;&lt;foreign-keys&gt;&lt;key app="EN" db-id="vsf22ssadrx5acer9f5x9rdl5spsr2s0vfp0" timestamp="1743953012"&gt;83&lt;/key&gt;&lt;/foreign-keys&gt;&lt;ref-type name="Journal Article"&gt;17&lt;/ref-type&gt;&lt;contributors&gt;&lt;authors&gt;&lt;author&gt;Sun, Clare&lt;/author&gt;&lt;author&gt;Chen, Yun-Ching&lt;/author&gt;&lt;author&gt;Martinez Zurita, Aina&lt;/author&gt;&lt;author&gt;Baptista, Maria Joao&lt;/author&gt;&lt;author&gt;Pittaluga, Stefania&lt;/author&gt;&lt;author&gt;Liu, Delong&lt;/author&gt;&lt;author&gt;Rosebrock, Daniel&lt;/author&gt;&lt;author&gt;Gohil, Satyen Harish&lt;/author&gt;&lt;author&gt;Saba, Nakhle S.&lt;/author&gt;&lt;author&gt;Davies-Hill, Theresa&lt;/author&gt;&lt;author&gt;Herman, Sarah E. M.&lt;/author&gt;&lt;author&gt;Getz, Gad&lt;/author&gt;&lt;author&gt;Pirooznia, Mehdi&lt;/author&gt;&lt;author&gt;Wu, Catherine J.&lt;/author&gt;&lt;author&gt;Wiestner, Adrian&lt;/author&gt;&lt;/authors&gt;&lt;/contributors&gt;&lt;titles&gt;&lt;title&gt;The immune microenvironment shapes transcriptional and genetic heterogeneity in chronic lymphocytic leukemia&lt;/title&gt;&lt;secondary-title&gt;Blood Advances&lt;/secondary-title&gt;&lt;/titles&gt;&lt;periodical&gt;&lt;full-title&gt;Blood Advances&lt;/full-title&gt;&lt;/periodical&gt;&lt;pages&gt;145-158&lt;/pages&gt;&lt;volume&gt;7&lt;/volume&gt;&lt;number&gt;1&lt;/number&gt;&lt;dates&gt;&lt;year&gt;2023&lt;/year&gt;&lt;/dates&gt;&lt;isbn&gt;2473-9529&lt;/isbn&gt;&lt;urls&gt;&lt;related-urls&gt;&lt;url&gt;https://doi.org/10.1182/bloodadvances.2021006941&lt;/url&gt;&lt;/related-urls&gt;&lt;/urls&gt;&lt;electronic-resource-num&gt;10.1182/bloodadvances.2021006941&lt;/electronic-resource-num&gt;&lt;access-date&gt;10/16/2024&lt;/access-date&gt;&lt;/record&gt;&lt;/Cite&gt;&lt;/EndNote&gt;</w:instrText>
      </w:r>
      <w:r w:rsidR="009A2D82">
        <w:rPr>
          <w:rFonts w:ascii="Times New Roman" w:hAnsi="Times New Roman" w:cs="Times New Roman"/>
          <w:bCs/>
        </w:rPr>
        <w:fldChar w:fldCharType="separate"/>
      </w:r>
      <w:r w:rsidR="009A2D82">
        <w:rPr>
          <w:rFonts w:ascii="Times New Roman" w:hAnsi="Times New Roman" w:cs="Times New Roman"/>
          <w:bCs/>
          <w:noProof/>
        </w:rPr>
        <w:t>[54]</w:t>
      </w:r>
      <w:r w:rsidR="009A2D82">
        <w:rPr>
          <w:rFonts w:ascii="Times New Roman" w:hAnsi="Times New Roman" w:cs="Times New Roman"/>
          <w:bCs/>
        </w:rPr>
        <w:fldChar w:fldCharType="end"/>
      </w:r>
      <w:r w:rsidR="0009701E" w:rsidRPr="0009701E">
        <w:rPr>
          <w:rFonts w:ascii="Times New Roman" w:hAnsi="Times New Roman" w:cs="Times New Roman"/>
          <w:bCs/>
        </w:rPr>
        <w:t xml:space="preserve">. </w:t>
      </w:r>
      <w:r w:rsidR="00106B23" w:rsidRPr="00106B23">
        <w:rPr>
          <w:rFonts w:ascii="Times New Roman" w:hAnsi="Times New Roman" w:cs="Times New Roman"/>
          <w:bCs/>
        </w:rPr>
        <w:t>Furthermore</w:t>
      </w:r>
      <w:r w:rsidR="0009701E" w:rsidRPr="0009701E">
        <w:rPr>
          <w:rFonts w:ascii="Times New Roman" w:hAnsi="Times New Roman" w:cs="Times New Roman"/>
          <w:bCs/>
        </w:rPr>
        <w:t xml:space="preserve">, </w:t>
      </w:r>
      <w:r w:rsidR="00106B23" w:rsidRPr="00106B23">
        <w:rPr>
          <w:rFonts w:ascii="Times New Roman" w:hAnsi="Times New Roman" w:cs="Times New Roman"/>
          <w:bCs/>
        </w:rPr>
        <w:t>RNA velocity</w:t>
      </w:r>
      <w:r w:rsidR="0009701E" w:rsidRPr="0009701E">
        <w:rPr>
          <w:rFonts w:ascii="Times New Roman" w:hAnsi="Times New Roman" w:cs="Times New Roman"/>
          <w:bCs/>
        </w:rPr>
        <w:t xml:space="preserve"> provided mechanistic insights into therapeutic responses, </w:t>
      </w:r>
      <w:r w:rsidR="00106B23" w:rsidRPr="00106B23">
        <w:rPr>
          <w:rFonts w:ascii="Times New Roman" w:hAnsi="Times New Roman" w:cs="Times New Roman"/>
          <w:bCs/>
        </w:rPr>
        <w:t>demonstrating</w:t>
      </w:r>
      <w:r w:rsidR="00106B23" w:rsidRPr="00106B23" w:rsidDel="00106B23">
        <w:rPr>
          <w:rFonts w:ascii="Times New Roman" w:hAnsi="Times New Roman" w:cs="Times New Roman"/>
          <w:bCs/>
        </w:rPr>
        <w:t xml:space="preserve"> </w:t>
      </w:r>
      <w:r w:rsidR="0009701E" w:rsidRPr="0009701E">
        <w:rPr>
          <w:rFonts w:ascii="Times New Roman" w:hAnsi="Times New Roman" w:cs="Times New Roman"/>
          <w:bCs/>
        </w:rPr>
        <w:t xml:space="preserve">how PI3Kδ inhibition disrupts regulatory T cell development while promoting inflammatory T cell subsets, informing potential dosing strategies </w:t>
      </w:r>
      <w:r w:rsidR="009A2D82">
        <w:rPr>
          <w:rFonts w:ascii="Times New Roman" w:hAnsi="Times New Roman" w:cs="Times New Roman"/>
          <w:bCs/>
        </w:rPr>
        <w:fldChar w:fldCharType="begin">
          <w:fldData xml:space="preserve">PEVuZE5vdGU+PENpdGU+PEF1dGhvcj5Fc2Nod2VpbGVyPC9BdXRob3I+PFllYXI+MjAyMjwvWWVh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</w:fldData>
        </w:fldChar>
      </w:r>
      <w:r w:rsidR="0043360A">
        <w:rPr>
          <w:rFonts w:ascii="Times New Roman" w:hAnsi="Times New Roman" w:cs="Times New Roman"/>
          <w:bCs/>
        </w:rPr>
        <w:instrText xml:space="preserve"> ADDIN EN.CITE </w:instrText>
      </w:r>
      <w:r w:rsidR="0043360A">
        <w:rPr>
          <w:rFonts w:ascii="Times New Roman" w:hAnsi="Times New Roman" w:cs="Times New Roman"/>
          <w:bCs/>
        </w:rPr>
        <w:fldChar w:fldCharType="begin">
          <w:fldData xml:space="preserve">PEVuZE5vdGU+PENpdGU+PEF1dGhvcj5Fc2Nod2VpbGVyPC9BdXRob3I+PFllYXI+MjAyMjwvWWVh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</w:fldData>
        </w:fldChar>
      </w:r>
      <w:r w:rsidR="0043360A">
        <w:rPr>
          <w:rFonts w:ascii="Times New Roman" w:hAnsi="Times New Roman" w:cs="Times New Roman"/>
          <w:bCs/>
        </w:rPr>
        <w:instrText xml:space="preserve"> ADDIN EN.CITE.DATA </w:instrText>
      </w:r>
      <w:r w:rsidR="0043360A">
        <w:rPr>
          <w:rFonts w:ascii="Times New Roman" w:hAnsi="Times New Roman" w:cs="Times New Roman"/>
          <w:bCs/>
        </w:rPr>
      </w:r>
      <w:r w:rsidR="0043360A">
        <w:rPr>
          <w:rFonts w:ascii="Times New Roman" w:hAnsi="Times New Roman" w:cs="Times New Roman"/>
          <w:bCs/>
        </w:rPr>
        <w:fldChar w:fldCharType="end"/>
      </w:r>
      <w:r w:rsidR="009A2D82">
        <w:rPr>
          <w:rFonts w:ascii="Times New Roman" w:hAnsi="Times New Roman" w:cs="Times New Roman"/>
          <w:bCs/>
        </w:rPr>
        <w:fldChar w:fldCharType="separate"/>
      </w:r>
      <w:r w:rsidR="0043360A">
        <w:rPr>
          <w:rFonts w:ascii="Times New Roman" w:hAnsi="Times New Roman" w:cs="Times New Roman"/>
          <w:bCs/>
          <w:noProof/>
        </w:rPr>
        <w:t>[84]</w:t>
      </w:r>
      <w:r w:rsidR="009A2D82">
        <w:rPr>
          <w:rFonts w:ascii="Times New Roman" w:hAnsi="Times New Roman" w:cs="Times New Roman"/>
          <w:bCs/>
        </w:rPr>
        <w:fldChar w:fldCharType="end"/>
      </w:r>
      <w:r w:rsidR="0009701E" w:rsidRPr="0009701E">
        <w:rPr>
          <w:rFonts w:ascii="Times New Roman" w:hAnsi="Times New Roman" w:cs="Times New Roman"/>
          <w:bCs/>
        </w:rPr>
        <w:t xml:space="preserve">. </w:t>
      </w:r>
      <w:ins w:id="101" w:author="school" w:date="2025-05-15T23:23:00Z">
        <w:r w:rsidR="00A82CB3" w:rsidRPr="00D71024">
          <w:rPr>
            <w:rFonts w:ascii="Times New Roman" w:hAnsi="Times New Roman" w:cs="Times New Roman"/>
            <w:bCs/>
            <w:highlight w:val="yellow"/>
          </w:rPr>
          <w:t xml:space="preserve">Additional applications in tumor contexts included analysis of clonal heterogeneity and developmental diversity in primary central nervous system lymphoma </w:t>
        </w:r>
      </w:ins>
      <w:r w:rsidR="00770FCB">
        <w:rPr>
          <w:rFonts w:ascii="Times New Roman" w:hAnsi="Times New Roman" w:cs="Times New Roman"/>
          <w:bCs/>
          <w:highlight w:val="yellow"/>
        </w:rPr>
        <w:fldChar w:fldCharType="begin"/>
      </w:r>
      <w:r w:rsidR="00770FCB">
        <w:rPr>
          <w:rFonts w:ascii="Times New Roman" w:hAnsi="Times New Roman" w:cs="Times New Roman"/>
          <w:bCs/>
          <w:highlight w:val="yellow"/>
        </w:rPr>
        <w:instrText xml:space="preserve"> ADDIN EN.CITE &lt;EndNote&gt;&lt;Cite&gt;&lt;Author&gt;Heming&lt;/Author&gt;&lt;Year&gt;2022&lt;/Year&gt;&lt;RecNum&gt;79&lt;/RecNum&gt;&lt;DisplayText&gt;[85]&lt;/DisplayText&gt;&lt;record&gt;&lt;rec-number&gt;79&lt;/rec-number&gt;&lt;foreign-keys&gt;&lt;key app="EN" db-id="vsf22ssadrx5acer9f5x9rdl5spsr2s0vfp0" timestamp="1743953008"&gt;79&lt;/key&gt;&lt;/foreign-keys&gt;&lt;ref-type name="Journal Article"&gt;17&lt;/ref-type&gt;&lt;contributors&gt;&lt;authors&gt;&lt;author&gt;Heming, Michael&lt;/author&gt;&lt;author&gt;Haessner, Svea&lt;/author&gt;&lt;author&gt;Wolbert, Jolien&lt;/author&gt;&lt;author&gt;Lu, I. Na&lt;/author&gt;&lt;author&gt;Li, Xiaolin&lt;/author&gt;&lt;author&gt;Brokinkel, Benjamin&lt;/author&gt;&lt;author&gt;Müther, Michael&lt;/author&gt;&lt;author&gt;Holling, Markus&lt;/author&gt;&lt;author&gt;Stummer, Walter&lt;/author&gt;&lt;author&gt;Thomas, Christian&lt;/author&gt;&lt;author&gt;Schulte-Mecklenbeck, Andreas&lt;/author&gt;&lt;author&gt;de Faria, Flavia&lt;/author&gt;&lt;author&gt;Stoeckius, Marlon&lt;/author&gt;&lt;author&gt;Hailfinger, Stephan&lt;/author&gt;&lt;author&gt;Lenz, Georg&lt;/author&gt;&lt;author&gt;Kerl, Kornelius&lt;/author&gt;&lt;author&gt;Wiendl, Heinz&lt;/author&gt;&lt;author&gt;Meyer zu Hörste, Gerd&lt;/author&gt;&lt;author&gt;Grauer, Oliver M.&lt;/author&gt;&lt;/authors&gt;&lt;/contributors&gt;&lt;titles&gt;&lt;title&gt;Intratumor heterogeneity and T cell exhaustion in primary CNS lymphoma&lt;/title&gt;&lt;secondary-title&gt;Genome Medicine&lt;/secondary-title&gt;&lt;/titles&gt;&lt;periodical&gt;&lt;full-title&gt;Genome Medicine&lt;/full-title&gt;&lt;/periodical&gt;&lt;pages&gt;109&lt;/pages&gt;&lt;volume&gt;14&lt;/volume&gt;&lt;number&gt;1&lt;/number&gt;&lt;dates&gt;&lt;year&gt;2022&lt;/year&gt;&lt;pub-dates&gt;&lt;date&gt;2022/09/24&lt;/date&gt;&lt;/pub-dates&gt;&lt;/dates&gt;&lt;isbn&gt;1756-994X&lt;/isbn&gt;&lt;urls&gt;&lt;related-urls&gt;&lt;url&gt;https://doi.org/10.1186/s13073-022-01110-1&lt;/url&gt;&lt;/related-urls&gt;&lt;/urls&gt;&lt;electronic-resource-num&gt;10.1186/s13073-022-01110-1&lt;/electronic-resource-num&gt;&lt;/record&gt;&lt;/Cite&gt;&lt;/EndNote&gt;</w:instrText>
      </w:r>
      <w:r w:rsidR="00770FCB">
        <w:rPr>
          <w:rFonts w:ascii="Times New Roman" w:hAnsi="Times New Roman" w:cs="Times New Roman"/>
          <w:bCs/>
          <w:highlight w:val="yellow"/>
        </w:rPr>
        <w:fldChar w:fldCharType="separate"/>
      </w:r>
      <w:r w:rsidR="00770FCB">
        <w:rPr>
          <w:rFonts w:ascii="Times New Roman" w:hAnsi="Times New Roman" w:cs="Times New Roman"/>
          <w:bCs/>
          <w:noProof/>
          <w:highlight w:val="yellow"/>
        </w:rPr>
        <w:t>[85]</w:t>
      </w:r>
      <w:r w:rsidR="00770FCB">
        <w:rPr>
          <w:rFonts w:ascii="Times New Roman" w:hAnsi="Times New Roman" w:cs="Times New Roman"/>
          <w:bCs/>
          <w:highlight w:val="yellow"/>
        </w:rPr>
        <w:fldChar w:fldCharType="end"/>
      </w:r>
      <w:ins w:id="102" w:author="school" w:date="2025-05-15T23:23:00Z">
        <w:r w:rsidR="00A82CB3" w:rsidRPr="00D71024">
          <w:rPr>
            <w:rFonts w:ascii="Times New Roman" w:hAnsi="Times New Roman" w:cs="Times New Roman"/>
            <w:bCs/>
            <w:highlight w:val="yellow"/>
          </w:rPr>
          <w:t xml:space="preserve"> and identification of hypoxia-induced cell state transitions in glioma stem cells </w:t>
        </w:r>
      </w:ins>
      <w:r w:rsidR="0043360A">
        <w:rPr>
          <w:rFonts w:ascii="Times New Roman" w:hAnsi="Times New Roman" w:cs="Times New Roman"/>
          <w:bCs/>
          <w:highlight w:val="yellow"/>
        </w:rPr>
        <w:fldChar w:fldCharType="begin"/>
      </w:r>
      <w:r w:rsidR="00770FCB">
        <w:rPr>
          <w:rFonts w:ascii="Times New Roman" w:hAnsi="Times New Roman" w:cs="Times New Roman"/>
          <w:bCs/>
          <w:highlight w:val="yellow"/>
        </w:rPr>
        <w:instrText xml:space="preserve"> ADDIN EN.CITE &lt;EndNote&gt;&lt;Cite&gt;&lt;Author&gt;Corseri&lt;/Author&gt;&lt;Year&gt;2025&lt;/Year&gt;&lt;RecNum&gt;137&lt;/RecNum&gt;&lt;DisplayText&gt;[86]&lt;/DisplayText&gt;&lt;record&gt;&lt;rec-number&gt;137&lt;/rec-number&gt;&lt;foreign-keys&gt;&lt;key app="EN" db-id="vsf22ssadrx5acer9f5x9rdl5spsr2s0vfp0" timestamp="1747386743"&gt;137&lt;/key&gt;&lt;/foreign-keys&gt;&lt;ref-type name="Journal Article"&gt;17&lt;/ref-type&gt;&lt;contributors&gt;&lt;authors&gt;&lt;author&gt;Corseri, Adrianne&lt;/author&gt;&lt;author&gt;Moore, Travis&lt;/author&gt;&lt;author&gt;Szczepanski, Nicole&lt;/author&gt;&lt;author&gt;Hwang, Hyeyeon&lt;/author&gt;&lt;author&gt;Zdon, Alan&lt;/author&gt;&lt;author&gt;Yardimci Galip, Gurkan&lt;/author&gt;&lt;author&gt;Tapinos, Nikos&lt;/author&gt;&lt;/authors&gt;&lt;/contributors&gt;&lt;titles&gt;&lt;title&gt;Multiomic profiling of hypoxic glioblastoma stem cells reveals expansion of subpopulations with distinct epigenetic and CNV profiles&lt;/title&gt;&lt;secondary-title&gt;bioRxiv&lt;/secondary-title&gt;&lt;/titles&gt;&lt;periodical&gt;&lt;full-title&gt;bioRxiv&lt;/full-title&gt;&lt;/periodical&gt;&lt;pages&gt;2025.05.05.652238&lt;/pages&gt;&lt;dates&gt;&lt;year&gt;2025&lt;/year&gt;&lt;/dates&gt;&lt;urls&gt;&lt;related-urls&gt;&lt;url&gt;http://biorxiv.org/content/early/2025/05/09/2025.05.05.652238.abstract&lt;/url&gt;&lt;/related-urls&gt;&lt;/urls&gt;&lt;electronic-resource-num&gt;10.1101/2025.05.05.652238&lt;/electronic-resource-num&gt;&lt;/record&gt;&lt;/Cite&gt;&lt;/EndNote&gt;</w:instrText>
      </w:r>
      <w:r w:rsidR="0043360A">
        <w:rPr>
          <w:rFonts w:ascii="Times New Roman" w:hAnsi="Times New Roman" w:cs="Times New Roman"/>
          <w:bCs/>
          <w:highlight w:val="yellow"/>
        </w:rPr>
        <w:fldChar w:fldCharType="separate"/>
      </w:r>
      <w:r w:rsidR="00770FCB">
        <w:rPr>
          <w:rFonts w:ascii="Times New Roman" w:hAnsi="Times New Roman" w:cs="Times New Roman"/>
          <w:bCs/>
          <w:noProof/>
          <w:highlight w:val="yellow"/>
        </w:rPr>
        <w:t>[86]</w:t>
      </w:r>
      <w:r w:rsidR="0043360A">
        <w:rPr>
          <w:rFonts w:ascii="Times New Roman" w:hAnsi="Times New Roman" w:cs="Times New Roman"/>
          <w:bCs/>
          <w:highlight w:val="yellow"/>
        </w:rPr>
        <w:fldChar w:fldCharType="end"/>
      </w:r>
      <w:ins w:id="103" w:author="school" w:date="2025-05-15T23:23:00Z">
        <w:r w:rsidR="00A82CB3" w:rsidRPr="00D71024">
          <w:rPr>
            <w:rFonts w:ascii="Times New Roman" w:hAnsi="Times New Roman" w:cs="Times New Roman"/>
            <w:bCs/>
            <w:highlight w:val="yellow"/>
          </w:rPr>
          <w:t xml:space="preserve">. Furthermore, </w:t>
        </w:r>
        <w:r w:rsidR="00A82CB3" w:rsidRPr="00D71024">
          <w:rPr>
            <w:rFonts w:ascii="Times New Roman" w:hAnsi="Times New Roman" w:cs="Times New Roman"/>
            <w:bCs/>
            <w:i/>
            <w:iCs/>
            <w:highlight w:val="yellow"/>
          </w:rPr>
          <w:t>Dynamo</w:t>
        </w:r>
        <w:r w:rsidR="00A82CB3" w:rsidRPr="00D71024">
          <w:rPr>
            <w:rFonts w:ascii="Times New Roman" w:hAnsi="Times New Roman" w:cs="Times New Roman"/>
            <w:bCs/>
            <w:highlight w:val="yellow"/>
          </w:rPr>
          <w:t xml:space="preserve"> was used to reveal distinct lineage commitment pathways across immune archetypes in a </w:t>
        </w:r>
        <w:r w:rsidR="00A82CB3" w:rsidRPr="00D71024">
          <w:rPr>
            <w:rFonts w:ascii="Times New Roman" w:hAnsi="Times New Roman" w:cs="Times New Roman"/>
            <w:bCs/>
            <w:highlight w:val="yellow"/>
          </w:rPr>
          <w:lastRenderedPageBreak/>
          <w:t xml:space="preserve">study of bone metastasis ecosystems </w:t>
        </w:r>
      </w:ins>
      <w:r w:rsidR="0043360A">
        <w:rPr>
          <w:rFonts w:ascii="Times New Roman" w:hAnsi="Times New Roman" w:cs="Times New Roman"/>
          <w:bCs/>
          <w:highlight w:val="yellow"/>
        </w:rPr>
        <w:fldChar w:fldCharType="begin"/>
      </w:r>
      <w:r w:rsidR="00770FCB">
        <w:rPr>
          <w:rFonts w:ascii="Times New Roman" w:hAnsi="Times New Roman" w:cs="Times New Roman"/>
          <w:bCs/>
          <w:highlight w:val="yellow"/>
        </w:rPr>
        <w:instrText xml:space="preserve"> ADDIN EN.CITE &lt;EndNote&gt;&lt;Cite&gt;&lt;Author&gt;Liu&lt;/Author&gt;&lt;Year&gt;2024&lt;/Year&gt;&lt;RecNum&gt;138&lt;/RecNum&gt;&lt;DisplayText&gt;[87]&lt;/DisplayText&gt;&lt;record&gt;&lt;rec-number&gt;138&lt;/rec-number&gt;&lt;foreign-keys&gt;&lt;key app="EN" db-id="vsf22ssadrx5acer9f5x9rdl5spsr2s0vfp0" timestamp="1747386887"&gt;138&lt;/key&gt;&lt;/foreign-keys&gt;&lt;ref-type name="Journal Article"&gt;17&lt;/ref-type&gt;&lt;contributors&gt;&lt;authors&gt;&lt;author&gt;Liu, Fengshuo&lt;/author&gt;&lt;author&gt;Ding, Yunfeng&lt;/author&gt;&lt;author&gt;Xu, Zhan&lt;/author&gt;&lt;author&gt;Hao, Xiaoxin&lt;/author&gt;&lt;author&gt;Pan, Tianhong&lt;/author&gt;&lt;author&gt;Miles, George&lt;/author&gt;&lt;author&gt;Wu, Yi-Hsuan&lt;/author&gt;&lt;author&gt;Liu, Jun&lt;/author&gt;&lt;author&gt;Bado, Igor L.&lt;/author&gt;&lt;author&gt;Zhang, Weijie&lt;/author&gt;&lt;author&gt;Wu, Ling&lt;/author&gt;&lt;author&gt;Gao, Yang&lt;/author&gt;&lt;author&gt;Yu, Liqun&lt;/author&gt;&lt;author&gt;Edwards, David G.&lt;/author&gt;&lt;author&gt;Chan, Hilda L.&lt;/author&gt;&lt;author&gt;Aguirre, Sergio&lt;/author&gt;&lt;author&gt;Dieffenbach, Michael Warren&lt;/author&gt;&lt;author&gt;Chen, Elina&lt;/author&gt;&lt;author&gt;Shen, Yichao&lt;/author&gt;&lt;author&gt;Hoffman, Dane&lt;/author&gt;&lt;author&gt;Dominguez, Luis Becerra&lt;/author&gt;&lt;author&gt;Rivas, Charlotte Helena&lt;/author&gt;&lt;author&gt;Chen, Xiang&lt;/author&gt;&lt;author&gt;Wang, Hai&lt;/author&gt;&lt;author&gt;Gugala, Zbigniew&lt;/author&gt;&lt;author&gt;Satcher, Robert L.&lt;/author&gt;&lt;author&gt;Zhang, Xiang H. F.&lt;/author&gt;&lt;/authors&gt;&lt;/contributors&gt;&lt;titles&gt;&lt;title&gt;Single cell profiling of bone metastasis ecosystems from multiple cancer types reveals convergent and divergent mechanisms of bone colonization&lt;/title&gt;&lt;secondary-title&gt;bioRxiv&lt;/secondary-title&gt;&lt;/titles&gt;&lt;periodical&gt;&lt;full-title&gt;bioRxiv&lt;/full-title&gt;&lt;/periodical&gt;&lt;pages&gt;2024.05.07.593027&lt;/pages&gt;&lt;dates&gt;&lt;year&gt;2024&lt;/year&gt;&lt;/dates&gt;&lt;urls&gt;&lt;related-urls&gt;&lt;url&gt;http://biorxiv.org/content/early/2024/05/10/2024.05.07.593027.abstract&lt;/url&gt;&lt;/related-urls&gt;&lt;/urls&gt;&lt;electronic-resource-num&gt;10.1101/2024.05.07.593027&lt;/electronic-resource-num&gt;&lt;/record&gt;&lt;/Cite&gt;&lt;/EndNote&gt;</w:instrText>
      </w:r>
      <w:r w:rsidR="0043360A">
        <w:rPr>
          <w:rFonts w:ascii="Times New Roman" w:hAnsi="Times New Roman" w:cs="Times New Roman"/>
          <w:bCs/>
          <w:highlight w:val="yellow"/>
        </w:rPr>
        <w:fldChar w:fldCharType="separate"/>
      </w:r>
      <w:r w:rsidR="00770FCB">
        <w:rPr>
          <w:rFonts w:ascii="Times New Roman" w:hAnsi="Times New Roman" w:cs="Times New Roman"/>
          <w:bCs/>
          <w:noProof/>
          <w:highlight w:val="yellow"/>
        </w:rPr>
        <w:t>[87]</w:t>
      </w:r>
      <w:r w:rsidR="0043360A">
        <w:rPr>
          <w:rFonts w:ascii="Times New Roman" w:hAnsi="Times New Roman" w:cs="Times New Roman"/>
          <w:bCs/>
          <w:highlight w:val="yellow"/>
        </w:rPr>
        <w:fldChar w:fldCharType="end"/>
      </w:r>
      <w:ins w:id="104" w:author="school" w:date="2025-05-15T23:23:00Z">
        <w:r w:rsidR="00A82CB3" w:rsidRPr="00D71024">
          <w:rPr>
            <w:rFonts w:ascii="Times New Roman" w:hAnsi="Times New Roman" w:cs="Times New Roman"/>
            <w:bCs/>
            <w:highlight w:val="yellow"/>
          </w:rPr>
          <w:t>.</w:t>
        </w:r>
        <w:r w:rsidR="00A82CB3">
          <w:rPr>
            <w:rFonts w:ascii="Times New Roman" w:hAnsi="Times New Roman" w:cs="Times New Roman"/>
            <w:bCs/>
          </w:rPr>
          <w:t xml:space="preserve"> </w:t>
        </w:r>
      </w:ins>
      <w:r w:rsidR="0009701E" w:rsidRPr="0009701E">
        <w:rPr>
          <w:rFonts w:ascii="Times New Roman" w:hAnsi="Times New Roman" w:cs="Times New Roman"/>
          <w:bCs/>
        </w:rPr>
        <w:t>Despite its utility, challenges remain, including the</w:t>
      </w:r>
      <w:r w:rsidR="00106B23">
        <w:rPr>
          <w:rFonts w:ascii="Times New Roman" w:hAnsi="Times New Roman" w:cs="Times New Roman" w:hint="eastAsia"/>
          <w:bCs/>
        </w:rPr>
        <w:t xml:space="preserve"> </w:t>
      </w:r>
      <w:r w:rsidR="00106B23" w:rsidRPr="00106B23">
        <w:rPr>
          <w:rFonts w:ascii="Times New Roman" w:hAnsi="Times New Roman" w:cs="Times New Roman"/>
          <w:bCs/>
        </w:rPr>
        <w:t>frequent</w:t>
      </w:r>
      <w:r w:rsidR="0009701E" w:rsidRPr="0009701E">
        <w:rPr>
          <w:rFonts w:ascii="Times New Roman" w:hAnsi="Times New Roman" w:cs="Times New Roman"/>
          <w:bCs/>
        </w:rPr>
        <w:t xml:space="preserve"> absence of ancestral cells in tumor samples and mutation-induced aberrant splicing, </w:t>
      </w:r>
      <w:r w:rsidR="00106B23" w:rsidRPr="00106B23">
        <w:rPr>
          <w:rFonts w:ascii="Times New Roman" w:hAnsi="Times New Roman" w:cs="Times New Roman"/>
          <w:bCs/>
        </w:rPr>
        <w:t>underscoring the necessity of</w:t>
      </w:r>
      <w:r w:rsidR="0009701E" w:rsidRPr="0009701E">
        <w:rPr>
          <w:rFonts w:ascii="Times New Roman" w:hAnsi="Times New Roman" w:cs="Times New Roman"/>
          <w:bCs/>
        </w:rPr>
        <w:t xml:space="preserve"> complementary approaches such as chromosomal aberration analysis for more robust trajectory inference </w:t>
      </w:r>
      <w:r w:rsidR="009A2D82">
        <w:rPr>
          <w:rFonts w:ascii="Times New Roman" w:hAnsi="Times New Roman" w:cs="Times New Roman"/>
          <w:bCs/>
        </w:rPr>
        <w:fldChar w:fldCharType="begin"/>
      </w:r>
      <w:r w:rsidR="00770FCB">
        <w:rPr>
          <w:rFonts w:ascii="Times New Roman" w:hAnsi="Times New Roman" w:cs="Times New Roman"/>
          <w:bCs/>
        </w:rPr>
        <w:instrText xml:space="preserve"> ADDIN EN.CITE &lt;EndNote&gt;&lt;Cite&gt;&lt;Author&gt;Heming&lt;/Author&gt;&lt;Year&gt;2022&lt;/Year&gt;&lt;RecNum&gt;79&lt;/RecNum&gt;&lt;DisplayText&gt;[85]&lt;/DisplayText&gt;&lt;record&gt;&lt;rec-number&gt;79&lt;/rec-number&gt;&lt;foreign-keys&gt;&lt;key app="EN" db-id="vsf22ssadrx5acer9f5x9rdl5spsr2s0vfp0" timestamp="1743953008"&gt;79&lt;/key&gt;&lt;/foreign-keys&gt;&lt;ref-type name="Journal Article"&gt;17&lt;/ref-type&gt;&lt;contributors&gt;&lt;authors&gt;&lt;author&gt;Heming, Michael&lt;/author&gt;&lt;author&gt;Haessner, Svea&lt;/author&gt;&lt;author&gt;Wolbert, Jolien&lt;/author&gt;&lt;author&gt;Lu, I. Na&lt;/author&gt;&lt;author&gt;Li, Xiaolin&lt;/author&gt;&lt;author&gt;Brokinkel, Benjamin&lt;/author&gt;&lt;author&gt;Müther, Michael&lt;/author&gt;&lt;author&gt;Holling, Markus&lt;/author&gt;&lt;author&gt;Stummer, Walter&lt;/author&gt;&lt;author&gt;Thomas, Christian&lt;/author&gt;&lt;author&gt;Schulte-Mecklenbeck, Andreas&lt;/author&gt;&lt;author&gt;de Faria, Flavia&lt;/author&gt;&lt;author&gt;Stoeckius, Marlon&lt;/author&gt;&lt;author&gt;Hailfinger, Stephan&lt;/author&gt;&lt;author&gt;Lenz, Georg&lt;/author&gt;&lt;author&gt;Kerl, Kornelius&lt;/author&gt;&lt;author&gt;Wiendl, Heinz&lt;/author&gt;&lt;author&gt;Meyer zu Hörste, Gerd&lt;/author&gt;&lt;author&gt;Grauer, Oliver M.&lt;/author&gt;&lt;/authors&gt;&lt;/contributors&gt;&lt;titles&gt;&lt;title&gt;Intratumor heterogeneity and T cell exhaustion in primary CNS lymphoma&lt;/title&gt;&lt;secondary-title&gt;Genome Medicine&lt;/secondary-title&gt;&lt;/titles&gt;&lt;periodical&gt;&lt;full-title&gt;Genome Medicine&lt;/full-title&gt;&lt;/periodical&gt;&lt;pages&gt;109&lt;/pages&gt;&lt;volume&gt;14&lt;/volume&gt;&lt;number&gt;1&lt;/number&gt;&lt;dates&gt;&lt;year&gt;2022&lt;/year&gt;&lt;pub-dates&gt;&lt;date&gt;2022/09/24&lt;/date&gt;&lt;/pub-dates&gt;&lt;/dates&gt;&lt;isbn&gt;1756-994X&lt;/isbn&gt;&lt;urls&gt;&lt;related-urls&gt;&lt;url&gt;https://doi.org/10.1186/s13073-022-01110-1&lt;/url&gt;&lt;/related-urls&gt;&lt;/urls&gt;&lt;electronic-resource-num&gt;10.1186/s13073-022-01110-1&lt;/electronic-resource-num&gt;&lt;/record&gt;&lt;/Cite&gt;&lt;/EndNote&gt;</w:instrText>
      </w:r>
      <w:r w:rsidR="009A2D82">
        <w:rPr>
          <w:rFonts w:ascii="Times New Roman" w:hAnsi="Times New Roman" w:cs="Times New Roman"/>
          <w:bCs/>
        </w:rPr>
        <w:fldChar w:fldCharType="separate"/>
      </w:r>
      <w:r w:rsidR="00770FCB">
        <w:rPr>
          <w:rFonts w:ascii="Times New Roman" w:hAnsi="Times New Roman" w:cs="Times New Roman"/>
          <w:bCs/>
          <w:noProof/>
        </w:rPr>
        <w:t>[85]</w:t>
      </w:r>
      <w:r w:rsidR="009A2D82">
        <w:rPr>
          <w:rFonts w:ascii="Times New Roman" w:hAnsi="Times New Roman" w:cs="Times New Roman"/>
          <w:bCs/>
        </w:rPr>
        <w:fldChar w:fldCharType="end"/>
      </w:r>
      <w:r w:rsidR="0009701E" w:rsidRPr="0009701E">
        <w:rPr>
          <w:rFonts w:ascii="Times New Roman" w:hAnsi="Times New Roman" w:cs="Times New Roman"/>
          <w:bCs/>
        </w:rPr>
        <w:t xml:space="preserve">. </w:t>
      </w:r>
      <w:r w:rsidR="00106B23" w:rsidRPr="00106B23">
        <w:rPr>
          <w:rFonts w:ascii="Times New Roman" w:hAnsi="Times New Roman" w:cs="Times New Roman"/>
          <w:bCs/>
        </w:rPr>
        <w:t>Despite these limitations, RNA velocity remains instrumental in dissecting tumor evolution and immune interactions, opening avenues for novel therapeutic strategies.</w:t>
      </w:r>
    </w:p>
    <w:p w14:paraId="474FCDC6" w14:textId="77777777" w:rsidR="0009701E" w:rsidRPr="009A2967" w:rsidRDefault="0009701E" w:rsidP="0009701E">
      <w:pPr>
        <w:rPr>
          <w:rFonts w:ascii="Times New Roman" w:hAnsi="Times New Roman" w:cs="Times New Roman"/>
        </w:rPr>
      </w:pPr>
    </w:p>
    <w:p w14:paraId="0D736D86" w14:textId="46A913D2" w:rsidR="004C4F4B" w:rsidRDefault="001100F1" w:rsidP="002321A2">
      <w:pPr>
        <w:rPr>
          <w:rFonts w:ascii="Times New Roman" w:hAnsi="Times New Roman" w:cs="Times New Roman"/>
        </w:rPr>
      </w:pPr>
      <w:r w:rsidRPr="009A2967">
        <w:rPr>
          <w:rFonts w:ascii="Times New Roman" w:hAnsi="Times New Roman" w:cs="Times New Roman"/>
        </w:rPr>
        <w:t xml:space="preserve">In conclusion, RNA velocity has demonstrated remarkable versatility and power across developmental biology, disease research, and cancer studies. Across all these fields, </w:t>
      </w:r>
      <w:r w:rsidR="00106B23">
        <w:rPr>
          <w:rFonts w:ascii="Times New Roman" w:hAnsi="Times New Roman" w:cs="Times New Roman" w:hint="eastAsia"/>
        </w:rPr>
        <w:t xml:space="preserve">it </w:t>
      </w:r>
      <w:r w:rsidRPr="009A2967">
        <w:rPr>
          <w:rFonts w:ascii="Times New Roman" w:hAnsi="Times New Roman" w:cs="Times New Roman"/>
        </w:rPr>
        <w:t>has</w:t>
      </w:r>
      <w:r w:rsidR="00106B23">
        <w:rPr>
          <w:rFonts w:ascii="Times New Roman" w:hAnsi="Times New Roman" w:cs="Times New Roman" w:hint="eastAsia"/>
        </w:rPr>
        <w:t xml:space="preserve"> been</w:t>
      </w:r>
      <w:r w:rsidRPr="009A2967">
        <w:rPr>
          <w:rFonts w:ascii="Times New Roman" w:hAnsi="Times New Roman" w:cs="Times New Roman"/>
        </w:rPr>
        <w:t xml:space="preserve"> particularly valuable </w:t>
      </w:r>
      <w:r w:rsidR="00106B23">
        <w:rPr>
          <w:rFonts w:ascii="Times New Roman" w:hAnsi="Times New Roman" w:cs="Times New Roman" w:hint="eastAsia"/>
        </w:rPr>
        <w:t>for</w:t>
      </w:r>
      <w:r w:rsidR="00106B23" w:rsidRPr="009A2967">
        <w:rPr>
          <w:rFonts w:ascii="Times New Roman" w:hAnsi="Times New Roman" w:cs="Times New Roman"/>
        </w:rPr>
        <w:t xml:space="preserve"> </w:t>
      </w:r>
      <w:r w:rsidRPr="009A2967">
        <w:rPr>
          <w:rFonts w:ascii="Times New Roman" w:hAnsi="Times New Roman" w:cs="Times New Roman"/>
        </w:rPr>
        <w:t xml:space="preserve">resolving cellular hierarchies, validating developmental trajectories, and identifying key molecular drivers of cell fate decisions. </w:t>
      </w:r>
      <w:r w:rsidR="00754ABB" w:rsidRPr="009A2967">
        <w:rPr>
          <w:rFonts w:ascii="Times New Roman" w:hAnsi="Times New Roman" w:cs="Times New Roman"/>
        </w:rPr>
        <w:t>As technological advances continue to address current limitations, RNA velocity analysis is poised to remain a fundamental tool in understanding cellular dynamics in both normal and pathological conditions, ultimately contributing to advances in regenerative medicine, disease treatment, and cancer therapy.</w:t>
      </w:r>
      <w:r w:rsidR="00754ABB">
        <w:rPr>
          <w:rFonts w:ascii="Times New Roman" w:hAnsi="Times New Roman" w:cs="Times New Roman" w:hint="eastAsia"/>
        </w:rPr>
        <w:t xml:space="preserve"> </w:t>
      </w:r>
      <w:ins w:id="105" w:author="school" w:date="2025-05-16T00:06:00Z">
        <w:r w:rsidR="00F620E0" w:rsidRPr="00F620E0">
          <w:rPr>
            <w:rFonts w:ascii="Times New Roman" w:hAnsi="Times New Roman" w:cs="Times New Roman"/>
          </w:rPr>
          <w:t xml:space="preserve">Despite the emergence of various novel RNA velocity models designed to address more complex cellular dynamics, their adoption in biological research remains limited. Biologists predominantly favor established, conservative approaches. In particular, </w:t>
        </w:r>
        <w:r w:rsidR="00F620E0" w:rsidRPr="00D71024">
          <w:rPr>
            <w:rFonts w:ascii="Times New Roman" w:hAnsi="Times New Roman" w:cs="Times New Roman"/>
            <w:i/>
            <w:iCs/>
          </w:rPr>
          <w:t>scVelo</w:t>
        </w:r>
        <w:r w:rsidR="00F620E0" w:rsidRPr="00F620E0">
          <w:rPr>
            <w:rFonts w:ascii="Times New Roman" w:hAnsi="Times New Roman" w:cs="Times New Roman"/>
          </w:rPr>
          <w:t xml:space="preserve"> remains the most widely used method due to its proven versatility in trajectory inference and differentiation prediction.</w:t>
        </w:r>
      </w:ins>
      <w:del w:id="106" w:author="school" w:date="2025-05-16T00:06:00Z">
        <w:r w:rsidR="00F67594" w:rsidRPr="00F67594" w:rsidDel="00F620E0">
          <w:rPr>
            <w:rFonts w:ascii="Times New Roman" w:hAnsi="Times New Roman" w:cs="Times New Roman"/>
          </w:rPr>
          <w:delText xml:space="preserve">Despite the emergence of various novel RNA velocity models designed to address more complex cellular dynamics, their adoption in biological research remains limited. Biologists </w:delText>
        </w:r>
        <w:r w:rsidR="00106B23" w:rsidRPr="00106B23" w:rsidDel="00F620E0">
          <w:rPr>
            <w:rFonts w:ascii="Times New Roman" w:hAnsi="Times New Roman" w:cs="Times New Roman"/>
          </w:rPr>
          <w:delText>predominantly</w:delText>
        </w:r>
        <w:r w:rsidR="00F67594" w:rsidRPr="00F67594" w:rsidDel="00F620E0">
          <w:rPr>
            <w:rFonts w:ascii="Times New Roman" w:hAnsi="Times New Roman" w:cs="Times New Roman"/>
          </w:rPr>
          <w:delText xml:space="preserve"> favor established, conservative approaches, primarily relying on</w:delText>
        </w:r>
        <w:r w:rsidR="00F67594" w:rsidDel="00F620E0">
          <w:rPr>
            <w:rFonts w:ascii="Times New Roman" w:hAnsi="Times New Roman" w:cs="Times New Roman" w:hint="eastAsia"/>
          </w:rPr>
          <w:delText xml:space="preserve"> </w:delText>
        </w:r>
        <w:r w:rsidR="00F67594" w:rsidRPr="00F67594" w:rsidDel="00F620E0">
          <w:rPr>
            <w:rFonts w:ascii="Times New Roman" w:hAnsi="Times New Roman" w:cs="Times New Roman" w:hint="eastAsia"/>
            <w:i/>
            <w:iCs/>
          </w:rPr>
          <w:delText>scVelo</w:delText>
        </w:r>
        <w:r w:rsidR="00F67594" w:rsidDel="00F620E0">
          <w:rPr>
            <w:rFonts w:ascii="Times New Roman" w:hAnsi="Times New Roman" w:cs="Times New Roman" w:hint="eastAsia"/>
          </w:rPr>
          <w:delText xml:space="preserve">, </w:delText>
        </w:r>
        <w:r w:rsidR="00F67594" w:rsidRPr="00192252" w:rsidDel="00F620E0">
          <w:rPr>
            <w:rFonts w:ascii="Times New Roman" w:hAnsi="Times New Roman" w:cs="Times New Roman"/>
          </w:rPr>
          <w:delText>which have proven to be versatile in trajectory inference and differentiation</w:delText>
        </w:r>
        <w:r w:rsidR="00106B23" w:rsidDel="00F620E0">
          <w:rPr>
            <w:rFonts w:ascii="Times New Roman" w:hAnsi="Times New Roman" w:cs="Times New Roman" w:hint="eastAsia"/>
          </w:rPr>
          <w:delText xml:space="preserve"> prediction</w:delText>
        </w:r>
        <w:r w:rsidR="00F67594" w:rsidRPr="00F67594" w:rsidDel="00F620E0">
          <w:rPr>
            <w:rFonts w:ascii="Times New Roman" w:hAnsi="Times New Roman" w:cs="Times New Roman"/>
          </w:rPr>
          <w:delText>.</w:delText>
        </w:r>
      </w:del>
      <w:r w:rsidR="00F67594">
        <w:rPr>
          <w:rFonts w:ascii="Times New Roman" w:hAnsi="Times New Roman" w:cs="Times New Roman" w:hint="eastAsia"/>
        </w:rPr>
        <w:t xml:space="preserve"> </w:t>
      </w:r>
    </w:p>
    <w:p w14:paraId="6DA84E7E" w14:textId="77777777" w:rsidR="004C4F4B" w:rsidRDefault="004C4F4B" w:rsidP="002321A2">
      <w:pPr>
        <w:rPr>
          <w:rFonts w:ascii="Times New Roman" w:hAnsi="Times New Roman" w:cs="Times New Roman"/>
        </w:rPr>
      </w:pPr>
    </w:p>
    <w:p w14:paraId="0DF4BD05" w14:textId="1E84D97E" w:rsidR="001063BF" w:rsidRDefault="00B85802" w:rsidP="002321A2">
      <w:pPr>
        <w:rPr>
          <w:rFonts w:ascii="Times New Roman" w:hAnsi="Times New Roman" w:cs="Times New Roman"/>
        </w:rPr>
      </w:pPr>
      <w:ins w:id="107" w:author="school" w:date="2025-05-15T23:55:00Z">
        <w:r w:rsidRPr="00B85802">
          <w:rPr>
            <w:rFonts w:ascii="Times New Roman" w:hAnsi="Times New Roman" w:cs="Times New Roman"/>
          </w:rPr>
          <w:t xml:space="preserve">Nevertheless, several studies have highlighted critical limitations in </w:t>
        </w:r>
        <w:r w:rsidRPr="00D71024">
          <w:rPr>
            <w:rFonts w:ascii="Times New Roman" w:hAnsi="Times New Roman" w:cs="Times New Roman"/>
            <w:i/>
            <w:iCs/>
          </w:rPr>
          <w:t>scVelo</w:t>
        </w:r>
        <w:r w:rsidRPr="00B85802">
          <w:rPr>
            <w:rFonts w:ascii="Times New Roman" w:hAnsi="Times New Roman" w:cs="Times New Roman"/>
          </w:rPr>
          <w:t xml:space="preserve"> models</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PEVuZE5vdGU+PENpdGU+PEF1dGhvcj5CYXJpbGU8L0F1dGhvcj48WWVhcj4yMDIxPC9ZZWFyPjxS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</w:fldData>
          </w:fldChar>
        </w:r>
      </w:ins>
      <w:r w:rsidR="0043360A">
        <w:rPr>
          <w:rFonts w:ascii="Times New Roman" w:hAnsi="Times New Roman" w:cs="Times New Roman"/>
        </w:rPr>
        <w:instrText xml:space="preserve"> ADDIN EN.CITE </w:instrText>
      </w:r>
      <w:r w:rsidR="0043360A">
        <w:rPr>
          <w:rFonts w:ascii="Times New Roman" w:hAnsi="Times New Roman" w:cs="Times New Roman"/>
        </w:rPr>
        <w:fldChar w:fldCharType="begin">
          <w:fldData xml:space="preserve">PEVuZE5vdGU+PENpdGU+PEF1dGhvcj5CYXJpbGU8L0F1dGhvcj48WWVhcj4yMDIxPC9ZZWFyPjxS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</w:fldData>
        </w:fldChar>
      </w:r>
      <w:r w:rsidR="0043360A">
        <w:rPr>
          <w:rFonts w:ascii="Times New Roman" w:hAnsi="Times New Roman" w:cs="Times New Roman"/>
        </w:rPr>
        <w:instrText xml:space="preserve"> ADDIN EN.CITE.DATA </w:instrText>
      </w:r>
      <w:r w:rsidR="0043360A">
        <w:rPr>
          <w:rFonts w:ascii="Times New Roman" w:hAnsi="Times New Roman" w:cs="Times New Roman"/>
        </w:rPr>
      </w:r>
      <w:r w:rsidR="0043360A">
        <w:rPr>
          <w:rFonts w:ascii="Times New Roman" w:hAnsi="Times New Roman" w:cs="Times New Roman"/>
        </w:rPr>
        <w:fldChar w:fldCharType="end"/>
      </w:r>
      <w:ins w:id="108" w:author="school" w:date="2025-05-15T23:55:00Z">
        <w:r>
          <w:rPr>
            <w:rFonts w:ascii="Times New Roman" w:hAnsi="Times New Roman" w:cs="Times New Roman"/>
          </w:rPr>
          <w:fldChar w:fldCharType="separate"/>
        </w:r>
      </w:ins>
      <w:r w:rsidR="0043360A">
        <w:rPr>
          <w:rFonts w:ascii="Times New Roman" w:hAnsi="Times New Roman" w:cs="Times New Roman"/>
          <w:noProof/>
        </w:rPr>
        <w:t>[11, 12, 46, 51, 88]</w:t>
      </w:r>
      <w:ins w:id="109" w:author="school" w:date="2025-05-15T23:55:00Z">
        <w:r>
          <w:rPr>
            <w:rFonts w:ascii="Times New Roman" w:hAnsi="Times New Roman" w:cs="Times New Roman"/>
          </w:rPr>
          <w:fldChar w:fldCharType="end"/>
        </w:r>
        <w:r>
          <w:rPr>
            <w:rFonts w:ascii="Times New Roman" w:hAnsi="Times New Roman" w:cs="Times New Roman"/>
          </w:rPr>
          <w:t xml:space="preserve">. </w:t>
        </w:r>
        <w:r w:rsidR="00965352" w:rsidRPr="00965352">
          <w:rPr>
            <w:rFonts w:ascii="Times New Roman" w:hAnsi="Times New Roman" w:cs="Times New Roman"/>
          </w:rPr>
          <w:t>These include shortcomings in both steady-state (deterministic and stochastic) and trajectory (dynamical) models when resolving developmental dynamics and predicting future cell states in complex biological systems.</w:t>
        </w:r>
        <w:r w:rsidR="00965352">
          <w:rPr>
            <w:rFonts w:ascii="Times New Roman" w:hAnsi="Times New Roman" w:cs="Times New Roman"/>
          </w:rPr>
          <w:t xml:space="preserve"> </w:t>
        </w:r>
      </w:ins>
      <w:del w:id="110" w:author="school" w:date="2025-05-15T23:55:00Z">
        <w:r w:rsidR="00106B23" w:rsidRPr="00106B23" w:rsidDel="00965352">
          <w:rPr>
            <w:rFonts w:ascii="Times New Roman" w:hAnsi="Times New Roman" w:cs="Times New Roman"/>
          </w:rPr>
          <w:delText>Nevertheless</w:delText>
        </w:r>
        <w:r w:rsidR="00F67594" w:rsidRPr="00F67594" w:rsidDel="00965352">
          <w:rPr>
            <w:rFonts w:ascii="Times New Roman" w:hAnsi="Times New Roman" w:cs="Times New Roman"/>
          </w:rPr>
          <w:delText xml:space="preserve">, </w:delText>
        </w:r>
        <w:r w:rsidR="00DB3027" w:rsidDel="00965352">
          <w:rPr>
            <w:rFonts w:ascii="Times New Roman" w:hAnsi="Times New Roman" w:cs="Times New Roman" w:hint="eastAsia"/>
          </w:rPr>
          <w:delText>several studies</w:delText>
        </w:r>
        <w:r w:rsidR="00F67594" w:rsidRPr="00F67594" w:rsidDel="00965352">
          <w:rPr>
            <w:rFonts w:ascii="Times New Roman" w:hAnsi="Times New Roman" w:cs="Times New Roman"/>
          </w:rPr>
          <w:delText xml:space="preserve"> ha</w:delText>
        </w:r>
        <w:r w:rsidR="007A463F" w:rsidDel="00965352">
          <w:rPr>
            <w:rFonts w:ascii="Times New Roman" w:hAnsi="Times New Roman" w:cs="Times New Roman" w:hint="eastAsia"/>
          </w:rPr>
          <w:delText>ve</w:delText>
        </w:r>
        <w:r w:rsidR="00F67594" w:rsidRPr="00F67594" w:rsidDel="00965352">
          <w:rPr>
            <w:rFonts w:ascii="Times New Roman" w:hAnsi="Times New Roman" w:cs="Times New Roman"/>
          </w:rPr>
          <w:delText xml:space="preserve"> highlighted critical limitations in both</w:delText>
        </w:r>
        <w:r w:rsidR="009E40B7" w:rsidDel="00965352">
          <w:rPr>
            <w:rFonts w:ascii="Times New Roman" w:hAnsi="Times New Roman" w:cs="Times New Roman" w:hint="eastAsia"/>
          </w:rPr>
          <w:delText xml:space="preserve"> steady-state (deterministic and stochastic) and trajectory (dynamical)</w:delText>
        </w:r>
        <w:r w:rsidR="00F67594" w:rsidRPr="00F67594" w:rsidDel="00965352">
          <w:rPr>
            <w:rFonts w:ascii="Times New Roman" w:hAnsi="Times New Roman" w:cs="Times New Roman"/>
          </w:rPr>
          <w:delText xml:space="preserve"> models of </w:delText>
        </w:r>
        <w:r w:rsidR="00F67594" w:rsidRPr="00F67594" w:rsidDel="00965352">
          <w:rPr>
            <w:rFonts w:ascii="Times New Roman" w:hAnsi="Times New Roman" w:cs="Times New Roman"/>
            <w:i/>
            <w:iCs/>
          </w:rPr>
          <w:delText>scVelo</w:delText>
        </w:r>
        <w:r w:rsidR="00F67594" w:rsidRPr="00F67594" w:rsidDel="00965352">
          <w:rPr>
            <w:rFonts w:ascii="Times New Roman" w:hAnsi="Times New Roman" w:cs="Times New Roman"/>
          </w:rPr>
          <w:delText xml:space="preserve">, demonstrating their </w:delText>
        </w:r>
        <w:r w:rsidR="009E40B7" w:rsidRPr="009E40B7" w:rsidDel="00965352">
          <w:rPr>
            <w:rFonts w:ascii="Times New Roman" w:hAnsi="Times New Roman" w:cs="Times New Roman"/>
          </w:rPr>
          <w:delText>shortcomings in</w:delText>
        </w:r>
        <w:r w:rsidR="00F67594" w:rsidRPr="00F67594" w:rsidDel="00965352">
          <w:rPr>
            <w:rFonts w:ascii="Times New Roman" w:hAnsi="Times New Roman" w:cs="Times New Roman"/>
          </w:rPr>
          <w:delText xml:space="preserve"> accurately resolv</w:delText>
        </w:r>
        <w:r w:rsidR="009E40B7" w:rsidDel="00965352">
          <w:rPr>
            <w:rFonts w:ascii="Times New Roman" w:hAnsi="Times New Roman" w:cs="Times New Roman" w:hint="eastAsia"/>
          </w:rPr>
          <w:delText>ing</w:delText>
        </w:r>
        <w:r w:rsidR="00F67594" w:rsidRPr="00F67594" w:rsidDel="00965352">
          <w:rPr>
            <w:rFonts w:ascii="Times New Roman" w:hAnsi="Times New Roman" w:cs="Times New Roman"/>
          </w:rPr>
          <w:delText xml:space="preserve"> developmental dynamics and predict</w:delText>
        </w:r>
        <w:r w:rsidR="009E40B7" w:rsidDel="00965352">
          <w:rPr>
            <w:rFonts w:ascii="Times New Roman" w:hAnsi="Times New Roman" w:cs="Times New Roman" w:hint="eastAsia"/>
          </w:rPr>
          <w:delText>ing</w:delText>
        </w:r>
        <w:r w:rsidR="00F67594" w:rsidRPr="00F67594" w:rsidDel="00965352">
          <w:rPr>
            <w:rFonts w:ascii="Times New Roman" w:hAnsi="Times New Roman" w:cs="Times New Roman"/>
          </w:rPr>
          <w:delText xml:space="preserve"> future cell </w:delText>
        </w:r>
        <w:r w:rsidR="009E40B7" w:rsidDel="00965352">
          <w:rPr>
            <w:rFonts w:ascii="Times New Roman" w:hAnsi="Times New Roman" w:cs="Times New Roman" w:hint="eastAsia"/>
          </w:rPr>
          <w:delText>states</w:delText>
        </w:r>
        <w:r w:rsidR="009E40B7" w:rsidRPr="00F67594" w:rsidDel="00965352">
          <w:rPr>
            <w:rFonts w:ascii="Times New Roman" w:hAnsi="Times New Roman" w:cs="Times New Roman"/>
          </w:rPr>
          <w:delText xml:space="preserve"> </w:delText>
        </w:r>
        <w:r w:rsidR="00F67594" w:rsidRPr="00F67594" w:rsidDel="00965352">
          <w:rPr>
            <w:rFonts w:ascii="Times New Roman" w:hAnsi="Times New Roman" w:cs="Times New Roman"/>
          </w:rPr>
          <w:delText xml:space="preserve">in </w:delText>
        </w:r>
        <w:r w:rsidR="009E40B7" w:rsidRPr="009E40B7" w:rsidDel="00965352">
          <w:rPr>
            <w:rFonts w:ascii="Times New Roman" w:hAnsi="Times New Roman" w:cs="Times New Roman"/>
          </w:rPr>
          <w:delText>complex</w:delText>
        </w:r>
        <w:r w:rsidR="00F67594" w:rsidRPr="00F67594" w:rsidDel="00965352">
          <w:rPr>
            <w:rFonts w:ascii="Times New Roman" w:hAnsi="Times New Roman" w:cs="Times New Roman"/>
          </w:rPr>
          <w:delText xml:space="preserve"> biological systems</w:delText>
        </w:r>
        <w:r w:rsidR="008707A2" w:rsidDel="00965352">
          <w:rPr>
            <w:rFonts w:ascii="Times New Roman" w:hAnsi="Times New Roman" w:cs="Times New Roman" w:hint="eastAsia"/>
          </w:rPr>
          <w:delText xml:space="preserve"> </w:delText>
        </w:r>
        <w:r w:rsidR="009A2D82" w:rsidDel="00965352">
          <w:rPr>
            <w:rFonts w:ascii="Times New Roman" w:hAnsi="Times New Roman" w:cs="Times New Roman"/>
          </w:rPr>
          <w:fldChar w:fldCharType="begin">
            <w:fldData xml:space="preserve">PEVuZE5vdGU+PENpdGU+PEF1dGhvcj5CYXJpbGU8L0F1dGhvcj48WWVhcj4yMDIxPC9ZZWFyPjxS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</w:fldData>
          </w:fldChar>
        </w:r>
      </w:del>
      <w:r w:rsidR="0043360A">
        <w:rPr>
          <w:rFonts w:ascii="Times New Roman" w:hAnsi="Times New Roman" w:cs="Times New Roman"/>
        </w:rPr>
        <w:instrText xml:space="preserve"> ADDIN EN.CITE </w:instrText>
      </w:r>
      <w:r w:rsidR="0043360A">
        <w:rPr>
          <w:rFonts w:ascii="Times New Roman" w:hAnsi="Times New Roman" w:cs="Times New Roman"/>
        </w:rPr>
        <w:fldChar w:fldCharType="begin">
          <w:fldData xml:space="preserve">PEVuZE5vdGU+PENpdGU+PEF1dGhvcj5CYXJpbGU8L0F1dGhvcj48WWVhcj4yMDIxPC9ZZWFyPjxS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</w:fldData>
        </w:fldChar>
      </w:r>
      <w:r w:rsidR="0043360A">
        <w:rPr>
          <w:rFonts w:ascii="Times New Roman" w:hAnsi="Times New Roman" w:cs="Times New Roman"/>
        </w:rPr>
        <w:instrText xml:space="preserve"> ADDIN EN.CITE.DATA </w:instrText>
      </w:r>
      <w:r w:rsidR="0043360A">
        <w:rPr>
          <w:rFonts w:ascii="Times New Roman" w:hAnsi="Times New Roman" w:cs="Times New Roman"/>
        </w:rPr>
      </w:r>
      <w:r w:rsidR="0043360A">
        <w:rPr>
          <w:rFonts w:ascii="Times New Roman" w:hAnsi="Times New Roman" w:cs="Times New Roman"/>
        </w:rPr>
        <w:fldChar w:fldCharType="end"/>
      </w:r>
      <w:del w:id="111" w:author="school" w:date="2025-05-15T23:55:00Z">
        <w:r w:rsidR="009A2D82" w:rsidDel="00965352">
          <w:rPr>
            <w:rFonts w:ascii="Times New Roman" w:hAnsi="Times New Roman" w:cs="Times New Roman"/>
          </w:rPr>
          <w:fldChar w:fldCharType="separate"/>
        </w:r>
      </w:del>
      <w:r w:rsidR="0043360A">
        <w:rPr>
          <w:rFonts w:ascii="Times New Roman" w:hAnsi="Times New Roman" w:cs="Times New Roman"/>
          <w:noProof/>
        </w:rPr>
        <w:t>[11, 12, 46, 51, 88]</w:t>
      </w:r>
      <w:del w:id="112" w:author="school" w:date="2025-05-15T23:55:00Z">
        <w:r w:rsidR="009A2D82" w:rsidDel="00965352">
          <w:rPr>
            <w:rFonts w:ascii="Times New Roman" w:hAnsi="Times New Roman" w:cs="Times New Roman"/>
          </w:rPr>
          <w:fldChar w:fldCharType="end"/>
        </w:r>
        <w:r w:rsidR="00F67594" w:rsidDel="00965352">
          <w:rPr>
            <w:rFonts w:ascii="Times New Roman" w:hAnsi="Times New Roman" w:cs="Times New Roman" w:hint="eastAsia"/>
          </w:rPr>
          <w:delText xml:space="preserve">. </w:delText>
        </w:r>
      </w:del>
      <w:r w:rsidR="00F14C45" w:rsidRPr="00F14C45">
        <w:rPr>
          <w:rFonts w:ascii="Times New Roman" w:hAnsi="Times New Roman" w:cs="Times New Roman"/>
        </w:rPr>
        <w:t xml:space="preserve">These </w:t>
      </w:r>
      <w:r w:rsidR="009E40B7">
        <w:rPr>
          <w:rFonts w:ascii="Times New Roman" w:hAnsi="Times New Roman" w:cs="Times New Roman" w:hint="eastAsia"/>
        </w:rPr>
        <w:t>limitations</w:t>
      </w:r>
      <w:r w:rsidR="009E40B7" w:rsidRPr="00F14C45">
        <w:rPr>
          <w:rFonts w:ascii="Times New Roman" w:hAnsi="Times New Roman" w:cs="Times New Roman"/>
        </w:rPr>
        <w:t xml:space="preserve"> </w:t>
      </w:r>
      <w:r w:rsidR="00F14C45" w:rsidRPr="00F14C45">
        <w:rPr>
          <w:rFonts w:ascii="Times New Roman" w:hAnsi="Times New Roman" w:cs="Times New Roman"/>
        </w:rPr>
        <w:t xml:space="preserve">include </w:t>
      </w:r>
      <w:r w:rsidR="009E40B7" w:rsidRPr="009E40B7">
        <w:rPr>
          <w:rFonts w:ascii="Times New Roman" w:hAnsi="Times New Roman" w:cs="Times New Roman"/>
        </w:rPr>
        <w:t>inadequate representation of</w:t>
      </w:r>
      <w:r w:rsidR="00F14C45" w:rsidRPr="00F14C45">
        <w:rPr>
          <w:rFonts w:ascii="Times New Roman" w:hAnsi="Times New Roman" w:cs="Times New Roman"/>
        </w:rPr>
        <w:t xml:space="preserve"> multi-rate kinetic regimes within heterogeneous subpopulations, </w:t>
      </w:r>
      <w:r w:rsidR="009E40B7" w:rsidRPr="009E40B7">
        <w:rPr>
          <w:rFonts w:ascii="Times New Roman" w:hAnsi="Times New Roman" w:cs="Times New Roman"/>
        </w:rPr>
        <w:t>biases</w:t>
      </w:r>
      <w:r w:rsidR="00F14C45" w:rsidRPr="00F14C45">
        <w:rPr>
          <w:rFonts w:ascii="Times New Roman" w:hAnsi="Times New Roman" w:cs="Times New Roman"/>
        </w:rPr>
        <w:t xml:space="preserve"> introduced by conventional data preprocessing techniques, and </w:t>
      </w:r>
      <w:r w:rsidR="009E40B7" w:rsidRPr="009E40B7">
        <w:rPr>
          <w:rFonts w:ascii="Times New Roman" w:hAnsi="Times New Roman" w:cs="Times New Roman"/>
        </w:rPr>
        <w:t>insufficient complexity for accurately modeling tumor cell lineages and immune transitions</w:t>
      </w:r>
      <w:r w:rsidR="00F14C45" w:rsidRPr="00F14C45">
        <w:rPr>
          <w:rFonts w:ascii="Times New Roman" w:hAnsi="Times New Roman" w:cs="Times New Roman"/>
        </w:rPr>
        <w:t xml:space="preserve">. </w:t>
      </w:r>
      <w:r w:rsidR="009E40B7" w:rsidRPr="009E40B7">
        <w:rPr>
          <w:rFonts w:ascii="Times New Roman" w:hAnsi="Times New Roman" w:cs="Times New Roman"/>
        </w:rPr>
        <w:t>Addressing these challenges through robust modeling approaches that integrate additional data modalities and rely on fewer restrictive assumptions is vital for advancing RNA velocity methodologies. These issues will be comprehensively discussed in the subsequent section.</w:t>
      </w:r>
    </w:p>
    <w:p w14:paraId="7A9B8A50" w14:textId="115ED7D1" w:rsidR="001100F1" w:rsidRDefault="001100F1" w:rsidP="002321A2">
      <w:pPr>
        <w:rPr>
          <w:rFonts w:ascii="Times New Roman" w:hAnsi="Times New Roman" w:cs="Times New Roman"/>
        </w:rPr>
      </w:pPr>
    </w:p>
    <w:p w14:paraId="249C7891" w14:textId="77777777" w:rsidR="002321A2" w:rsidRPr="007773BC" w:rsidRDefault="002321A2" w:rsidP="002321A2">
      <w:pPr>
        <w:rPr>
          <w:rFonts w:ascii="Times New Roman" w:hAnsi="Times New Roman" w:cs="Times New Roman"/>
          <w:b/>
          <w:bCs/>
          <w:sz w:val="28"/>
          <w:szCs w:val="36"/>
        </w:rPr>
      </w:pPr>
      <w:r w:rsidRPr="00610C7A">
        <w:rPr>
          <w:rFonts w:ascii="Times New Roman" w:hAnsi="Times New Roman" w:cs="Times New Roman" w:hint="eastAsia"/>
          <w:b/>
          <w:bCs/>
          <w:sz w:val="28"/>
          <w:szCs w:val="36"/>
        </w:rPr>
        <w:t>Discussion</w:t>
      </w:r>
    </w:p>
    <w:p w14:paraId="0A77ADDE" w14:textId="77777777" w:rsidR="009F47FD" w:rsidRPr="00D5531E" w:rsidRDefault="009F47FD" w:rsidP="009F47FD">
      <w:pPr>
        <w:rPr>
          <w:rFonts w:ascii="Times New Roman" w:hAnsi="Times New Roman" w:cs="Times New Roman"/>
          <w:bCs/>
        </w:rPr>
      </w:pPr>
      <w:r w:rsidRPr="00D5531E">
        <w:rPr>
          <w:rFonts w:ascii="Times New Roman" w:hAnsi="Times New Roman" w:cs="Times New Roman"/>
          <w:bCs/>
        </w:rPr>
        <w:t>The advent of RNA velocity has revolutionized single-cell transcriptomics by enabling dynamic predictions of cellular states through the temporal interplay of spliced and unspliced mRNAs. From its foundational models (</w:t>
      </w:r>
      <w:r w:rsidRPr="009F47FD">
        <w:rPr>
          <w:rFonts w:ascii="Times New Roman" w:hAnsi="Times New Roman" w:cs="Times New Roman"/>
          <w:bCs/>
          <w:i/>
          <w:iCs/>
        </w:rPr>
        <w:t>Velocyto</w:t>
      </w:r>
      <w:r w:rsidRPr="00D5531E">
        <w:rPr>
          <w:rFonts w:ascii="Times New Roman" w:hAnsi="Times New Roman" w:cs="Times New Roman"/>
          <w:bCs/>
        </w:rPr>
        <w:t xml:space="preserve"> and </w:t>
      </w:r>
      <w:r w:rsidRPr="009F47FD">
        <w:rPr>
          <w:rFonts w:ascii="Times New Roman" w:hAnsi="Times New Roman" w:cs="Times New Roman"/>
          <w:bCs/>
          <w:i/>
          <w:iCs/>
        </w:rPr>
        <w:t>scVelo</w:t>
      </w:r>
      <w:r w:rsidRPr="00D5531E">
        <w:rPr>
          <w:rFonts w:ascii="Times New Roman" w:hAnsi="Times New Roman" w:cs="Times New Roman"/>
          <w:bCs/>
        </w:rPr>
        <w:t xml:space="preserve">) to advanced frameworks integrating multi-omics data or deep learning, these methods have illuminated cellular trajectories in developmental biology, disease progression, and tumor ecosystems. By capturing transcriptional kinetics, RNA velocity has </w:t>
      </w:r>
      <w:r w:rsidRPr="00D5531E">
        <w:rPr>
          <w:rFonts w:ascii="Times New Roman" w:hAnsi="Times New Roman" w:cs="Times New Roman"/>
          <w:bCs/>
        </w:rPr>
        <w:lastRenderedPageBreak/>
        <w:t xml:space="preserve">resolved lineage hierarchies, identified fate-determining genes, and even challenged traditional paradigms—such as the unidirectional evolution of leukemia cells in lymphoid tissues. Its applications span diverse biological scales, </w:t>
      </w:r>
      <w:r w:rsidRPr="007B1AD8">
        <w:rPr>
          <w:rFonts w:ascii="Times New Roman" w:hAnsi="Times New Roman" w:cs="Times New Roman"/>
          <w:bCs/>
        </w:rPr>
        <w:t>from embryonic patterning to immune cell exhaustion, solidifying its role as a cornerstone of dynamic cellular analysis.</w:t>
      </w:r>
    </w:p>
    <w:p w14:paraId="2C55D758" w14:textId="77777777" w:rsidR="009F47FD" w:rsidRPr="00D5531E" w:rsidRDefault="009F47FD" w:rsidP="009F47FD">
      <w:pPr>
        <w:rPr>
          <w:rFonts w:ascii="Times New Roman" w:hAnsi="Times New Roman" w:cs="Times New Roman"/>
          <w:bCs/>
        </w:rPr>
      </w:pPr>
    </w:p>
    <w:p w14:paraId="74331F8F" w14:textId="77777777" w:rsidR="009F47FD" w:rsidRPr="00D5531E" w:rsidRDefault="009F47FD" w:rsidP="009F47FD">
      <w:pPr>
        <w:rPr>
          <w:rFonts w:ascii="Times New Roman" w:hAnsi="Times New Roman" w:cs="Times New Roman"/>
          <w:bCs/>
        </w:rPr>
      </w:pPr>
      <w:r w:rsidRPr="00D5531E">
        <w:rPr>
          <w:rFonts w:ascii="Times New Roman" w:hAnsi="Times New Roman" w:cs="Times New Roman"/>
          <w:bCs/>
        </w:rPr>
        <w:t>Despite these transformative insights, critical challenges persist. The reliance on steady-state assumptions, technical noise in single-cell data, and limitations in visualizing high-dimensional dynamics often constrain the accuracy and generalizability of RNA velocity predictions</w:t>
      </w:r>
      <w:r>
        <w:rPr>
          <w:rFonts w:ascii="Times New Roman" w:hAnsi="Times New Roman" w:cs="Times New Roman" w:hint="eastAsia"/>
          <w:bCs/>
        </w:rPr>
        <w:t>，</w:t>
      </w:r>
      <w:r>
        <w:rPr>
          <w:rFonts w:ascii="Times New Roman" w:hAnsi="Times New Roman" w:cs="Times New Roman" w:hint="eastAsia"/>
          <w:bCs/>
        </w:rPr>
        <w:t xml:space="preserve"> </w:t>
      </w:r>
      <w:r w:rsidRPr="007B1AD8">
        <w:rPr>
          <w:rFonts w:ascii="Times New Roman" w:hAnsi="Times New Roman" w:cs="Times New Roman"/>
          <w:bCs/>
        </w:rPr>
        <w:t>particularly in systems with transient transcriptional states or heterogeneous kinetics</w:t>
      </w:r>
      <w:r w:rsidRPr="00D5531E">
        <w:rPr>
          <w:rFonts w:ascii="Times New Roman" w:hAnsi="Times New Roman" w:cs="Times New Roman"/>
          <w:bCs/>
        </w:rPr>
        <w:t xml:space="preserve">. </w:t>
      </w:r>
      <w:r w:rsidRPr="007B1AD8">
        <w:rPr>
          <w:rFonts w:ascii="Times New Roman" w:hAnsi="Times New Roman" w:cs="Times New Roman"/>
          <w:bCs/>
        </w:rPr>
        <w:t xml:space="preserve">Conventional workflows may inadvertently obscure biological signals through preprocessing steps, while projections onto low-dimensional embeddings risk oversimplifying complex trajectories. These limitations highlight the need for methodological refinement and integrative validation. </w:t>
      </w:r>
      <w:r>
        <w:rPr>
          <w:rFonts w:ascii="Times New Roman" w:hAnsi="Times New Roman" w:cs="Times New Roman" w:hint="eastAsia"/>
          <w:bCs/>
        </w:rPr>
        <w:t>Here</w:t>
      </w:r>
      <w:r w:rsidRPr="007B1AD8">
        <w:rPr>
          <w:rFonts w:ascii="Times New Roman" w:hAnsi="Times New Roman" w:cs="Times New Roman"/>
          <w:bCs/>
        </w:rPr>
        <w:t xml:space="preserve"> we synthesize recent advancements addressing these challenges, discuss extensions of RNA velocity beyond splicing kinetics, and </w:t>
      </w:r>
      <w:r w:rsidRPr="00D5531E">
        <w:rPr>
          <w:rFonts w:ascii="Times New Roman" w:hAnsi="Times New Roman" w:cs="Times New Roman"/>
          <w:bCs/>
        </w:rPr>
        <w:t>propose practical guidelines to enhance the utility of RNA velocity in both basic research and clinical translation.</w:t>
      </w:r>
    </w:p>
    <w:p w14:paraId="3370A228" w14:textId="77777777" w:rsidR="009F47FD" w:rsidRPr="009F47FD" w:rsidRDefault="009F47FD" w:rsidP="002321A2">
      <w:pPr>
        <w:rPr>
          <w:rFonts w:ascii="Times New Roman" w:hAnsi="Times New Roman" w:cs="Times New Roman"/>
          <w:b/>
          <w:bCs/>
        </w:rPr>
      </w:pPr>
    </w:p>
    <w:p w14:paraId="21CA1690" w14:textId="2D1ACFBD" w:rsidR="002321A2" w:rsidRPr="00CB0BBE" w:rsidRDefault="009F47FD" w:rsidP="002321A2">
      <w:pPr>
        <w:rPr>
          <w:rFonts w:ascii="Times New Roman" w:hAnsi="Times New Roman" w:cs="Times New Roman"/>
          <w:b/>
          <w:bCs/>
        </w:rPr>
      </w:pPr>
      <w:r>
        <w:rPr>
          <w:rFonts w:ascii="Times New Roman" w:hAnsi="Times New Roman" w:cs="Times New Roman" w:hint="eastAsia"/>
          <w:b/>
          <w:bCs/>
        </w:rPr>
        <w:t>Advancements</w:t>
      </w:r>
      <w:r>
        <w:rPr>
          <w:rFonts w:ascii="Times New Roman" w:hAnsi="Times New Roman" w:cs="Times New Roman"/>
          <w:b/>
          <w:bCs/>
        </w:rPr>
        <w:t xml:space="preserve"> </w:t>
      </w:r>
      <w:r>
        <w:rPr>
          <w:rFonts w:ascii="Times New Roman" w:hAnsi="Times New Roman" w:cs="Times New Roman" w:hint="eastAsia"/>
          <w:b/>
          <w:bCs/>
        </w:rPr>
        <w:t>in</w:t>
      </w:r>
      <w:r w:rsidR="002321A2" w:rsidRPr="00CB0BBE">
        <w:rPr>
          <w:rFonts w:ascii="Times New Roman" w:hAnsi="Times New Roman" w:cs="Times New Roman" w:hint="eastAsia"/>
          <w:b/>
          <w:bCs/>
        </w:rPr>
        <w:t xml:space="preserve"> </w:t>
      </w:r>
      <w:r w:rsidR="002321A2">
        <w:rPr>
          <w:rFonts w:ascii="Times New Roman" w:hAnsi="Times New Roman" w:cs="Times New Roman" w:hint="eastAsia"/>
          <w:b/>
          <w:bCs/>
        </w:rPr>
        <w:t xml:space="preserve">splicing-kinetic-based </w:t>
      </w:r>
      <w:r w:rsidR="002321A2" w:rsidRPr="00CB0BBE">
        <w:rPr>
          <w:rFonts w:ascii="Times New Roman" w:hAnsi="Times New Roman" w:cs="Times New Roman" w:hint="eastAsia"/>
          <w:b/>
          <w:bCs/>
        </w:rPr>
        <w:t>RNA velocity</w:t>
      </w:r>
      <w:r>
        <w:rPr>
          <w:rFonts w:ascii="Times New Roman" w:hAnsi="Times New Roman" w:cs="Times New Roman" w:hint="eastAsia"/>
          <w:b/>
          <w:bCs/>
        </w:rPr>
        <w:t xml:space="preserve"> </w:t>
      </w:r>
      <w:r>
        <w:rPr>
          <w:rFonts w:ascii="Times New Roman" w:hAnsi="Times New Roman" w:cs="Times New Roman"/>
          <w:b/>
          <w:bCs/>
        </w:rPr>
        <w:t>models</w:t>
      </w:r>
    </w:p>
    <w:p w14:paraId="60D05B84" w14:textId="1EA5A637" w:rsidR="002321A2" w:rsidRDefault="002321A2" w:rsidP="002321A2">
      <w:pPr>
        <w:rPr>
          <w:rFonts w:ascii="Times New Roman" w:hAnsi="Times New Roman"/>
        </w:rPr>
      </w:pPr>
      <w:r w:rsidRPr="009E5B4B">
        <w:rPr>
          <w:rFonts w:ascii="Times New Roman" w:hAnsi="Times New Roman" w:cs="Times New Roman"/>
        </w:rPr>
        <w:t xml:space="preserve">By capturing the dynamics of splicing </w:t>
      </w:r>
      <w:r>
        <w:rPr>
          <w:rFonts w:ascii="Times New Roman" w:hAnsi="Times New Roman" w:cs="Times New Roman" w:hint="eastAsia"/>
        </w:rPr>
        <w:t>process</w:t>
      </w:r>
      <w:r w:rsidRPr="009E5B4B">
        <w:rPr>
          <w:rFonts w:ascii="Times New Roman" w:hAnsi="Times New Roman" w:cs="Times New Roman"/>
        </w:rPr>
        <w:t xml:space="preserve">, RNA velocity methods </w:t>
      </w:r>
      <w:r w:rsidR="00B22B83" w:rsidRPr="00B22B83">
        <w:rPr>
          <w:rFonts w:ascii="Times New Roman" w:hAnsi="Times New Roman" w:cs="Times New Roman"/>
        </w:rPr>
        <w:t>predict</w:t>
      </w:r>
      <w:r w:rsidRPr="009E5B4B">
        <w:rPr>
          <w:rFonts w:ascii="Times New Roman" w:hAnsi="Times New Roman" w:cs="Times New Roman"/>
        </w:rPr>
        <w:t xml:space="preserve"> future transcriptional states of individual cells, facilitating the </w:t>
      </w:r>
      <w:r w:rsidR="007372AA" w:rsidRPr="007372AA">
        <w:rPr>
          <w:rFonts w:ascii="Times New Roman" w:hAnsi="Times New Roman" w:cs="Times New Roman"/>
        </w:rPr>
        <w:t>reconstruction</w:t>
      </w:r>
      <w:r w:rsidRPr="009E5B4B">
        <w:rPr>
          <w:rFonts w:ascii="Times New Roman" w:hAnsi="Times New Roman" w:cs="Times New Roman"/>
        </w:rPr>
        <w:t xml:space="preserve"> of differentiation trajectories, </w:t>
      </w:r>
      <w:r w:rsidR="007372AA" w:rsidRPr="007372AA">
        <w:rPr>
          <w:rFonts w:ascii="Times New Roman" w:hAnsi="Times New Roman" w:cs="Times New Roman"/>
        </w:rPr>
        <w:t>elucidation of cellular heterogeneity, and enhanced understanding of disease progression mechanisms</w:t>
      </w:r>
      <w:r w:rsidRPr="009E5B4B">
        <w:rPr>
          <w:rFonts w:ascii="Times New Roman" w:hAnsi="Times New Roman" w:cs="Times New Roman"/>
        </w:rPr>
        <w:t xml:space="preserve">. </w:t>
      </w:r>
      <w:r w:rsidR="007372AA" w:rsidRPr="007372AA">
        <w:rPr>
          <w:rFonts w:ascii="Times New Roman" w:hAnsi="Times New Roman" w:cs="Times New Roman"/>
        </w:rPr>
        <w:t>Recent advances have expanded splicing-kinetic RNA velocity frameworks to broader biological contexts, including generalized cell dynamics and gene regulatory investigations</w:t>
      </w:r>
      <w:r w:rsidRPr="009E5B4B">
        <w:rPr>
          <w:rFonts w:ascii="Times New Roman" w:hAnsi="Times New Roman" w:cs="Times New Roman"/>
        </w:rPr>
        <w:t xml:space="preserve">. </w:t>
      </w:r>
      <w:r w:rsidRPr="009E5B4B">
        <w:rPr>
          <w:rFonts w:ascii="Times New Roman" w:hAnsi="Times New Roman" w:cs="Times New Roman"/>
          <w:i/>
          <w:iCs/>
        </w:rPr>
        <w:t>Protaccel</w:t>
      </w:r>
      <w:r>
        <w:rPr>
          <w:rFonts w:ascii="Times New Roman" w:hAnsi="Times New Roman" w:cs="Times New Roman" w:hint="eastAsia"/>
        </w:rPr>
        <w:t xml:space="preserve"> </w:t>
      </w:r>
      <w:r w:rsidR="009A2D82">
        <w:rPr>
          <w:rFonts w:ascii="Times New Roman" w:hAnsi="Times New Roman" w:cs="Times New Roman"/>
        </w:rPr>
        <w:fldChar w:fldCharType="begin"/>
      </w:r>
      <w:r w:rsidR="0043360A">
        <w:rPr>
          <w:rFonts w:ascii="Times New Roman" w:hAnsi="Times New Roman" w:cs="Times New Roman"/>
        </w:rPr>
        <w:instrText xml:space="preserve"> ADDIN EN.CITE &lt;EndNote&gt;&lt;Cite&gt;&lt;Author&gt;Gorin&lt;/Author&gt;&lt;Year&gt;2020&lt;/Year&gt;&lt;RecNum&gt;99&lt;/RecNum&gt;&lt;DisplayText&gt;[89]&lt;/DisplayText&gt;&lt;record&gt;&lt;rec-number&gt;99&lt;/rec-number&gt;&lt;foreign-keys&gt;&lt;key app="EN" db-id="vsf22ssadrx5acer9f5x9rdl5spsr2s0vfp0" timestamp="1743953037"&gt;99&lt;/key&gt;&lt;/foreign-keys&gt;&lt;ref-type name="Journal Article"&gt;17&lt;/ref-type&gt;&lt;contributors&gt;&lt;authors&gt;&lt;author&gt;Gorin, Gennady&lt;/author&gt;&lt;author&gt;Svensson, Valentine&lt;/author&gt;&lt;author&gt;Pachter, Lior&lt;/author&gt;&lt;/authors&gt;&lt;/contributors&gt;&lt;titles&gt;&lt;title&gt;Protein velocity and acceleration from single-cell multiomics experiments&lt;/title&gt;&lt;secondary-title&gt;Genome Biology&lt;/secondary-title&gt;&lt;/titles&gt;&lt;periodical&gt;&lt;full-title&gt;Genome Biology&lt;/full-title&gt;&lt;/periodical&gt;&lt;pages&gt;39&lt;/pages&gt;&lt;volume&gt;21&lt;/volume&gt;&lt;number&gt;1&lt;/number&gt;&lt;dates&gt;&lt;year&gt;2020&lt;/year&gt;&lt;pub-dates&gt;&lt;date&gt;2020/02/18&lt;/date&gt;&lt;/pub-dates&gt;&lt;/dates&gt;&lt;isbn&gt;1474-760X&lt;/isbn&gt;&lt;urls&gt;&lt;related-urls&gt;&lt;url&gt;https://doi.org/10.1186/s13059-020-1945-3&lt;/url&gt;&lt;/related-urls&gt;&lt;/urls&gt;&lt;electronic-resource-num&gt;10.1186/s13059-020-1945-3&lt;/electronic-resource-num&gt;&lt;/record&gt;&lt;/Cite&gt;&lt;/EndNote&gt;</w:instrText>
      </w:r>
      <w:r w:rsidR="009A2D82">
        <w:rPr>
          <w:rFonts w:ascii="Times New Roman" w:hAnsi="Times New Roman" w:cs="Times New Roman"/>
        </w:rPr>
        <w:fldChar w:fldCharType="separate"/>
      </w:r>
      <w:r w:rsidR="0043360A">
        <w:rPr>
          <w:rFonts w:ascii="Times New Roman" w:hAnsi="Times New Roman" w:cs="Times New Roman"/>
          <w:noProof/>
        </w:rPr>
        <w:t>[89]</w:t>
      </w:r>
      <w:r w:rsidR="009A2D82">
        <w:rPr>
          <w:rFonts w:ascii="Times New Roman" w:hAnsi="Times New Roman" w:cs="Times New Roman"/>
        </w:rPr>
        <w:fldChar w:fldCharType="end"/>
      </w:r>
      <w:r w:rsidRPr="009E5B4B">
        <w:rPr>
          <w:rFonts w:ascii="Times New Roman" w:hAnsi="Times New Roman" w:cs="Times New Roman"/>
        </w:rPr>
        <w:t xml:space="preserve"> extends the RNA velocity paradigm by incorporating protein-level dynamic </w:t>
      </w:r>
      <w:r>
        <w:rPr>
          <w:rFonts w:ascii="Times New Roman" w:hAnsi="Times New Roman" w:cs="Times New Roman" w:hint="eastAsia"/>
        </w:rPr>
        <w:t>in</w:t>
      </w:r>
      <w:r w:rsidR="007372AA">
        <w:rPr>
          <w:rFonts w:ascii="Times New Roman" w:hAnsi="Times New Roman" w:cs="Times New Roman" w:hint="eastAsia"/>
        </w:rPr>
        <w:t>to</w:t>
      </w:r>
      <w:r>
        <w:rPr>
          <w:rFonts w:ascii="Times New Roman" w:hAnsi="Times New Roman" w:cs="Times New Roman" w:hint="eastAsia"/>
        </w:rPr>
        <w:t xml:space="preserve"> steady-state methods</w:t>
      </w:r>
      <w:r w:rsidRPr="009E5B4B">
        <w:rPr>
          <w:rFonts w:ascii="Times New Roman" w:hAnsi="Times New Roman" w:cs="Times New Roman"/>
        </w:rPr>
        <w:t xml:space="preserve">, enabling the prediction of protein production rates directly from transcriptomic data. This </w:t>
      </w:r>
      <w:r w:rsidR="007372AA" w:rsidRPr="007372AA">
        <w:rPr>
          <w:rFonts w:ascii="Times New Roman" w:hAnsi="Times New Roman" w:cs="Times New Roman"/>
        </w:rPr>
        <w:t>approach</w:t>
      </w:r>
      <w:r w:rsidRPr="009E5B4B">
        <w:rPr>
          <w:rFonts w:ascii="Times New Roman" w:hAnsi="Times New Roman" w:cs="Times New Roman"/>
        </w:rPr>
        <w:t xml:space="preserve"> enriches the </w:t>
      </w:r>
      <w:r w:rsidR="007372AA" w:rsidRPr="007372AA">
        <w:rPr>
          <w:rFonts w:ascii="Times New Roman" w:hAnsi="Times New Roman" w:cs="Times New Roman"/>
        </w:rPr>
        <w:t>interpretation</w:t>
      </w:r>
      <w:r w:rsidRPr="009E5B4B">
        <w:rPr>
          <w:rFonts w:ascii="Times New Roman" w:hAnsi="Times New Roman" w:cs="Times New Roman"/>
        </w:rPr>
        <w:t xml:space="preserve"> of cellular state transitions by </w:t>
      </w:r>
      <w:r w:rsidR="007372AA" w:rsidRPr="007372AA">
        <w:rPr>
          <w:rFonts w:ascii="Times New Roman" w:hAnsi="Times New Roman" w:cs="Times New Roman"/>
        </w:rPr>
        <w:t>combining estimates of unprocessed transcripts and protein abundances to project future cell states</w:t>
      </w:r>
      <w:r w:rsidRPr="009E5B4B">
        <w:rPr>
          <w:rFonts w:ascii="Times New Roman" w:hAnsi="Times New Roman" w:cs="Times New Roman"/>
        </w:rPr>
        <w:t xml:space="preserve">. </w:t>
      </w:r>
      <w:r w:rsidRPr="002B08B4">
        <w:rPr>
          <w:rFonts w:ascii="Times New Roman" w:hAnsi="Times New Roman" w:cs="Times New Roman"/>
          <w:i/>
          <w:iCs/>
        </w:rPr>
        <w:t>SIRV</w:t>
      </w:r>
      <w:r w:rsidRPr="002B08B4">
        <w:rPr>
          <w:rFonts w:ascii="Times New Roman" w:hAnsi="Times New Roman" w:cs="Times New Roman"/>
        </w:rPr>
        <w:t xml:space="preserve"> </w:t>
      </w:r>
      <w:r w:rsidR="009A2D82">
        <w:rPr>
          <w:rFonts w:ascii="Times New Roman" w:hAnsi="Times New Roman" w:cs="Times New Roman"/>
        </w:rPr>
        <w:fldChar w:fldCharType="begin"/>
      </w:r>
      <w:r w:rsidR="0043360A">
        <w:rPr>
          <w:rFonts w:ascii="Times New Roman" w:hAnsi="Times New Roman" w:cs="Times New Roman"/>
        </w:rPr>
        <w:instrText xml:space="preserve"> ADDIN EN.CITE &lt;EndNote&gt;&lt;Cite&gt;&lt;Author&gt;Abdelaal&lt;/Author&gt;&lt;Year&gt;2024&lt;/Year&gt;&lt;RecNum&gt;104&lt;/RecNum&gt;&lt;DisplayText&gt;[90]&lt;/DisplayText&gt;&lt;record&gt;&lt;rec-number&gt;104&lt;/rec-number&gt;&lt;foreign-keys&gt;&lt;key app="EN" db-id="vsf22ssadrx5acer9f5x9rdl5spsr2s0vfp0" timestamp="1743953042"&gt;104&lt;/key&gt;&lt;/foreign-keys&gt;&lt;ref-type name="Journal Article"&gt;17&lt;/ref-type&gt;&lt;contributors&gt;&lt;authors&gt;&lt;author&gt;Abdelaal, Tamim&lt;/author&gt;&lt;author&gt;Grossouw, Laurens M&lt;/author&gt;&lt;author&gt;Pasterkamp, R Jeroen&lt;/author&gt;&lt;author&gt;Lelieveldt, Boudewijn P F.&lt;/author&gt;&lt;author&gt;Reinders, Marcel J T.&lt;/author&gt;&lt;author&gt;Mahfouz, Ahmed&lt;/author&gt;&lt;/authors&gt;&lt;/contributors&gt;&lt;titles&gt;&lt;title&gt;SIRV: spatial inference of RNA velocity at the single-cell resolution&lt;/title&gt;&lt;secondary-title&gt;NAR Genomics and Bioinformatics&lt;/secondary-title&gt;&lt;/titles&gt;&lt;periodical&gt;&lt;full-title&gt;NAR Genomics and Bioinformatics&lt;/full-title&gt;&lt;/periodical&gt;&lt;pages&gt;lqae100&lt;/pages&gt;&lt;volume&gt;6&lt;/volume&gt;&lt;number&gt;3&lt;/number&gt;&lt;dates&gt;&lt;year&gt;2024&lt;/year&gt;&lt;/dates&gt;&lt;isbn&gt;2631-9268&lt;/isbn&gt;&lt;urls&gt;&lt;related-urls&gt;&lt;url&gt;https://doi.org/10.1093/nargab/lqae100&lt;/url&gt;&lt;/related-urls&gt;&lt;/urls&gt;&lt;electronic-resource-num&gt;10.1093/nargab/lqae100&lt;/electronic-resource-num&gt;&lt;access-date&gt;12/27/2024&lt;/access-date&gt;&lt;/record&gt;&lt;/Cite&gt;&lt;/EndNote&gt;</w:instrText>
      </w:r>
      <w:r w:rsidR="009A2D82">
        <w:rPr>
          <w:rFonts w:ascii="Times New Roman" w:hAnsi="Times New Roman" w:cs="Times New Roman"/>
        </w:rPr>
        <w:fldChar w:fldCharType="separate"/>
      </w:r>
      <w:r w:rsidR="0043360A">
        <w:rPr>
          <w:rFonts w:ascii="Times New Roman" w:hAnsi="Times New Roman" w:cs="Times New Roman"/>
          <w:noProof/>
        </w:rPr>
        <w:t>[90]</w:t>
      </w:r>
      <w:r w:rsidR="009A2D82">
        <w:rPr>
          <w:rFonts w:ascii="Times New Roman" w:hAnsi="Times New Roman" w:cs="Times New Roman"/>
        </w:rPr>
        <w:fldChar w:fldCharType="end"/>
      </w:r>
      <w:r>
        <w:rPr>
          <w:rFonts w:ascii="Times New Roman" w:hAnsi="Times New Roman" w:cs="Times New Roman" w:hint="eastAsia"/>
        </w:rPr>
        <w:t xml:space="preserve"> </w:t>
      </w:r>
      <w:r w:rsidR="007372AA" w:rsidRPr="007372AA">
        <w:rPr>
          <w:rFonts w:ascii="Times New Roman" w:hAnsi="Times New Roman" w:cs="Times New Roman"/>
        </w:rPr>
        <w:t>integrates spatial transcriptomics data with traditional RNA velocity by aligning spatial information and spliced/unspliced expression matrices through domain adaptation. By employing spatial data as a reference, this method calculates RNA velocities within a spatial context, enabling the reconstruction of tissue-specific differentiation dynamics.</w:t>
      </w:r>
      <w:r>
        <w:rPr>
          <w:rFonts w:ascii="Times New Roman" w:hAnsi="Times New Roman" w:cs="Times New Roman" w:hint="eastAsia"/>
        </w:rPr>
        <w:t xml:space="preserve"> </w:t>
      </w:r>
      <w:r w:rsidRPr="00CB0BBE">
        <w:rPr>
          <w:rFonts w:ascii="Times New Roman" w:hAnsi="Times New Roman"/>
          <w:i/>
          <w:iCs/>
        </w:rPr>
        <w:t>DeepKINET</w:t>
      </w:r>
      <w:r>
        <w:rPr>
          <w:rFonts w:ascii="Times New Roman" w:hAnsi="Times New Roman" w:hint="eastAsia"/>
        </w:rPr>
        <w:t xml:space="preserve"> </w:t>
      </w:r>
      <w:r w:rsidR="009A2D82">
        <w:rPr>
          <w:rFonts w:ascii="Times New Roman" w:hAnsi="Times New Roman"/>
        </w:rPr>
        <w:fldChar w:fldCharType="begin"/>
      </w:r>
      <w:r w:rsidR="0043360A">
        <w:rPr>
          <w:rFonts w:ascii="Times New Roman" w:hAnsi="Times New Roman"/>
        </w:rPr>
        <w:instrText xml:space="preserve"> ADDIN EN.CITE &lt;EndNote&gt;&lt;Cite&gt;&lt;Author&gt;Mizukoshi&lt;/Author&gt;&lt;Year&gt;2024&lt;/Year&gt;&lt;RecNum&gt;102&lt;/RecNum&gt;&lt;DisplayText&gt;[91]&lt;/DisplayText&gt;&lt;record&gt;&lt;rec-number&gt;102&lt;/rec-number&gt;&lt;foreign-keys&gt;&lt;key app="EN" db-id="vsf22ssadrx5acer9f5x9rdl5spsr2s0vfp0" timestamp="1743953041"&gt;102&lt;/key&gt;&lt;/foreign-keys&gt;&lt;ref-type name="Journal Article"&gt;17&lt;/ref-type&gt;&lt;contributors&gt;&lt;authors&gt;&lt;author&gt;Mizukoshi, Chikara&lt;/author&gt;&lt;author&gt;Kojima, Yasuhiro&lt;/author&gt;&lt;author&gt;Nomura, Satoshi&lt;/author&gt;&lt;author&gt;Hayashi, Shuto&lt;/author&gt;&lt;author&gt;Abe, Ko&lt;/author&gt;&lt;author&gt;Shimamura, Teppei&lt;/author&gt;&lt;/authors&gt;&lt;/contributors&gt;&lt;titles&gt;&lt;title&gt;DeepKINET: a deep generative model for estimating single-cell RNA splicing and degradation rates&lt;/title&gt;&lt;secondary-title&gt;Genome Biology&lt;/secondary-title&gt;&lt;/titles&gt;&lt;periodical&gt;&lt;full-title&gt;Genome Biology&lt;/full-title&gt;&lt;/periodical&gt;&lt;pages&gt;229&lt;/pages&gt;&lt;volume&gt;25&lt;/volume&gt;&lt;number&gt;1&lt;/number&gt;&lt;dates&gt;&lt;year&gt;2024&lt;/year&gt;&lt;pub-dates&gt;&lt;date&gt;2024/09/06&lt;/date&gt;&lt;/pub-dates&gt;&lt;/dates&gt;&lt;isbn&gt;1474-760X&lt;/isbn&gt;&lt;urls&gt;&lt;related-urls&gt;&lt;url&gt;https://doi.org/10.1186/s13059-024-03367-8&lt;/url&gt;&lt;/related-urls&gt;&lt;/urls&gt;&lt;electronic-resource-num&gt;10.1186/s13059-024-03367-8&lt;/electronic-resource-num&gt;&lt;/record&gt;&lt;/Cite&gt;&lt;/EndNote&gt;</w:instrText>
      </w:r>
      <w:r w:rsidR="009A2D82">
        <w:rPr>
          <w:rFonts w:ascii="Times New Roman" w:hAnsi="Times New Roman"/>
        </w:rPr>
        <w:fldChar w:fldCharType="separate"/>
      </w:r>
      <w:r w:rsidR="0043360A">
        <w:rPr>
          <w:rFonts w:ascii="Times New Roman" w:hAnsi="Times New Roman"/>
          <w:noProof/>
        </w:rPr>
        <w:t>[91]</w:t>
      </w:r>
      <w:r w:rsidR="009A2D82">
        <w:rPr>
          <w:rFonts w:ascii="Times New Roman" w:hAnsi="Times New Roman"/>
        </w:rPr>
        <w:fldChar w:fldCharType="end"/>
      </w:r>
      <w:r w:rsidRPr="00CB0BBE">
        <w:rPr>
          <w:rFonts w:ascii="Times New Roman" w:hAnsi="Times New Roman"/>
        </w:rPr>
        <w:t xml:space="preserve">, </w:t>
      </w:r>
      <w:r w:rsidR="007372AA" w:rsidRPr="007372AA">
        <w:rPr>
          <w:rFonts w:ascii="Times New Roman" w:hAnsi="Times New Roman"/>
        </w:rPr>
        <w:t>contrasting with</w:t>
      </w:r>
      <w:r w:rsidR="007372AA">
        <w:rPr>
          <w:rFonts w:ascii="Times New Roman" w:hAnsi="Times New Roman" w:hint="eastAsia"/>
        </w:rPr>
        <w:t xml:space="preserve"> typical </w:t>
      </w:r>
      <w:r w:rsidR="007372AA" w:rsidRPr="007372AA">
        <w:rPr>
          <w:rFonts w:ascii="Times New Roman" w:hAnsi="Times New Roman"/>
        </w:rPr>
        <w:t>trajectory</w:t>
      </w:r>
      <w:r w:rsidR="007372AA">
        <w:rPr>
          <w:rFonts w:ascii="Times New Roman" w:hAnsi="Times New Roman" w:hint="eastAsia"/>
        </w:rPr>
        <w:t xml:space="preserve"> methods</w:t>
      </w:r>
      <w:r w:rsidRPr="00CB0BBE">
        <w:rPr>
          <w:rFonts w:ascii="Times New Roman" w:hAnsi="Times New Roman"/>
        </w:rPr>
        <w:t>, treat</w:t>
      </w:r>
      <w:r>
        <w:rPr>
          <w:rFonts w:ascii="Times New Roman" w:hAnsi="Times New Roman" w:hint="eastAsia"/>
        </w:rPr>
        <w:t>s</w:t>
      </w:r>
      <w:r w:rsidRPr="00CB0BBE">
        <w:rPr>
          <w:rFonts w:ascii="Times New Roman" w:hAnsi="Times New Roman"/>
        </w:rPr>
        <w:t xml:space="preserve"> RNA velocity as a latent variable within a deep learning model to estimate splicing and degradation rates at single-cell resolution. It aims to reveal the heterogeneity in splicing and degradation rates across cells, thereby elucidating post-transcriptional regulatory mechanisms mediated by factors such as RNA-binding proteins.</w:t>
      </w:r>
      <w:r>
        <w:rPr>
          <w:rFonts w:ascii="Times New Roman" w:hAnsi="Times New Roman" w:hint="eastAsia"/>
        </w:rPr>
        <w:t xml:space="preserve"> </w:t>
      </w:r>
    </w:p>
    <w:p w14:paraId="3453C28D" w14:textId="77777777" w:rsidR="002321A2" w:rsidRDefault="002321A2" w:rsidP="002321A2">
      <w:pPr>
        <w:rPr>
          <w:rFonts w:ascii="Times New Roman" w:hAnsi="Times New Roman"/>
        </w:rPr>
      </w:pPr>
    </w:p>
    <w:p w14:paraId="0C5B6EC5" w14:textId="7B8523E4" w:rsidR="002321A2" w:rsidRDefault="002321A2" w:rsidP="002321A2">
      <w:pPr>
        <w:rPr>
          <w:rFonts w:ascii="Times New Roman" w:hAnsi="Times New Roman"/>
        </w:rPr>
      </w:pPr>
      <w:r w:rsidRPr="00E11A75">
        <w:rPr>
          <w:rFonts w:ascii="Times New Roman" w:hAnsi="Times New Roman"/>
        </w:rPr>
        <w:t>RNA velocity</w:t>
      </w:r>
      <w:r w:rsidR="007372AA">
        <w:rPr>
          <w:rFonts w:ascii="Times New Roman" w:hAnsi="Times New Roman" w:hint="eastAsia"/>
        </w:rPr>
        <w:t xml:space="preserve"> </w:t>
      </w:r>
      <w:r w:rsidR="007372AA" w:rsidRPr="007372AA">
        <w:rPr>
          <w:rFonts w:ascii="Times New Roman" w:hAnsi="Times New Roman"/>
        </w:rPr>
        <w:t>methodologies</w:t>
      </w:r>
      <w:r w:rsidRPr="00E11A75">
        <w:rPr>
          <w:rFonts w:ascii="Times New Roman" w:hAnsi="Times New Roman"/>
        </w:rPr>
        <w:t xml:space="preserve"> ha</w:t>
      </w:r>
      <w:r w:rsidR="00C754D0">
        <w:rPr>
          <w:rFonts w:ascii="Times New Roman" w:hAnsi="Times New Roman" w:hint="eastAsia"/>
        </w:rPr>
        <w:t>ve</w:t>
      </w:r>
      <w:r w:rsidRPr="00E11A75">
        <w:rPr>
          <w:rFonts w:ascii="Times New Roman" w:hAnsi="Times New Roman"/>
        </w:rPr>
        <w:t xml:space="preserve"> also been </w:t>
      </w:r>
      <w:r w:rsidR="007372AA" w:rsidRPr="007372AA">
        <w:rPr>
          <w:rFonts w:ascii="Times New Roman" w:hAnsi="Times New Roman"/>
        </w:rPr>
        <w:t>adapted specifically for studying cell-cycle dynamics, offering unique insights into temporal regulatory mechanisms</w:t>
      </w:r>
      <w:r w:rsidRPr="00E11A75">
        <w:rPr>
          <w:rFonts w:ascii="Times New Roman" w:hAnsi="Times New Roman"/>
        </w:rPr>
        <w:t xml:space="preserve">. </w:t>
      </w:r>
      <w:r w:rsidRPr="00184DA2">
        <w:rPr>
          <w:rFonts w:ascii="Times New Roman" w:hAnsi="Times New Roman"/>
          <w:i/>
          <w:iCs/>
        </w:rPr>
        <w:t>DeepCycle</w:t>
      </w:r>
      <w:r w:rsidRPr="00184DA2">
        <w:rPr>
          <w:rFonts w:ascii="Times New Roman" w:hAnsi="Times New Roman"/>
        </w:rPr>
        <w:t xml:space="preserve"> </w:t>
      </w:r>
      <w:r w:rsidR="009A2D82">
        <w:rPr>
          <w:rFonts w:ascii="Times New Roman" w:hAnsi="Times New Roman"/>
        </w:rPr>
        <w:fldChar w:fldCharType="begin"/>
      </w:r>
      <w:r w:rsidR="0043360A">
        <w:rPr>
          <w:rFonts w:ascii="Times New Roman" w:hAnsi="Times New Roman"/>
        </w:rPr>
        <w:instrText xml:space="preserve"> ADDIN EN.CITE &lt;EndNote&gt;&lt;Cite&gt;&lt;Author&gt;Riba&lt;/Author&gt;&lt;Year&gt;2022&lt;/Year&gt;&lt;RecNum&gt;105&lt;/RecNum&gt;&lt;DisplayText&gt;[92]&lt;/DisplayText&gt;&lt;record&gt;&lt;rec-number&gt;105&lt;/rec-number&gt;&lt;foreign-keys&gt;&lt;key app="EN" db-id="vsf22ssadrx5acer9f5x9rdl5spsr2s0vfp0" timestamp="1743953042"&gt;105&lt;/key&gt;&lt;/foreign-keys&gt;&lt;ref-type name="Journal Article"&gt;17&lt;/ref-type&gt;&lt;contributors&gt;&lt;authors&gt;&lt;author&gt;Riba, Andrea&lt;/author&gt;&lt;author&gt;Oravecz, Attila&lt;/author&gt;&lt;author&gt;Durik, Matej&lt;/author&gt;&lt;author&gt;Jiménez, Sara&lt;/author&gt;&lt;author&gt;Alunni, Violaine&lt;/author&gt;&lt;author&gt;Cerciat, Marie&lt;/author&gt;&lt;author&gt;Jung, Matthieu&lt;/author&gt;&lt;author&gt;Keime, Céline&lt;/author&gt;&lt;author&gt;Keyes, William M.&lt;/author&gt;&lt;author&gt;Molina, Nacho&lt;/author&gt;&lt;/authors&gt;&lt;/contributors&gt;&lt;titles&gt;&lt;title&gt;Cell cycle gene regulation dynamics revealed by RNA velocity and deep-learning&lt;/title&gt;&lt;secondary-title&gt;Nature Communications&lt;/secondary-title&gt;&lt;/titles&gt;&lt;periodical&gt;&lt;full-title&gt;Nature Communications&lt;/full-title&gt;&lt;/periodical&gt;&lt;pages&gt;2865&lt;/pages&gt;&lt;volume&gt;13&lt;/volume&gt;&lt;number&gt;1&lt;/number&gt;&lt;dates&gt;&lt;year&gt;2022&lt;/year&gt;&lt;pub-dates&gt;&lt;date&gt;2022/05/23&lt;/date&gt;&lt;/pub-dates&gt;&lt;/dates&gt;&lt;isbn&gt;2041-1723&lt;/isbn&gt;&lt;urls&gt;&lt;related-urls&gt;&lt;url&gt;https://doi.org/10.1038/s41467-022-30545-8&lt;/url&gt;&lt;/related-urls&gt;&lt;/urls&gt;&lt;electronic-resource-num&gt;10.1038/s41467-022-30545-8&lt;/electronic-resource-num&gt;&lt;/record&gt;&lt;/Cite&gt;&lt;/EndNote&gt;</w:instrText>
      </w:r>
      <w:r w:rsidR="009A2D82">
        <w:rPr>
          <w:rFonts w:ascii="Times New Roman" w:hAnsi="Times New Roman"/>
        </w:rPr>
        <w:fldChar w:fldCharType="separate"/>
      </w:r>
      <w:r w:rsidR="0043360A">
        <w:rPr>
          <w:rFonts w:ascii="Times New Roman" w:hAnsi="Times New Roman"/>
          <w:noProof/>
        </w:rPr>
        <w:t>[92]</w:t>
      </w:r>
      <w:r w:rsidR="009A2D82">
        <w:rPr>
          <w:rFonts w:ascii="Times New Roman" w:hAnsi="Times New Roman"/>
        </w:rPr>
        <w:fldChar w:fldCharType="end"/>
      </w:r>
      <w:r>
        <w:rPr>
          <w:rFonts w:ascii="Times New Roman" w:hAnsi="Times New Roman" w:hint="eastAsia"/>
        </w:rPr>
        <w:t xml:space="preserve"> </w:t>
      </w:r>
      <w:r w:rsidRPr="00184DA2">
        <w:rPr>
          <w:rFonts w:ascii="Times New Roman" w:hAnsi="Times New Roman"/>
        </w:rPr>
        <w:t xml:space="preserve">infers RNA velocity by using an </w:t>
      </w:r>
      <w:r w:rsidR="007372AA" w:rsidRPr="007372AA">
        <w:rPr>
          <w:rFonts w:ascii="Times New Roman" w:hAnsi="Times New Roman"/>
        </w:rPr>
        <w:t>autoencoder (AE)</w:t>
      </w:r>
      <w:r w:rsidRPr="00184DA2">
        <w:rPr>
          <w:rFonts w:ascii="Times New Roman" w:hAnsi="Times New Roman"/>
        </w:rPr>
        <w:t xml:space="preserve"> </w:t>
      </w:r>
      <w:r>
        <w:rPr>
          <w:rFonts w:ascii="Times New Roman" w:hAnsi="Times New Roman" w:hint="eastAsia"/>
        </w:rPr>
        <w:t>framework</w:t>
      </w:r>
      <w:r w:rsidRPr="00184DA2">
        <w:rPr>
          <w:rFonts w:ascii="Times New Roman" w:hAnsi="Times New Roman"/>
        </w:rPr>
        <w:t xml:space="preserve"> to model the complex</w:t>
      </w:r>
      <w:r w:rsidR="007372AA">
        <w:rPr>
          <w:rFonts w:ascii="Times New Roman" w:hAnsi="Times New Roman" w:hint="eastAsia"/>
        </w:rPr>
        <w:t xml:space="preserve"> </w:t>
      </w:r>
      <w:r w:rsidR="007372AA" w:rsidRPr="007372AA">
        <w:rPr>
          <w:rFonts w:ascii="Times New Roman" w:hAnsi="Times New Roman"/>
        </w:rPr>
        <w:t>spliced-to-unspliced RNA</w:t>
      </w:r>
      <w:r w:rsidRPr="00184DA2">
        <w:rPr>
          <w:rFonts w:ascii="Times New Roman" w:hAnsi="Times New Roman"/>
        </w:rPr>
        <w:t xml:space="preserve"> relationship </w:t>
      </w:r>
      <w:r w:rsidR="007372AA" w:rsidRPr="007372AA">
        <w:rPr>
          <w:rFonts w:ascii="Times New Roman" w:hAnsi="Times New Roman"/>
        </w:rPr>
        <w:t xml:space="preserve">throughout the </w:t>
      </w:r>
      <w:r w:rsidRPr="00184DA2">
        <w:rPr>
          <w:rFonts w:ascii="Times New Roman" w:hAnsi="Times New Roman"/>
        </w:rPr>
        <w:t xml:space="preserve">cell cycle, </w:t>
      </w:r>
      <w:r w:rsidR="007372AA" w:rsidRPr="007372AA">
        <w:rPr>
          <w:rFonts w:ascii="Times New Roman" w:hAnsi="Times New Roman"/>
        </w:rPr>
        <w:t>introducing a continuous latent variable termed “transcriptional phase” to characterize the periodic progression of cells.</w:t>
      </w:r>
      <w:r>
        <w:rPr>
          <w:rFonts w:ascii="Times New Roman" w:hAnsi="Times New Roman" w:hint="eastAsia"/>
        </w:rPr>
        <w:t xml:space="preserve"> </w:t>
      </w:r>
      <w:r w:rsidRPr="00E11A75">
        <w:rPr>
          <w:rFonts w:ascii="Times New Roman" w:hAnsi="Times New Roman" w:hint="eastAsia"/>
          <w:i/>
          <w:iCs/>
        </w:rPr>
        <w:t>VeloCycle</w:t>
      </w:r>
      <w:r>
        <w:rPr>
          <w:rFonts w:ascii="Times New Roman" w:hAnsi="Times New Roman" w:hint="eastAsia"/>
        </w:rPr>
        <w:t xml:space="preserve"> </w:t>
      </w:r>
      <w:r w:rsidR="009A2D82">
        <w:rPr>
          <w:rFonts w:ascii="Times New Roman" w:hAnsi="Times New Roman"/>
        </w:rPr>
        <w:fldChar w:fldCharType="begin"/>
      </w:r>
      <w:r w:rsidR="0043360A">
        <w:rPr>
          <w:rFonts w:ascii="Times New Roman" w:hAnsi="Times New Roman"/>
        </w:rPr>
        <w:instrText xml:space="preserve"> ADDIN EN.CITE &lt;EndNote&gt;&lt;Cite&gt;&lt;Author&gt;Lederer&lt;/Author&gt;&lt;Year&gt;2024&lt;/Year&gt;&lt;RecNum&gt;106&lt;/RecNum&gt;&lt;DisplayText&gt;[93]&lt;/DisplayText&gt;&lt;record&gt;&lt;rec-number&gt;106&lt;/rec-number&gt;&lt;foreign-keys&gt;&lt;key app="EN" db-id="vsf22ssadrx5acer9f5x9rdl5spsr2s0vfp0" timestamp="1743953044"&gt;106&lt;/key&gt;&lt;/foreign-keys&gt;&lt;ref-type name="Journal Article"&gt;17&lt;/ref-type&gt;&lt;contributors&gt;&lt;authors&gt;&lt;author&gt;Lederer, Alex R.&lt;/author&gt;&lt;author&gt;Leonardi, Maxine&lt;/author&gt;&lt;author&gt;Talamanca, Lorenzo&lt;/author&gt;&lt;author&gt;Bobrovskiy, Daniil M.&lt;/author&gt;&lt;author&gt;Herrera, Antonio&lt;/author&gt;&lt;author&gt;Droin, Colas&lt;/author&gt;&lt;author&gt;Khven, Irina&lt;/author&gt;&lt;author&gt;Carvalho, Hugo J. F.&lt;/author&gt;&lt;author&gt;Valente, Alessandro&lt;/author&gt;&lt;author&gt;Dominguez Mantes, Albert&lt;/author&gt;&lt;author&gt;Mulet Arabí, Pau&lt;/author&gt;&lt;author&gt;Pinello, Luca&lt;/author&gt;&lt;author&gt;Naef, Felix&lt;/author&gt;&lt;author&gt;La Manno, Gioele&lt;/author&gt;&lt;/authors&gt;&lt;/contributors&gt;&lt;titles&gt;&lt;title&gt;Statistical inference with a manifold-constrained RNA velocity model uncovers cell cycle speed modulations&lt;/title&gt;&lt;secondary-title&gt;Nature Methods&lt;/secondary-title&gt;&lt;/titles&gt;&lt;periodical&gt;&lt;full-title&gt;Nature Methods&lt;/full-title&gt;&lt;/periodical&gt;&lt;pages&gt;2271-2286&lt;/pages&gt;&lt;volume&gt;21&lt;/volume&gt;&lt;number&gt;12&lt;/number&gt;&lt;dates&gt;&lt;year&gt;2024&lt;/year&gt;&lt;pub-dates&gt;&lt;date&gt;2024/12/01&lt;/date&gt;&lt;/pub-dates&gt;&lt;/dates&gt;&lt;isbn&gt;1548-7105&lt;/isbn&gt;&lt;urls&gt;&lt;related-urls&gt;&lt;url&gt;https://doi.org/10.1038/s41592-024-02471-8&lt;/url&gt;&lt;/related-urls&gt;&lt;/urls&gt;&lt;electronic-resource-num&gt;10.1038/s41592-024-02471-8&lt;/electronic-resource-num&gt;&lt;/record&gt;&lt;/Cite&gt;&lt;/EndNote&gt;</w:instrText>
      </w:r>
      <w:r w:rsidR="009A2D82">
        <w:rPr>
          <w:rFonts w:ascii="Times New Roman" w:hAnsi="Times New Roman"/>
        </w:rPr>
        <w:fldChar w:fldCharType="separate"/>
      </w:r>
      <w:r w:rsidR="0043360A">
        <w:rPr>
          <w:rFonts w:ascii="Times New Roman" w:hAnsi="Times New Roman"/>
          <w:noProof/>
        </w:rPr>
        <w:t>[93]</w:t>
      </w:r>
      <w:r w:rsidR="009A2D82">
        <w:rPr>
          <w:rFonts w:ascii="Times New Roman" w:hAnsi="Times New Roman"/>
        </w:rPr>
        <w:fldChar w:fldCharType="end"/>
      </w:r>
      <w:r w:rsidRPr="00E11A75">
        <w:rPr>
          <w:rFonts w:ascii="Times New Roman" w:hAnsi="Times New Roman"/>
        </w:rPr>
        <w:t xml:space="preserve">, </w:t>
      </w:r>
      <w:r w:rsidR="007372AA" w:rsidRPr="007372AA">
        <w:rPr>
          <w:rFonts w:ascii="Times New Roman" w:hAnsi="Times New Roman"/>
        </w:rPr>
        <w:t>applies manifold-constrained modeling to infer cell-cycle velocities, constraining velocity estimates onto a cell-cycle-specific manifold, thus revealing differences in cell-cycle progression rates among diverse cell types and physiological conditions.</w:t>
      </w:r>
      <w:r w:rsidRPr="00E11A75">
        <w:rPr>
          <w:rFonts w:ascii="Times New Roman" w:hAnsi="Times New Roman"/>
        </w:rPr>
        <w:t xml:space="preserve"> These specific extensions of RNA velocity allow for a deeper understanding of cell cycle regulation, modulations in cell cycle speed, and the dynamic </w:t>
      </w:r>
      <w:r w:rsidRPr="00E11A75">
        <w:rPr>
          <w:rFonts w:ascii="Times New Roman" w:hAnsi="Times New Roman"/>
        </w:rPr>
        <w:lastRenderedPageBreak/>
        <w:t>control of cell cycle-related genes at the single-cell level.</w:t>
      </w:r>
      <w:r>
        <w:rPr>
          <w:rFonts w:ascii="Times New Roman" w:hAnsi="Times New Roman" w:hint="eastAsia"/>
        </w:rPr>
        <w:t xml:space="preserve"> </w:t>
      </w:r>
    </w:p>
    <w:p w14:paraId="2AB54359" w14:textId="77777777" w:rsidR="002321A2" w:rsidRPr="00184DA2" w:rsidRDefault="002321A2" w:rsidP="002321A2">
      <w:pPr>
        <w:rPr>
          <w:rFonts w:ascii="Times New Roman" w:hAnsi="Times New Roman"/>
        </w:rPr>
      </w:pPr>
    </w:p>
    <w:p w14:paraId="06E587A0" w14:textId="234CC88E" w:rsidR="002321A2" w:rsidRPr="00105BD9" w:rsidRDefault="002321A2" w:rsidP="002321A2">
      <w:pPr>
        <w:rPr>
          <w:rFonts w:ascii="Times New Roman" w:hAnsi="Times New Roman" w:cs="Times New Roman"/>
        </w:rPr>
      </w:pPr>
      <w:r w:rsidRPr="00E9332D">
        <w:rPr>
          <w:rFonts w:ascii="Times New Roman" w:hAnsi="Times New Roman" w:cs="Times New Roman"/>
        </w:rPr>
        <w:t xml:space="preserve">Disregarding </w:t>
      </w:r>
      <w:r w:rsidR="00CA6E60" w:rsidRPr="00CA6E60">
        <w:rPr>
          <w:rFonts w:ascii="Times New Roman" w:hAnsi="Times New Roman" w:cs="Times New Roman"/>
        </w:rPr>
        <w:t>strictly splicing kinetics-based methods</w:t>
      </w:r>
      <w:r w:rsidRPr="00E9332D">
        <w:rPr>
          <w:rFonts w:ascii="Times New Roman" w:hAnsi="Times New Roman" w:cs="Times New Roman"/>
        </w:rPr>
        <w:t xml:space="preserve">, </w:t>
      </w:r>
      <w:r>
        <w:rPr>
          <w:rFonts w:ascii="Times New Roman" w:hAnsi="Times New Roman" w:cs="Times New Roman" w:hint="eastAsia"/>
        </w:rPr>
        <w:t xml:space="preserve">several tools have been designed to </w:t>
      </w:r>
      <w:r w:rsidRPr="00E9332D">
        <w:rPr>
          <w:rFonts w:ascii="Times New Roman" w:hAnsi="Times New Roman" w:cs="Times New Roman"/>
        </w:rPr>
        <w:t>infer</w:t>
      </w:r>
      <w:r>
        <w:rPr>
          <w:rFonts w:ascii="Times New Roman" w:hAnsi="Times New Roman" w:cs="Times New Roman" w:hint="eastAsia"/>
        </w:rPr>
        <w:t xml:space="preserve"> cell</w:t>
      </w:r>
      <w:r w:rsidR="00CA6E60">
        <w:rPr>
          <w:rFonts w:ascii="Times New Roman" w:hAnsi="Times New Roman" w:cs="Times New Roman" w:hint="eastAsia"/>
        </w:rPr>
        <w:t>ular</w:t>
      </w:r>
      <w:r>
        <w:rPr>
          <w:rFonts w:ascii="Times New Roman" w:hAnsi="Times New Roman" w:cs="Times New Roman" w:hint="eastAsia"/>
        </w:rPr>
        <w:t xml:space="preserve"> dynamics</w:t>
      </w:r>
      <w:r w:rsidRPr="00E9332D">
        <w:rPr>
          <w:rFonts w:ascii="Times New Roman" w:hAnsi="Times New Roman" w:cs="Times New Roman"/>
        </w:rPr>
        <w:t xml:space="preserve"> from expression profiles</w:t>
      </w:r>
      <w:r>
        <w:rPr>
          <w:rFonts w:ascii="Times New Roman" w:hAnsi="Times New Roman" w:cs="Times New Roman" w:hint="eastAsia"/>
        </w:rPr>
        <w:t xml:space="preserve"> </w:t>
      </w:r>
      <w:r w:rsidRPr="00E9332D">
        <w:rPr>
          <w:rFonts w:ascii="Times New Roman" w:hAnsi="Times New Roman" w:cs="Times New Roman"/>
        </w:rPr>
        <w:t xml:space="preserve">at the single-cell level by </w:t>
      </w:r>
      <w:r>
        <w:rPr>
          <w:rFonts w:ascii="Times New Roman" w:hAnsi="Times New Roman" w:cs="Times New Roman"/>
        </w:rPr>
        <w:t>incorporat</w:t>
      </w:r>
      <w:r>
        <w:rPr>
          <w:rFonts w:ascii="Times New Roman" w:hAnsi="Times New Roman" w:cs="Times New Roman" w:hint="eastAsia"/>
        </w:rPr>
        <w:t xml:space="preserve">ing </w:t>
      </w:r>
      <w:r>
        <w:rPr>
          <w:rFonts w:ascii="Times New Roman" w:hAnsi="Times New Roman" w:cs="Times New Roman"/>
        </w:rPr>
        <w:t>auxiliary</w:t>
      </w:r>
      <w:r>
        <w:rPr>
          <w:rFonts w:ascii="Times New Roman" w:hAnsi="Times New Roman" w:cs="Times New Roman" w:hint="eastAsia"/>
        </w:rPr>
        <w:t xml:space="preserve"> information</w:t>
      </w:r>
      <w:r w:rsidRPr="00E9332D">
        <w:rPr>
          <w:rFonts w:ascii="Times New Roman" w:hAnsi="Times New Roman" w:cs="Times New Roman"/>
        </w:rPr>
        <w:t>.</w:t>
      </w:r>
      <w:r w:rsidRPr="00E9332D">
        <w:rPr>
          <w:rFonts w:ascii="Times New Roman" w:hAnsi="Times New Roman" w:cs="Times New Roman" w:hint="eastAsia"/>
        </w:rPr>
        <w:t xml:space="preserve"> </w:t>
      </w:r>
      <w:r>
        <w:rPr>
          <w:rFonts w:ascii="Times New Roman" w:hAnsi="Times New Roman" w:cs="Times New Roman" w:hint="eastAsia"/>
        </w:rPr>
        <w:t xml:space="preserve">For example, a generalized model of </w:t>
      </w:r>
      <w:r w:rsidRPr="009E5B4B">
        <w:rPr>
          <w:rFonts w:ascii="Times New Roman" w:hAnsi="Times New Roman" w:cs="Times New Roman"/>
          <w:i/>
          <w:iCs/>
        </w:rPr>
        <w:t>Dynamo</w:t>
      </w:r>
      <w:r>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&lt;EndNote&gt;&lt;Cite&gt;&lt;Author&gt;Qiu&lt;/Author&gt;&lt;Year&gt;2022&lt;/Year&gt;&lt;RecNum&gt;33&lt;/RecNum&gt;&lt;DisplayText&gt;[17]&lt;/DisplayText&gt;&lt;record&gt;&lt;rec-number&gt;33&lt;/rec-number&gt;&lt;foreign-keys&gt;&lt;key app="EN" db-id="vsf22ssadrx5acer9f5x9rdl5spsr2s0vfp0" timestamp="1743952825"&gt;33&lt;/key&gt;&lt;/foreign-keys&gt;&lt;ref-type name="Journal Article"&gt;17&lt;/ref-type&gt;&lt;contributors&gt;&lt;authors&gt;&lt;author&gt;Qiu, Xiaojie&lt;/author&gt;&lt;author&gt;Zhang, Yan&lt;/author&gt;&lt;author&gt;Martin-Rufino, Jorge D.&lt;/author&gt;&lt;author&gt;Weng, Chen&lt;/author&gt;&lt;author&gt;Hosseinzadeh, Shayan&lt;/author&gt;&lt;author&gt;Yang, Dian&lt;/author&gt;&lt;author&gt;Pogson, Angela N.&lt;/author&gt;&lt;author&gt;Hein, Marco Y.&lt;/author&gt;&lt;author&gt;Hoi Min, Kyung&lt;/author&gt;&lt;author&gt;Wang, Li&lt;/author&gt;&lt;author&gt;Grody, Emanuelle I.&lt;/author&gt;&lt;author&gt;Shurtleff, Matthew J.&lt;/author&gt;&lt;author&gt;Yuan, Ruoshi&lt;/author&gt;&lt;author&gt;Xu, Song&lt;/author&gt;&lt;author&gt;Ma, Yian&lt;/author&gt;&lt;author&gt;Replogle, Joseph M.&lt;/author&gt;&lt;author&gt;Lander, Eric S.&lt;/author&gt;&lt;author&gt;Darmanis, Spyros&lt;/author&gt;&lt;author&gt;Bahar, Ivet&lt;/author&gt;&lt;author&gt;Sankaran, Vijay G.&lt;/author&gt;&lt;author&gt;Xing, Jianhua&lt;/author&gt;&lt;author&gt;Weissman, Jonathan S.&lt;/author&gt;&lt;/authors&gt;&lt;/contributors&gt;&lt;titles&gt;&lt;title&gt;Mapping transcriptomic vector fields of single cells&lt;/title&gt;&lt;secondary-title&gt;Cell&lt;/secondary-title&gt;&lt;/titles&gt;&lt;periodical&gt;&lt;full-title&gt;Cell&lt;/full-title&gt;&lt;/periodical&gt;&lt;pages&gt;690-711.e45&lt;/pages&gt;&lt;volume&gt;185&lt;/volume&gt;&lt;number&gt;4&lt;/number&gt;&lt;dates&gt;&lt;year&gt;2022&lt;/year&gt;&lt;/dates&gt;&lt;publisher&gt;Elsevier&lt;/publisher&gt;&lt;isbn&gt;0092-8674&lt;/isbn&gt;&lt;urls&gt;&lt;related-urls&gt;&lt;url&gt;https://doi.org/10.1016/j.cell.2021.12.045&lt;/url&gt;&lt;/related-urls&gt;&lt;/urls&gt;&lt;electronic-resource-num&gt;10.1016/j.cell.2021.12.045&lt;/electronic-resource-num&gt;&lt;access-date&gt;2024/10/15&lt;/access-date&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[17]</w:t>
      </w:r>
      <w:r w:rsidR="009A2D82">
        <w:rPr>
          <w:rFonts w:ascii="Times New Roman" w:hAnsi="Times New Roman" w:cs="Times New Roman"/>
        </w:rPr>
        <w:fldChar w:fldCharType="end"/>
      </w:r>
      <w:r w:rsidRPr="009E5B4B">
        <w:rPr>
          <w:rFonts w:ascii="Times New Roman" w:hAnsi="Times New Roman" w:cs="Times New Roman"/>
        </w:rPr>
        <w:t xml:space="preserve"> </w:t>
      </w:r>
      <w:r w:rsidR="00CA6E60" w:rsidRPr="00CA6E60">
        <w:rPr>
          <w:rFonts w:ascii="Times New Roman" w:hAnsi="Times New Roman" w:cs="Times New Roman"/>
        </w:rPr>
        <w:t>exclusively</w:t>
      </w:r>
      <w:r w:rsidRPr="009E5B4B">
        <w:rPr>
          <w:rFonts w:ascii="Times New Roman" w:hAnsi="Times New Roman" w:cs="Times New Roman"/>
        </w:rPr>
        <w:t xml:space="preserve"> reliant on metabolic labeling to infer total RNA velocity,</w:t>
      </w:r>
      <w:r w:rsidR="00CA6E60" w:rsidRPr="00CA6E60">
        <w:t xml:space="preserve"> </w:t>
      </w:r>
      <w:r w:rsidR="00CA6E60" w:rsidRPr="00CA6E60">
        <w:rPr>
          <w:rFonts w:ascii="Times New Roman" w:hAnsi="Times New Roman" w:cs="Times New Roman"/>
        </w:rPr>
        <w:t>bypassing explicit consideration of splicing dynamics</w:t>
      </w:r>
      <w:r w:rsidRPr="009E5B4B">
        <w:rPr>
          <w:rFonts w:ascii="Times New Roman" w:hAnsi="Times New Roman" w:cs="Times New Roman"/>
        </w:rPr>
        <w:t xml:space="preserve">. This </w:t>
      </w:r>
      <w:r w:rsidR="00CA6E60">
        <w:rPr>
          <w:rFonts w:ascii="Times New Roman" w:hAnsi="Times New Roman" w:cs="Times New Roman" w:hint="eastAsia"/>
        </w:rPr>
        <w:t>method</w:t>
      </w:r>
      <w:r w:rsidR="00CA6E60" w:rsidRPr="009E5B4B">
        <w:rPr>
          <w:rFonts w:ascii="Times New Roman" w:hAnsi="Times New Roman" w:cs="Times New Roman"/>
        </w:rPr>
        <w:t xml:space="preserve"> </w:t>
      </w:r>
      <w:r w:rsidRPr="009E5B4B">
        <w:rPr>
          <w:rFonts w:ascii="Times New Roman" w:hAnsi="Times New Roman" w:cs="Times New Roman"/>
        </w:rPr>
        <w:t xml:space="preserve">extends the steady-state </w:t>
      </w:r>
      <w:r w:rsidR="00CA6E60">
        <w:rPr>
          <w:rFonts w:ascii="Times New Roman" w:hAnsi="Times New Roman" w:cs="Times New Roman" w:hint="eastAsia"/>
        </w:rPr>
        <w:t>paradigm</w:t>
      </w:r>
      <w:r w:rsidR="00CA6E60" w:rsidRPr="009E5B4B">
        <w:rPr>
          <w:rFonts w:ascii="Times New Roman" w:hAnsi="Times New Roman" w:cs="Times New Roman"/>
        </w:rPr>
        <w:t xml:space="preserve"> </w:t>
      </w:r>
      <w:r w:rsidR="00CA6E60">
        <w:rPr>
          <w:rFonts w:ascii="Times New Roman" w:hAnsi="Times New Roman" w:cs="Times New Roman" w:hint="eastAsia"/>
        </w:rPr>
        <w:t>of</w:t>
      </w:r>
      <w:r w:rsidR="00CA6E60" w:rsidRPr="009E5B4B">
        <w:rPr>
          <w:rFonts w:ascii="Times New Roman" w:hAnsi="Times New Roman" w:cs="Times New Roman"/>
        </w:rPr>
        <w:t xml:space="preserve"> </w:t>
      </w:r>
      <w:r>
        <w:rPr>
          <w:rFonts w:ascii="Times New Roman" w:hAnsi="Times New Roman" w:cs="Times New Roman" w:hint="eastAsia"/>
          <w:i/>
          <w:iCs/>
        </w:rPr>
        <w:t>V</w:t>
      </w:r>
      <w:r w:rsidRPr="009E5B4B">
        <w:rPr>
          <w:rFonts w:ascii="Times New Roman" w:hAnsi="Times New Roman" w:cs="Times New Roman"/>
          <w:i/>
          <w:iCs/>
        </w:rPr>
        <w:t>elocyto</w:t>
      </w:r>
      <w:r w:rsidRPr="009E5B4B">
        <w:rPr>
          <w:rFonts w:ascii="Times New Roman" w:hAnsi="Times New Roman" w:cs="Times New Roman"/>
        </w:rPr>
        <w:t xml:space="preserve"> by positing stable relationship</w:t>
      </w:r>
      <w:r w:rsidR="00CA6E60">
        <w:rPr>
          <w:rFonts w:ascii="Times New Roman" w:hAnsi="Times New Roman" w:cs="Times New Roman" w:hint="eastAsia"/>
        </w:rPr>
        <w:t>s</w:t>
      </w:r>
      <w:r w:rsidRPr="009E5B4B">
        <w:rPr>
          <w:rFonts w:ascii="Times New Roman" w:hAnsi="Times New Roman" w:cs="Times New Roman"/>
        </w:rPr>
        <w:t xml:space="preserve"> between newly labeled and total RNA </w:t>
      </w:r>
      <w:r w:rsidR="00CA6E60" w:rsidRPr="00CA6E60">
        <w:rPr>
          <w:rFonts w:ascii="Times New Roman" w:hAnsi="Times New Roman" w:cs="Times New Roman"/>
        </w:rPr>
        <w:t>pools under steady-state expression assumptions</w:t>
      </w:r>
      <w:r w:rsidRPr="009E5B4B">
        <w:rPr>
          <w:rFonts w:ascii="Times New Roman" w:hAnsi="Times New Roman" w:cs="Times New Roman"/>
        </w:rPr>
        <w:t>.</w:t>
      </w:r>
      <w:r>
        <w:rPr>
          <w:rFonts w:ascii="Times New Roman" w:hAnsi="Times New Roman" w:cs="Times New Roman" w:hint="eastAsia"/>
        </w:rPr>
        <w:t xml:space="preserve"> </w:t>
      </w:r>
      <w:r w:rsidRPr="009E5B4B">
        <w:rPr>
          <w:rFonts w:ascii="Times New Roman" w:hAnsi="Times New Roman" w:cs="Times New Roman"/>
          <w:i/>
          <w:iCs/>
        </w:rPr>
        <w:t>TFvelo</w:t>
      </w:r>
      <w:r>
        <w:rPr>
          <w:rFonts w:ascii="Times New Roman" w:hAnsi="Times New Roman" w:cs="Times New Roman" w:hint="eastAsia"/>
        </w:rPr>
        <w:t xml:space="preserve"> </w:t>
      </w:r>
      <w:r w:rsidR="009A2D82">
        <w:rPr>
          <w:rFonts w:ascii="Times New Roman" w:hAnsi="Times New Roman" w:cs="Times New Roman"/>
        </w:rPr>
        <w:fldChar w:fldCharType="begin"/>
      </w:r>
      <w:r w:rsidR="0043360A">
        <w:rPr>
          <w:rFonts w:ascii="Times New Roman" w:hAnsi="Times New Roman" w:cs="Times New Roman"/>
        </w:rPr>
        <w:instrText xml:space="preserve"> ADDIN EN.CITE &lt;EndNote&gt;&lt;Cite&gt;&lt;Author&gt;Li&lt;/Author&gt;&lt;Year&gt;2024&lt;/Year&gt;&lt;RecNum&gt;100&lt;/RecNum&gt;&lt;DisplayText&gt;[94]&lt;/DisplayText&gt;&lt;record&gt;&lt;rec-number&gt;100&lt;/rec-number&gt;&lt;foreign-keys&gt;&lt;key app="EN" db-id="vsf22ssadrx5acer9f5x9rdl5spsr2s0vfp0" timestamp="1743953038"&gt;100&lt;/key&gt;&lt;/foreign-keys&gt;&lt;ref-type name="Journal Article"&gt;17&lt;/ref-type&gt;&lt;contributors&gt;&lt;authors&gt;&lt;author&gt;Li, Jiachen&lt;/author&gt;&lt;author&gt;Pan, Xiaoyong&lt;/author&gt;&lt;author&gt;Yuan, Ye&lt;/author&gt;&lt;author&gt;Shen, Hong-Bin&lt;/author&gt;&lt;/authors&gt;&lt;/contributors&gt;&lt;titles&gt;&lt;title&gt;TFvelo: gene regulation inspired RNA velocity estimation&lt;/title&gt;&lt;secondary-title&gt;Nature Communications&lt;/secondary-title&gt;&lt;/titles&gt;&lt;periodical&gt;&lt;full-title&gt;Nature Communications&lt;/full-title&gt;&lt;/periodical&gt;&lt;pages&gt;1387&lt;/pages&gt;&lt;volume&gt;15&lt;/volume&gt;&lt;number&gt;1&lt;/number&gt;&lt;dates&gt;&lt;year&gt;2024&lt;/year&gt;&lt;pub-dates&gt;&lt;date&gt;2024/02/15&lt;/date&gt;&lt;/pub-dates&gt;&lt;/dates&gt;&lt;isbn&gt;2041-1723&lt;/isbn&gt;&lt;urls&gt;&lt;related-urls&gt;&lt;url&gt;https://doi.org/10.1038/s41467-024-45661-w&lt;/url&gt;&lt;/related-urls&gt;&lt;/urls&gt;&lt;electronic-resource-num&gt;10.1038/s41467-024-45661-w&lt;/electronic-resource-num&gt;&lt;/record&gt;&lt;/Cite&gt;&lt;/EndNote&gt;</w:instrText>
      </w:r>
      <w:r w:rsidR="009A2D82">
        <w:rPr>
          <w:rFonts w:ascii="Times New Roman" w:hAnsi="Times New Roman" w:cs="Times New Roman"/>
        </w:rPr>
        <w:fldChar w:fldCharType="separate"/>
      </w:r>
      <w:r w:rsidR="0043360A">
        <w:rPr>
          <w:rFonts w:ascii="Times New Roman" w:hAnsi="Times New Roman" w:cs="Times New Roman"/>
          <w:noProof/>
        </w:rPr>
        <w:t>[94]</w:t>
      </w:r>
      <w:r w:rsidR="009A2D82">
        <w:rPr>
          <w:rFonts w:ascii="Times New Roman" w:hAnsi="Times New Roman" w:cs="Times New Roman"/>
        </w:rPr>
        <w:fldChar w:fldCharType="end"/>
      </w:r>
      <w:r w:rsidRPr="009E5B4B">
        <w:rPr>
          <w:rFonts w:ascii="Times New Roman" w:hAnsi="Times New Roman" w:cs="Times New Roman"/>
        </w:rPr>
        <w:t xml:space="preserve"> </w:t>
      </w:r>
      <w:r>
        <w:rPr>
          <w:rFonts w:ascii="Times New Roman" w:hAnsi="Times New Roman" w:cs="Times New Roman" w:hint="eastAsia"/>
        </w:rPr>
        <w:t xml:space="preserve">recovers </w:t>
      </w:r>
      <w:r w:rsidR="00CA6E60" w:rsidRPr="00CA6E60">
        <w:rPr>
          <w:rFonts w:ascii="Times New Roman" w:hAnsi="Times New Roman" w:cs="Times New Roman"/>
        </w:rPr>
        <w:t>gene-specific cellular</w:t>
      </w:r>
      <w:r>
        <w:rPr>
          <w:rFonts w:ascii="Times New Roman" w:hAnsi="Times New Roman" w:cs="Times New Roman" w:hint="eastAsia"/>
        </w:rPr>
        <w:t xml:space="preserve"> dynamics by</w:t>
      </w:r>
      <w:r w:rsidRPr="009E5B4B">
        <w:rPr>
          <w:rFonts w:ascii="Times New Roman" w:hAnsi="Times New Roman" w:cs="Times New Roman"/>
        </w:rPr>
        <w:t xml:space="preserve"> </w:t>
      </w:r>
      <w:r w:rsidR="00CA6E60" w:rsidRPr="00CA6E60">
        <w:rPr>
          <w:rFonts w:ascii="Times New Roman" w:hAnsi="Times New Roman" w:cs="Times New Roman"/>
        </w:rPr>
        <w:t>examining transcription factor (TF) expression profiles rather than relying solely on splicing information</w:t>
      </w:r>
      <w:r w:rsidRPr="009E5B4B">
        <w:rPr>
          <w:rFonts w:ascii="Times New Roman" w:hAnsi="Times New Roman" w:cs="Times New Roman"/>
        </w:rPr>
        <w:t xml:space="preserve">. </w:t>
      </w:r>
      <w:r w:rsidR="00CA6E60" w:rsidRPr="00CA6E60">
        <w:rPr>
          <w:rFonts w:ascii="Times New Roman" w:hAnsi="Times New Roman" w:cs="Times New Roman"/>
        </w:rPr>
        <w:t>It postulates a characteristic clockwise trajectory in the joint expression space between TFs and their targets, mirroring the trajectory inferred from spliced and unspliced RNAs, thereby enabling analogous computational solutions.</w:t>
      </w:r>
      <w:r w:rsidR="00CA6E60" w:rsidRPr="00CA6E60" w:rsidDel="00CA6E60">
        <w:rPr>
          <w:rFonts w:ascii="Times New Roman" w:hAnsi="Times New Roman" w:cs="Times New Roman" w:hint="eastAsia"/>
        </w:rPr>
        <w:t xml:space="preserve"> </w:t>
      </w:r>
      <w:r w:rsidRPr="009E5B4B">
        <w:rPr>
          <w:rFonts w:ascii="Times New Roman" w:hAnsi="Times New Roman" w:cs="Times New Roman"/>
        </w:rPr>
        <w:t xml:space="preserve">Similarly, </w:t>
      </w:r>
      <w:r w:rsidRPr="009E5B4B">
        <w:rPr>
          <w:rFonts w:ascii="Times New Roman" w:hAnsi="Times New Roman" w:cs="Times New Roman"/>
          <w:i/>
          <w:iCs/>
        </w:rPr>
        <w:t>scKINETICS</w:t>
      </w:r>
      <w:r>
        <w:rPr>
          <w:rFonts w:ascii="Times New Roman" w:hAnsi="Times New Roman" w:cs="Times New Roman" w:hint="eastAsia"/>
        </w:rPr>
        <w:t xml:space="preserve"> </w:t>
      </w:r>
      <w:r w:rsidR="009A2D82">
        <w:rPr>
          <w:rFonts w:ascii="Times New Roman" w:hAnsi="Times New Roman" w:cs="Times New Roman"/>
        </w:rPr>
        <w:fldChar w:fldCharType="begin"/>
      </w:r>
      <w:r w:rsidR="0043360A">
        <w:rPr>
          <w:rFonts w:ascii="Times New Roman" w:hAnsi="Times New Roman" w:cs="Times New Roman"/>
        </w:rPr>
        <w:instrText xml:space="preserve"> ADDIN EN.CITE &lt;EndNote&gt;&lt;Cite&gt;&lt;Author&gt;Burdziak&lt;/Author&gt;&lt;Year&gt;2023&lt;/Year&gt;&lt;RecNum&gt;101&lt;/RecNum&gt;&lt;DisplayText&gt;[95]&lt;/DisplayText&gt;&lt;record&gt;&lt;rec-number&gt;101&lt;/rec-number&gt;&lt;foreign-keys&gt;&lt;key app="EN" db-id="vsf22ssadrx5acer9f5x9rdl5spsr2s0vfp0" timestamp="1743953040"&gt;101&lt;/key&gt;&lt;/foreign-keys&gt;&lt;ref-type name="Journal Article"&gt;17&lt;/ref-type&gt;&lt;contributors&gt;&lt;authors&gt;&lt;author&gt;Burdziak, Cassandra&lt;/author&gt;&lt;author&gt;Zhao, Chujun Julia&lt;/author&gt;&lt;author&gt;Haviv, Doron&lt;/author&gt;&lt;author&gt;Alonso-Curbelo, Direna&lt;/author&gt;&lt;author&gt;Lowe, Scott W.&lt;/author&gt;&lt;author&gt;Pe’er, Dana&lt;/author&gt;&lt;/authors&gt;&lt;/contributors&gt;&lt;titles&gt;&lt;title&gt;scKINETICS: inference of regulatory velocity with single-cell transcriptomics data&lt;/title&gt;&lt;secondary-title&gt;Bioinformatics&lt;/secondary-title&gt;&lt;/titles&gt;&lt;periodical&gt;&lt;full-title&gt;Bioinformatics&lt;/full-title&gt;&lt;/periodical&gt;&lt;pages&gt;i394-i403&lt;/pages&gt;&lt;volume&gt;39&lt;/volume&gt;&lt;number&gt;Supplement_1&lt;/number&gt;&lt;dates&gt;&lt;year&gt;2023&lt;/year&gt;&lt;/dates&gt;&lt;isbn&gt;1367-4811&lt;/isbn&gt;&lt;urls&gt;&lt;related-urls&gt;&lt;url&gt;https://doi.org/10.1093/bioinformatics/btad267&lt;/url&gt;&lt;/related-urls&gt;&lt;/urls&gt;&lt;electronic-resource-num&gt;10.1093/bioinformatics/btad267&lt;/electronic-resource-num&gt;&lt;access-date&gt;10/16/2024&lt;/access-date&gt;&lt;/record&gt;&lt;/Cite&gt;&lt;/EndNote&gt;</w:instrText>
      </w:r>
      <w:r w:rsidR="009A2D82">
        <w:rPr>
          <w:rFonts w:ascii="Times New Roman" w:hAnsi="Times New Roman" w:cs="Times New Roman"/>
        </w:rPr>
        <w:fldChar w:fldCharType="separate"/>
      </w:r>
      <w:r w:rsidR="0043360A">
        <w:rPr>
          <w:rFonts w:ascii="Times New Roman" w:hAnsi="Times New Roman" w:cs="Times New Roman"/>
          <w:noProof/>
        </w:rPr>
        <w:t>[95]</w:t>
      </w:r>
      <w:r w:rsidR="009A2D82">
        <w:rPr>
          <w:rFonts w:ascii="Times New Roman" w:hAnsi="Times New Roman" w:cs="Times New Roman"/>
        </w:rPr>
        <w:fldChar w:fldCharType="end"/>
      </w:r>
      <w:r w:rsidRPr="009E5B4B">
        <w:rPr>
          <w:rFonts w:ascii="Times New Roman" w:hAnsi="Times New Roman" w:cs="Times New Roman"/>
        </w:rPr>
        <w:t xml:space="preserve"> </w:t>
      </w:r>
      <w:r w:rsidR="00CA6E60" w:rsidRPr="00CA6E60">
        <w:rPr>
          <w:rFonts w:ascii="Times New Roman" w:hAnsi="Times New Roman" w:cs="Times New Roman"/>
        </w:rPr>
        <w:t>cellular phenotype transitions via a system of dynamic equations driven by gene expression regulators within genome-wide gene regulatory networks (GRNs), further broadening the applicability of velocity analyses beyond conventional splicing kinetics.</w:t>
      </w:r>
    </w:p>
    <w:p w14:paraId="2E90B3E2" w14:textId="77777777" w:rsidR="002321A2" w:rsidRPr="008D29EC" w:rsidRDefault="002321A2" w:rsidP="002321A2">
      <w:pPr>
        <w:rPr>
          <w:rFonts w:ascii="Times New Roman" w:hAnsi="Times New Roman" w:cs="Times New Roman"/>
        </w:rPr>
      </w:pPr>
    </w:p>
    <w:p w14:paraId="0051A5C5" w14:textId="77777777" w:rsidR="002321A2" w:rsidRPr="00133E8D" w:rsidRDefault="002321A2" w:rsidP="002321A2">
      <w:pPr>
        <w:rPr>
          <w:rFonts w:ascii="Times New Roman" w:hAnsi="Times New Roman" w:cs="Times New Roman"/>
          <w:b/>
          <w:bCs/>
        </w:rPr>
      </w:pPr>
      <w:r w:rsidRPr="00F2731C">
        <w:rPr>
          <w:rFonts w:ascii="Times New Roman" w:hAnsi="Times New Roman" w:cs="Times New Roman"/>
          <w:b/>
          <w:bCs/>
        </w:rPr>
        <w:t>Current</w:t>
      </w:r>
      <w:r w:rsidRPr="00F2731C">
        <w:rPr>
          <w:rFonts w:ascii="Times New Roman" w:hAnsi="Times New Roman" w:cs="Times New Roman" w:hint="eastAsia"/>
          <w:b/>
          <w:bCs/>
        </w:rPr>
        <w:t xml:space="preserve"> challenges</w:t>
      </w:r>
      <w:r>
        <w:rPr>
          <w:rFonts w:ascii="Times New Roman" w:hAnsi="Times New Roman" w:cs="Times New Roman" w:hint="eastAsia"/>
          <w:b/>
          <w:bCs/>
        </w:rPr>
        <w:t xml:space="preserve"> and t</w:t>
      </w:r>
      <w:r>
        <w:rPr>
          <w:rFonts w:ascii="Times New Roman" w:hAnsi="Times New Roman" w:cs="Times New Roman"/>
          <w:b/>
          <w:bCs/>
        </w:rPr>
        <w:t>owards</w:t>
      </w:r>
      <w:r>
        <w:rPr>
          <w:rFonts w:ascii="Times New Roman" w:hAnsi="Times New Roman" w:cs="Times New Roman" w:hint="eastAsia"/>
          <w:b/>
          <w:bCs/>
        </w:rPr>
        <w:t xml:space="preserve"> </w:t>
      </w:r>
      <w:r>
        <w:rPr>
          <w:rFonts w:ascii="Times New Roman" w:hAnsi="Times New Roman" w:cs="Times New Roman"/>
          <w:b/>
          <w:bCs/>
        </w:rPr>
        <w:t>the</w:t>
      </w:r>
      <w:r>
        <w:rPr>
          <w:rFonts w:ascii="Times New Roman" w:hAnsi="Times New Roman" w:cs="Times New Roman" w:hint="eastAsia"/>
          <w:b/>
          <w:bCs/>
        </w:rPr>
        <w:t xml:space="preserve"> better practice</w:t>
      </w:r>
    </w:p>
    <w:p w14:paraId="575120AD" w14:textId="22CFC20C" w:rsidR="002321A2" w:rsidRPr="005E54D4" w:rsidRDefault="002321A2" w:rsidP="002321A2">
      <w:pPr>
        <w:rPr>
          <w:rFonts w:ascii="Times New Roman" w:hAnsi="Times New Roman"/>
        </w:rPr>
      </w:pPr>
      <w:r w:rsidRPr="001F34E4">
        <w:rPr>
          <w:rFonts w:ascii="Times New Roman" w:hAnsi="Times New Roman" w:cs="Times New Roman"/>
        </w:rPr>
        <w:t xml:space="preserve">Several </w:t>
      </w:r>
      <w:r w:rsidR="005E54D4">
        <w:rPr>
          <w:rFonts w:ascii="Times New Roman" w:hAnsi="Times New Roman" w:cs="Times New Roman" w:hint="eastAsia"/>
        </w:rPr>
        <w:t xml:space="preserve">recent </w:t>
      </w:r>
      <w:r w:rsidRPr="001F34E4">
        <w:rPr>
          <w:rFonts w:ascii="Times New Roman" w:hAnsi="Times New Roman" w:cs="Times New Roman"/>
        </w:rPr>
        <w:t>reviews</w:t>
      </w:r>
      <w:r w:rsidR="00C42F86">
        <w:rPr>
          <w:rFonts w:ascii="Times New Roman" w:hAnsi="Times New Roman" w:cs="Times New Roman" w:hint="eastAsia"/>
        </w:rPr>
        <w:t xml:space="preserve"> </w:t>
      </w:r>
      <w:r w:rsidR="009A2D82">
        <w:rPr>
          <w:rFonts w:ascii="Times New Roman" w:hAnsi="Times New Roman" w:cs="Times New Roman"/>
        </w:rPr>
        <w:fldChar w:fldCharType="begin">
          <w:fldData xml:space="preserve">PEVuZE5vdGU+PENpdGU+PEF1dGhvcj5Hb3JpbjwvQXV0aG9yPjxZZWFyPjIwMjI8L1llYXI+PFJl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</w:fldData>
        </w:fldChar>
      </w:r>
      <w:r w:rsidR="0043360A">
        <w:rPr>
          <w:rFonts w:ascii="Times New Roman" w:hAnsi="Times New Roman" w:cs="Times New Roman"/>
        </w:rPr>
        <w:instrText xml:space="preserve"> ADDIN EN.CITE </w:instrText>
      </w:r>
      <w:r w:rsidR="0043360A">
        <w:rPr>
          <w:rFonts w:ascii="Times New Roman" w:hAnsi="Times New Roman" w:cs="Times New Roman"/>
        </w:rPr>
        <w:fldChar w:fldCharType="begin">
          <w:fldData xml:space="preserve">PEVuZE5vdGU+PENpdGU+PEF1dGhvcj5Hb3JpbjwvQXV0aG9yPjxZZWFyPjIwMjI8L1llYXI+PFJl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</w:fldData>
        </w:fldChar>
      </w:r>
      <w:r w:rsidR="0043360A">
        <w:rPr>
          <w:rFonts w:ascii="Times New Roman" w:hAnsi="Times New Roman" w:cs="Times New Roman"/>
        </w:rPr>
        <w:instrText xml:space="preserve"> ADDIN EN.CITE.DATA </w:instrText>
      </w:r>
      <w:r w:rsidR="0043360A">
        <w:rPr>
          <w:rFonts w:ascii="Times New Roman" w:hAnsi="Times New Roman" w:cs="Times New Roman"/>
        </w:rPr>
      </w:r>
      <w:r w:rsidR="0043360A">
        <w:rPr>
          <w:rFonts w:ascii="Times New Roman" w:hAnsi="Times New Roman" w:cs="Times New Roman"/>
        </w:rPr>
        <w:fldChar w:fldCharType="end"/>
      </w:r>
      <w:r w:rsidR="009A2D82">
        <w:rPr>
          <w:rFonts w:ascii="Times New Roman" w:hAnsi="Times New Roman" w:cs="Times New Roman"/>
        </w:rPr>
        <w:fldChar w:fldCharType="separate"/>
      </w:r>
      <w:r w:rsidR="0043360A">
        <w:rPr>
          <w:rFonts w:ascii="Times New Roman" w:hAnsi="Times New Roman" w:cs="Times New Roman"/>
          <w:noProof/>
        </w:rPr>
        <w:t>[11, 12, 32, 46, 96]</w:t>
      </w:r>
      <w:r w:rsidR="009A2D82">
        <w:rPr>
          <w:rFonts w:ascii="Times New Roman" w:hAnsi="Times New Roman" w:cs="Times New Roman"/>
        </w:rPr>
        <w:fldChar w:fldCharType="end"/>
      </w:r>
      <w:r>
        <w:rPr>
          <w:rFonts w:ascii="Times New Roman" w:hAnsi="Times New Roman" w:cs="Times New Roman" w:hint="eastAsia"/>
        </w:rPr>
        <w:t xml:space="preserve"> </w:t>
      </w:r>
      <w:r w:rsidRPr="001F34E4">
        <w:rPr>
          <w:rFonts w:ascii="Times New Roman" w:hAnsi="Times New Roman" w:cs="Times New Roman"/>
        </w:rPr>
        <w:t>have comp</w:t>
      </w:r>
      <w:r w:rsidRPr="00FF5C0C">
        <w:rPr>
          <w:rFonts w:ascii="Times New Roman" w:hAnsi="Times New Roman" w:cs="Times New Roman"/>
        </w:rPr>
        <w:t xml:space="preserve">rehensive </w:t>
      </w:r>
      <w:r w:rsidRPr="00FF5C0C">
        <w:rPr>
          <w:rFonts w:ascii="Times New Roman" w:hAnsi="Times New Roman" w:cs="Times New Roman" w:hint="eastAsia"/>
        </w:rPr>
        <w:t xml:space="preserve">discussed </w:t>
      </w:r>
      <w:r w:rsidR="005E54D4" w:rsidRPr="005E54D4">
        <w:rPr>
          <w:rFonts w:ascii="Times New Roman" w:hAnsi="Times New Roman"/>
        </w:rPr>
        <w:t>critical</w:t>
      </w:r>
      <w:r w:rsidRPr="00DC7897">
        <w:rPr>
          <w:rFonts w:ascii="Times New Roman" w:hAnsi="Times New Roman" w:cs="Times New Roman"/>
        </w:rPr>
        <w:t xml:space="preserve"> challenges</w:t>
      </w:r>
      <w:r w:rsidR="005E54D4">
        <w:rPr>
          <w:rFonts w:ascii="Times New Roman" w:hAnsi="Times New Roman" w:cs="Times New Roman" w:hint="eastAsia"/>
        </w:rPr>
        <w:t xml:space="preserve"> </w:t>
      </w:r>
      <w:r w:rsidR="005E54D4" w:rsidRPr="005E54D4">
        <w:rPr>
          <w:rFonts w:ascii="Times New Roman" w:hAnsi="Times New Roman"/>
        </w:rPr>
        <w:t>that</w:t>
      </w:r>
      <w:r w:rsidRPr="00DC7897">
        <w:rPr>
          <w:rFonts w:ascii="Times New Roman" w:hAnsi="Times New Roman" w:cs="Times New Roman"/>
        </w:rPr>
        <w:t xml:space="preserve"> </w:t>
      </w:r>
      <w:r w:rsidRPr="00DC7897">
        <w:rPr>
          <w:rFonts w:ascii="Times New Roman" w:hAnsi="Times New Roman" w:cs="Times New Roman" w:hint="eastAsia"/>
        </w:rPr>
        <w:t>lead to failures in</w:t>
      </w:r>
      <w:r w:rsidRPr="00DC7897">
        <w:rPr>
          <w:rFonts w:ascii="Times New Roman" w:hAnsi="Times New Roman" w:cs="Times New Roman"/>
        </w:rPr>
        <w:t xml:space="preserve"> </w:t>
      </w:r>
      <w:r w:rsidRPr="00DC7897">
        <w:rPr>
          <w:rFonts w:ascii="Times New Roman" w:hAnsi="Times New Roman" w:cs="Times New Roman" w:hint="eastAsia"/>
        </w:rPr>
        <w:t xml:space="preserve">capturing </w:t>
      </w:r>
      <w:r w:rsidRPr="00DC7897">
        <w:rPr>
          <w:rFonts w:ascii="Times New Roman" w:hAnsi="Times New Roman" w:cs="Times New Roman"/>
        </w:rPr>
        <w:t>transcriptional</w:t>
      </w:r>
      <w:r w:rsidRPr="00DC7897">
        <w:rPr>
          <w:rFonts w:ascii="Times New Roman" w:hAnsi="Times New Roman" w:cs="Times New Roman" w:hint="eastAsia"/>
        </w:rPr>
        <w:t xml:space="preserve"> dynamics </w:t>
      </w:r>
      <w:r w:rsidR="005E54D4" w:rsidRPr="005E54D4">
        <w:rPr>
          <w:rFonts w:ascii="Times New Roman" w:hAnsi="Times New Roman"/>
        </w:rPr>
        <w:t>through</w:t>
      </w:r>
      <w:r w:rsidRPr="00DC7897">
        <w:rPr>
          <w:rFonts w:ascii="Times New Roman" w:hAnsi="Times New Roman" w:cs="Times New Roman" w:hint="eastAsia"/>
        </w:rPr>
        <w:t xml:space="preserve"> RNA velocity methods</w:t>
      </w:r>
      <w:r w:rsidRPr="00FF5C0C">
        <w:rPr>
          <w:rFonts w:ascii="Times New Roman" w:hAnsi="Times New Roman" w:cs="Times New Roman"/>
        </w:rPr>
        <w:t>, particularly</w:t>
      </w:r>
      <w:r w:rsidRPr="00FF5C0C">
        <w:rPr>
          <w:rFonts w:ascii="Times New Roman" w:hAnsi="Times New Roman" w:cs="Times New Roman" w:hint="eastAsia"/>
        </w:rPr>
        <w:t xml:space="preserve"> </w:t>
      </w:r>
      <w:r w:rsidR="005E54D4" w:rsidRPr="003D6C33">
        <w:rPr>
          <w:rFonts w:ascii="Times New Roman" w:hAnsi="Times New Roman" w:cs="Times New Roman"/>
        </w:rPr>
        <w:t>regarding</w:t>
      </w:r>
      <w:r w:rsidRPr="00FF5C0C">
        <w:rPr>
          <w:rFonts w:ascii="Times New Roman" w:hAnsi="Times New Roman" w:cs="Times New Roman" w:hint="eastAsia"/>
        </w:rPr>
        <w:t xml:space="preserve"> two </w:t>
      </w:r>
      <w:r w:rsidRPr="00FF5C0C">
        <w:rPr>
          <w:rFonts w:ascii="Times New Roman" w:hAnsi="Times New Roman" w:cs="Times New Roman"/>
        </w:rPr>
        <w:t>conventional</w:t>
      </w:r>
      <w:r w:rsidRPr="00FF5C0C">
        <w:rPr>
          <w:rFonts w:ascii="Times New Roman" w:hAnsi="Times New Roman" w:cs="Times New Roman" w:hint="eastAsia"/>
        </w:rPr>
        <w:t xml:space="preserve"> tools:</w:t>
      </w:r>
      <w:r w:rsidRPr="00FF5C0C">
        <w:rPr>
          <w:rFonts w:ascii="Times New Roman" w:hAnsi="Times New Roman" w:cs="Times New Roman"/>
        </w:rPr>
        <w:t xml:space="preserve"> </w:t>
      </w:r>
      <w:r w:rsidRPr="00FF5C0C">
        <w:rPr>
          <w:rFonts w:ascii="Times New Roman" w:hAnsi="Times New Roman" w:cs="Times New Roman"/>
          <w:i/>
          <w:iCs/>
        </w:rPr>
        <w:t>Velocyto</w:t>
      </w:r>
      <w:r w:rsidRPr="00FF5C0C">
        <w:rPr>
          <w:rFonts w:ascii="Times New Roman" w:hAnsi="Times New Roman" w:cs="Times New Roman"/>
        </w:rPr>
        <w:t xml:space="preserve"> and </w:t>
      </w:r>
      <w:r w:rsidRPr="00FF5C0C">
        <w:rPr>
          <w:rFonts w:ascii="Times New Roman" w:hAnsi="Times New Roman" w:cs="Times New Roman"/>
          <w:i/>
          <w:iCs/>
        </w:rPr>
        <w:t>scVelo</w:t>
      </w:r>
      <w:r w:rsidRPr="00FF5C0C">
        <w:rPr>
          <w:rFonts w:ascii="Times New Roman" w:hAnsi="Times New Roman" w:cs="Times New Roman"/>
        </w:rPr>
        <w:t>. These studies highlight that</w:t>
      </w:r>
      <w:r w:rsidRPr="00FF5C0C">
        <w:rPr>
          <w:rFonts w:ascii="Times New Roman" w:hAnsi="Times New Roman" w:cs="Times New Roman" w:hint="eastAsia"/>
        </w:rPr>
        <w:t xml:space="preserve"> </w:t>
      </w:r>
      <w:r w:rsidRPr="00DC7897">
        <w:rPr>
          <w:rFonts w:ascii="Times New Roman" w:hAnsi="Times New Roman" w:cs="Times New Roman" w:hint="eastAsia"/>
        </w:rPr>
        <w:t xml:space="preserve">many </w:t>
      </w:r>
      <w:r w:rsidRPr="00DC7897">
        <w:rPr>
          <w:rFonts w:ascii="Times New Roman" w:hAnsi="Times New Roman" w:cs="Times New Roman"/>
        </w:rPr>
        <w:t xml:space="preserve">models rely on simplifying assumptions </w:t>
      </w:r>
      <w:r w:rsidR="00812A29">
        <w:rPr>
          <w:rFonts w:ascii="Times New Roman" w:hAnsi="Times New Roman" w:cs="Times New Roman" w:hint="eastAsia"/>
        </w:rPr>
        <w:t>of</w:t>
      </w:r>
      <w:r w:rsidR="00812A29" w:rsidRPr="00DC7897">
        <w:rPr>
          <w:rFonts w:ascii="Times New Roman" w:hAnsi="Times New Roman" w:cs="Times New Roman"/>
        </w:rPr>
        <w:t xml:space="preserve"> </w:t>
      </w:r>
      <w:r w:rsidRPr="00DC7897">
        <w:rPr>
          <w:rFonts w:ascii="Times New Roman" w:hAnsi="Times New Roman" w:cs="Times New Roman"/>
        </w:rPr>
        <w:t xml:space="preserve">transcriptional dynamics, such as steady-state kinetics or </w:t>
      </w:r>
      <w:r w:rsidRPr="00DC7897">
        <w:rPr>
          <w:rFonts w:ascii="Times New Roman" w:hAnsi="Times New Roman" w:cs="Times New Roman" w:hint="eastAsia"/>
        </w:rPr>
        <w:t>constant kinetic</w:t>
      </w:r>
      <w:r w:rsidRPr="00DC7897">
        <w:rPr>
          <w:rFonts w:ascii="Times New Roman" w:hAnsi="Times New Roman" w:cs="Times New Roman"/>
        </w:rPr>
        <w:t xml:space="preserve"> rates</w:t>
      </w:r>
      <w:r w:rsidRPr="00DC7897">
        <w:rPr>
          <w:rFonts w:ascii="Times New Roman" w:hAnsi="Times New Roman" w:cs="Times New Roman" w:hint="eastAsia"/>
        </w:rPr>
        <w:t xml:space="preserve">. However, these assumptions </w:t>
      </w:r>
      <w:r w:rsidRPr="00DC7897">
        <w:rPr>
          <w:rFonts w:ascii="Times New Roman" w:hAnsi="Times New Roman" w:cs="Times New Roman"/>
        </w:rPr>
        <w:t>often</w:t>
      </w:r>
      <w:r w:rsidRPr="00DC7897">
        <w:rPr>
          <w:rFonts w:ascii="Times New Roman" w:hAnsi="Times New Roman" w:cs="Times New Roman" w:hint="eastAsia"/>
        </w:rPr>
        <w:t xml:space="preserve"> </w:t>
      </w:r>
      <w:r w:rsidR="00812A29">
        <w:rPr>
          <w:rFonts w:ascii="Times New Roman" w:hAnsi="Times New Roman" w:cs="Times New Roman" w:hint="eastAsia"/>
        </w:rPr>
        <w:t>do not hold</w:t>
      </w:r>
      <w:r w:rsidR="00812A29" w:rsidRPr="00DC7897">
        <w:rPr>
          <w:rFonts w:ascii="Times New Roman" w:hAnsi="Times New Roman" w:cs="Times New Roman" w:hint="eastAsia"/>
        </w:rPr>
        <w:t xml:space="preserve"> </w:t>
      </w:r>
      <w:r w:rsidRPr="00DC7897">
        <w:rPr>
          <w:rFonts w:ascii="Times New Roman" w:hAnsi="Times New Roman" w:cs="Times New Roman" w:hint="eastAsia"/>
        </w:rPr>
        <w:t>in</w:t>
      </w:r>
      <w:r w:rsidR="00812A29">
        <w:rPr>
          <w:rFonts w:ascii="Times New Roman" w:hAnsi="Times New Roman" w:cs="Times New Roman" w:hint="eastAsia"/>
        </w:rPr>
        <w:t xml:space="preserve"> biological</w:t>
      </w:r>
      <w:r w:rsidRPr="00DC7897">
        <w:rPr>
          <w:rFonts w:ascii="Times New Roman" w:hAnsi="Times New Roman" w:cs="Times New Roman" w:hint="eastAsia"/>
        </w:rPr>
        <w:t xml:space="preserve"> systems with complex</w:t>
      </w:r>
      <w:r w:rsidR="00812A29">
        <w:rPr>
          <w:rFonts w:ascii="Times New Roman" w:hAnsi="Times New Roman" w:cs="Times New Roman" w:hint="eastAsia"/>
        </w:rPr>
        <w:t xml:space="preserve"> transcriptional</w:t>
      </w:r>
      <w:r w:rsidRPr="00DC7897">
        <w:rPr>
          <w:rFonts w:ascii="Times New Roman" w:hAnsi="Times New Roman" w:cs="Times New Roman" w:hint="eastAsia"/>
        </w:rPr>
        <w:t xml:space="preserve"> kinetics, result in incorrect </w:t>
      </w:r>
      <w:r w:rsidRPr="00DC7897">
        <w:rPr>
          <w:rFonts w:ascii="Times New Roman" w:hAnsi="Times New Roman" w:cs="Times New Roman"/>
        </w:rPr>
        <w:t>inference</w:t>
      </w:r>
      <w:r w:rsidRPr="00DC7897">
        <w:rPr>
          <w:rFonts w:ascii="Times New Roman" w:hAnsi="Times New Roman" w:cs="Times New Roman" w:hint="eastAsia"/>
        </w:rPr>
        <w:t xml:space="preserve"> of full transcriptional dynamics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&lt;EndNote&gt;&lt;Cite&gt;&lt;Author&gt;Bergen&lt;/Author&gt;&lt;Year&gt;2021&lt;/Year&gt;&lt;RecNum&gt;41&lt;/RecNum&gt;&lt;DisplayText&gt;[46]&lt;/DisplayText&gt;&lt;record&gt;&lt;rec-number&gt;41&lt;/rec-number&gt;&lt;foreign-keys&gt;&lt;key app="EN" db-id="vsf22ssadrx5acer9f5x9rdl5spsr2s0vfp0" timestamp="1743952844"&gt;41&lt;/key&gt;&lt;/foreign-keys&gt;&lt;ref-type name="Journal Article"&gt;17&lt;/ref-type&gt;&lt;contributors&gt;&lt;authors&gt;&lt;author&gt;Bergen, Volker&lt;/author&gt;&lt;author&gt;Soldatov, Ruslan A.&lt;/author&gt;&lt;author&gt;Kharchenko, Peter V.&lt;/author&gt;&lt;author&gt;Theis, Fabian J.&lt;/author&gt;&lt;/authors&gt;&lt;/contributors&gt;&lt;titles&gt;&lt;title&gt;RNA velocity—current challenges and future perspectives&lt;/title&gt;&lt;secondary-title&gt;Molecular Systems Biology&lt;/secondary-title&gt;&lt;/titles&gt;&lt;periodical&gt;&lt;full-title&gt;Molecular Systems Biology&lt;/full-title&gt;&lt;/periodical&gt;&lt;pages&gt;e10282&lt;/pages&gt;&lt;volume&gt;17&lt;/volume&gt;&lt;number&gt;8&lt;/number&gt;&lt;keywords&gt;&lt;keyword&gt;challenges&lt;/keyword&gt;&lt;keyword&gt;dynamics&lt;/keyword&gt;&lt;keyword&gt;limitations&lt;/keyword&gt;&lt;keyword&gt;perspectives&lt;/keyword&gt;&lt;keyword&gt;RNA velocity&lt;/keyword&gt;&lt;/keywords&gt;&lt;dates&gt;&lt;year&gt;2021&lt;/year&gt;&lt;pub-dates&gt;&lt;date&gt;2021/08/01&lt;/date&gt;&lt;/pub-dates&gt;&lt;/dates&gt;&lt;publisher&gt;John Wiley &amp;amp; Sons, Ltd&lt;/publisher&gt;&lt;isbn&gt;1744-4292&lt;/isbn&gt;&lt;urls&gt;&lt;related-urls&gt;&lt;url&gt;https://doi.org/10.15252/msb.202110282&lt;/url&gt;&lt;/related-urls&gt;&lt;/urls&gt;&lt;electronic-resource-num&gt;https://doi.org/10.15252/msb.202110282&lt;/electronic-resource-num&gt;&lt;access-date&gt;2024/10/15&lt;/access-date&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[46]</w:t>
      </w:r>
      <w:r w:rsidR="009A2D82">
        <w:rPr>
          <w:rFonts w:ascii="Times New Roman" w:hAnsi="Times New Roman" w:cs="Times New Roman"/>
        </w:rPr>
        <w:fldChar w:fldCharType="end"/>
      </w:r>
      <w:r w:rsidRPr="00DC7897">
        <w:rPr>
          <w:rFonts w:ascii="Times New Roman" w:hAnsi="Times New Roman" w:cs="Times New Roman" w:hint="eastAsia"/>
        </w:rPr>
        <w:t>.</w:t>
      </w:r>
      <w:r w:rsidRPr="00FF5C0C">
        <w:rPr>
          <w:rFonts w:ascii="Times New Roman" w:hAnsi="Times New Roman" w:cs="Times New Roman" w:hint="eastAsia"/>
        </w:rPr>
        <w:t xml:space="preserve"> </w:t>
      </w:r>
      <w:r w:rsidR="00812A29">
        <w:rPr>
          <w:rFonts w:ascii="Times New Roman" w:hAnsi="Times New Roman" w:cs="Times New Roman" w:hint="eastAsia"/>
        </w:rPr>
        <w:t>S</w:t>
      </w:r>
      <w:r w:rsidRPr="00FF5C0C">
        <w:rPr>
          <w:rFonts w:ascii="Times New Roman" w:hAnsi="Times New Roman" w:cs="Times New Roman"/>
        </w:rPr>
        <w:t>ome genes exhibit multiple kinetic regimes</w:t>
      </w:r>
      <w:r w:rsidRPr="00FF5C0C">
        <w:rPr>
          <w:rFonts w:ascii="Times New Roman" w:hAnsi="Times New Roman" w:cs="Times New Roman" w:hint="eastAsia"/>
        </w:rPr>
        <w:t xml:space="preserve">, </w:t>
      </w:r>
      <w:r w:rsidR="00812A29">
        <w:rPr>
          <w:rFonts w:ascii="Times New Roman" w:hAnsi="Times New Roman" w:cs="Times New Roman" w:hint="eastAsia"/>
        </w:rPr>
        <w:t>such as</w:t>
      </w:r>
      <w:r w:rsidR="00812A29" w:rsidRPr="00FF5C0C">
        <w:rPr>
          <w:rFonts w:ascii="Times New Roman" w:hAnsi="Times New Roman" w:cs="Times New Roman" w:hint="eastAsia"/>
        </w:rPr>
        <w:t xml:space="preserve"> </w:t>
      </w:r>
      <w:r w:rsidRPr="00FF5C0C">
        <w:rPr>
          <w:rFonts w:ascii="Times New Roman" w:hAnsi="Times New Roman" w:cs="Times New Roman" w:hint="eastAsia"/>
        </w:rPr>
        <w:t>transcriptional regulat</w:t>
      </w:r>
      <w:r>
        <w:rPr>
          <w:rFonts w:ascii="Times New Roman" w:hAnsi="Times New Roman" w:cs="Times New Roman" w:hint="eastAsia"/>
        </w:rPr>
        <w:t xml:space="preserve">ion </w:t>
      </w:r>
      <w:r w:rsidR="00812A29" w:rsidRPr="00DF0DC5">
        <w:rPr>
          <w:rFonts w:ascii="Times New Roman" w:hAnsi="Times New Roman" w:cs="Times New Roman"/>
        </w:rPr>
        <w:t>within specific</w:t>
      </w:r>
      <w:r>
        <w:rPr>
          <w:rFonts w:ascii="Times New Roman" w:hAnsi="Times New Roman" w:cs="Times New Roman" w:hint="eastAsia"/>
        </w:rPr>
        <w:t xml:space="preserve"> </w:t>
      </w:r>
      <w:r w:rsidRPr="000F7FFB">
        <w:rPr>
          <w:rFonts w:ascii="Times New Roman" w:hAnsi="Times New Roman" w:cs="Times New Roman"/>
        </w:rPr>
        <w:t>cell subpopulations</w:t>
      </w:r>
      <w:r>
        <w:rPr>
          <w:rFonts w:ascii="Times New Roman" w:hAnsi="Times New Roman" w:cs="Times New Roman" w:hint="eastAsia"/>
        </w:rPr>
        <w:t xml:space="preserve"> (e.g. </w:t>
      </w:r>
      <w:r w:rsidRPr="00BD5862">
        <w:rPr>
          <w:rFonts w:ascii="Times New Roman" w:hAnsi="Times New Roman" w:cs="Times New Roman"/>
        </w:rPr>
        <w:t>transcriptional boost</w:t>
      </w:r>
      <w:r>
        <w:rPr>
          <w:rFonts w:ascii="Times New Roman" w:hAnsi="Times New Roman" w:cs="Times New Roman" w:hint="eastAsia"/>
        </w:rPr>
        <w:t xml:space="preserve">) </w:t>
      </w:r>
      <w:r w:rsidR="009A2D82">
        <w:rPr>
          <w:rFonts w:ascii="Times New Roman" w:hAnsi="Times New Roman" w:cs="Times New Roman"/>
        </w:rPr>
        <w:fldChar w:fldCharType="begin">
          <w:fldData xml:space="preserve">PEVuZE5vdGU+PENpdGU+PEF1dGhvcj5CYXJpbGU8L0F1dGhvcj48WWVhcj4yMDIxPC9ZZWFyPjxS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</w:fldData>
        </w:fldChar>
      </w:r>
      <w:r w:rsidR="0043360A">
        <w:rPr>
          <w:rFonts w:ascii="Times New Roman" w:hAnsi="Times New Roman" w:cs="Times New Roman"/>
        </w:rPr>
        <w:instrText xml:space="preserve"> ADDIN EN.CITE </w:instrText>
      </w:r>
      <w:r w:rsidR="0043360A">
        <w:rPr>
          <w:rFonts w:ascii="Times New Roman" w:hAnsi="Times New Roman" w:cs="Times New Roman"/>
        </w:rPr>
        <w:fldChar w:fldCharType="begin">
          <w:fldData xml:space="preserve">PEVuZE5vdGU+PENpdGU+PEF1dGhvcj5CYXJpbGU8L0F1dGhvcj48WWVhcj4yMDIxPC9ZZWFyPjxS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</w:fldData>
        </w:fldChar>
      </w:r>
      <w:r w:rsidR="0043360A">
        <w:rPr>
          <w:rFonts w:ascii="Times New Roman" w:hAnsi="Times New Roman" w:cs="Times New Roman"/>
        </w:rPr>
        <w:instrText xml:space="preserve"> ADDIN EN.CITE.DATA </w:instrText>
      </w:r>
      <w:r w:rsidR="0043360A">
        <w:rPr>
          <w:rFonts w:ascii="Times New Roman" w:hAnsi="Times New Roman" w:cs="Times New Roman"/>
        </w:rPr>
      </w:r>
      <w:r w:rsidR="0043360A">
        <w:rPr>
          <w:rFonts w:ascii="Times New Roman" w:hAnsi="Times New Roman" w:cs="Times New Roman"/>
        </w:rPr>
        <w:fldChar w:fldCharType="end"/>
      </w:r>
      <w:r w:rsidR="009A2D82">
        <w:rPr>
          <w:rFonts w:ascii="Times New Roman" w:hAnsi="Times New Roman" w:cs="Times New Roman"/>
        </w:rPr>
        <w:fldChar w:fldCharType="separate"/>
      </w:r>
      <w:r w:rsidR="0043360A">
        <w:rPr>
          <w:rFonts w:ascii="Times New Roman" w:hAnsi="Times New Roman" w:cs="Times New Roman"/>
          <w:noProof/>
        </w:rPr>
        <w:t>[88, 97]</w:t>
      </w:r>
      <w:r w:rsidR="009A2D82">
        <w:rPr>
          <w:rFonts w:ascii="Times New Roman" w:hAnsi="Times New Roman" w:cs="Times New Roman"/>
        </w:rPr>
        <w:fldChar w:fldCharType="end"/>
      </w:r>
      <w:r>
        <w:rPr>
          <w:rFonts w:ascii="Times New Roman" w:hAnsi="Times New Roman" w:cs="Times New Roman" w:hint="eastAsia"/>
        </w:rPr>
        <w:t xml:space="preserve"> </w:t>
      </w:r>
      <w:r w:rsidR="00812A29">
        <w:rPr>
          <w:rFonts w:ascii="Times New Roman" w:hAnsi="Times New Roman" w:cs="Times New Roman" w:hint="eastAsia"/>
        </w:rPr>
        <w:t>or</w:t>
      </w:r>
      <w:r>
        <w:rPr>
          <w:rFonts w:ascii="Times New Roman" w:hAnsi="Times New Roman" w:cs="Times New Roman" w:hint="eastAsia"/>
        </w:rPr>
        <w:t xml:space="preserve"> </w:t>
      </w:r>
      <w:r w:rsidRPr="00BD5862">
        <w:rPr>
          <w:rFonts w:ascii="Times New Roman" w:hAnsi="Times New Roman" w:cs="Times New Roman"/>
        </w:rPr>
        <w:t>lineage</w:t>
      </w:r>
      <w:r>
        <w:rPr>
          <w:rFonts w:ascii="Times New Roman" w:hAnsi="Times New Roman" w:cs="Times New Roman" w:hint="eastAsia"/>
        </w:rPr>
        <w:t xml:space="preserve">-dependent </w:t>
      </w:r>
      <w:r w:rsidRPr="00BD5862">
        <w:rPr>
          <w:rFonts w:ascii="Times New Roman" w:hAnsi="Times New Roman" w:cs="Times New Roman"/>
        </w:rPr>
        <w:t>kinetics</w:t>
      </w:r>
      <w:r w:rsidR="00812A29">
        <w:rPr>
          <w:rFonts w:ascii="Times New Roman" w:hAnsi="Times New Roman" w:cs="Times New Roman" w:hint="eastAsia"/>
        </w:rPr>
        <w:t xml:space="preserve"> patterns</w:t>
      </w:r>
      <w:r>
        <w:rPr>
          <w:rFonts w:ascii="Times New Roman" w:hAnsi="Times New Roman" w:cs="Times New Roman" w:hint="eastAsia"/>
        </w:rPr>
        <w:t xml:space="preserve"> </w:t>
      </w:r>
      <w:r w:rsidR="009A2D82">
        <w:rPr>
          <w:rFonts w:ascii="Times New Roman" w:hAnsi="Times New Roman" w:cs="Times New Roman"/>
        </w:rPr>
        <w:fldChar w:fldCharType="begin">
          <w:fldData xml:space="preserve">PEVuZE5vdGU+PENpdGU+PEF1dGhvcj5MYSBNYW5ubzwvQXV0aG9yPjxZZWFyPjIwMTg8L1llYXI+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==
</w:fldData>
        </w:fldChar>
      </w:r>
      <w:r w:rsidR="009A2D82">
        <w:rPr>
          <w:rFonts w:ascii="Times New Roman" w:hAnsi="Times New Roman" w:cs="Times New Roman"/>
        </w:rPr>
        <w:instrText xml:space="preserve"> ADDIN EN.CITE </w:instrText>
      </w:r>
      <w:r w:rsidR="009A2D82">
        <w:rPr>
          <w:rFonts w:ascii="Times New Roman" w:hAnsi="Times New Roman" w:cs="Times New Roman"/>
        </w:rPr>
        <w:fldChar w:fldCharType="begin">
          <w:fldData xml:space="preserve">PEVuZE5vdGU+PENpdGU+PEF1dGhvcj5MYSBNYW5ubzwvQXV0aG9yPjxZZWFyPjIwMTg8L1llYXI+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==
</w:fldData>
        </w:fldChar>
      </w:r>
      <w:r w:rsidR="009A2D82">
        <w:rPr>
          <w:rFonts w:ascii="Times New Roman" w:hAnsi="Times New Roman" w:cs="Times New Roman"/>
        </w:rPr>
        <w:instrText xml:space="preserve"> ADDIN EN.CITE.DATA </w:instrText>
      </w:r>
      <w:r w:rsidR="009A2D82">
        <w:rPr>
          <w:rFonts w:ascii="Times New Roman" w:hAnsi="Times New Roman" w:cs="Times New Roman"/>
        </w:rPr>
      </w:r>
      <w:r w:rsidR="009A2D82">
        <w:rPr>
          <w:rFonts w:ascii="Times New Roman" w:hAnsi="Times New Roman" w:cs="Times New Roman"/>
        </w:rPr>
        <w:fldChar w:fldCharType="end"/>
      </w:r>
      <w:r w:rsidR="009A2D82">
        <w:rPr>
          <w:rFonts w:ascii="Times New Roman" w:hAnsi="Times New Roman" w:cs="Times New Roman"/>
        </w:rPr>
      </w:r>
      <w:r w:rsidR="009A2D82">
        <w:rPr>
          <w:rFonts w:ascii="Times New Roman" w:hAnsi="Times New Roman" w:cs="Times New Roman"/>
        </w:rPr>
        <w:fldChar w:fldCharType="separate"/>
      </w:r>
      <w:r w:rsidR="009A2D82">
        <w:rPr>
          <w:rFonts w:ascii="Times New Roman" w:hAnsi="Times New Roman" w:cs="Times New Roman"/>
          <w:noProof/>
        </w:rPr>
        <w:t>[8, 10]</w:t>
      </w:r>
      <w:r w:rsidR="009A2D82">
        <w:rPr>
          <w:rFonts w:ascii="Times New Roman" w:hAnsi="Times New Roman" w:cs="Times New Roman"/>
        </w:rPr>
        <w:fldChar w:fldCharType="end"/>
      </w:r>
      <w:r>
        <w:rPr>
          <w:rFonts w:ascii="Times New Roman" w:hAnsi="Times New Roman" w:cs="Times New Roman" w:hint="eastAsia"/>
        </w:rPr>
        <w:t xml:space="preserve">. </w:t>
      </w:r>
      <w:r w:rsidRPr="006B3C55">
        <w:rPr>
          <w:rFonts w:ascii="Times New Roman" w:hAnsi="Times New Roman" w:cs="Times New Roman"/>
        </w:rPr>
        <w:t>This manifests as genes that display multiple trajectories</w:t>
      </w:r>
      <w:r>
        <w:rPr>
          <w:rFonts w:ascii="Times New Roman" w:hAnsi="Times New Roman" w:cs="Times New Roman" w:hint="eastAsia"/>
        </w:rPr>
        <w:t xml:space="preserve"> and secondary boost of induction</w:t>
      </w:r>
      <w:r w:rsidRPr="006B3C55">
        <w:rPr>
          <w:rFonts w:ascii="Times New Roman" w:hAnsi="Times New Roman" w:cs="Times New Roman"/>
        </w:rPr>
        <w:t xml:space="preserve"> in phase space.</w:t>
      </w:r>
      <w:r>
        <w:rPr>
          <w:rFonts w:ascii="Times New Roman" w:hAnsi="Times New Roman" w:cs="Times New Roman" w:hint="eastAsia"/>
        </w:rPr>
        <w:t xml:space="preserve"> </w:t>
      </w:r>
      <w:r w:rsidR="00812A29">
        <w:rPr>
          <w:rFonts w:ascii="Times New Roman" w:hAnsi="Times New Roman" w:cs="Times New Roman" w:hint="eastAsia"/>
        </w:rPr>
        <w:t>S</w:t>
      </w:r>
      <w:r>
        <w:rPr>
          <w:rFonts w:ascii="Times New Roman" w:hAnsi="Times New Roman" w:cs="Times New Roman" w:hint="eastAsia"/>
        </w:rPr>
        <w:t xml:space="preserve">teady-state methods, which </w:t>
      </w:r>
      <w:r>
        <w:rPr>
          <w:rFonts w:ascii="Times New Roman" w:hAnsi="Times New Roman" w:cs="Times New Roman"/>
        </w:rPr>
        <w:t>infer</w:t>
      </w:r>
      <w:r>
        <w:rPr>
          <w:rFonts w:ascii="Times New Roman" w:hAnsi="Times New Roman" w:cs="Times New Roman" w:hint="eastAsia"/>
        </w:rPr>
        <w:t xml:space="preserve"> kinetics </w:t>
      </w:r>
      <w:r>
        <w:rPr>
          <w:rFonts w:ascii="Times New Roman" w:hAnsi="Times New Roman" w:cs="Times New Roman"/>
        </w:rPr>
        <w:t>that</w:t>
      </w:r>
      <w:r>
        <w:rPr>
          <w:rFonts w:ascii="Times New Roman" w:hAnsi="Times New Roman" w:cs="Times New Roman" w:hint="eastAsia"/>
        </w:rPr>
        <w:t xml:space="preserve"> only presented in steady-state populations by using linear regression, </w:t>
      </w:r>
      <w:r w:rsidRPr="00F04E93">
        <w:rPr>
          <w:rFonts w:ascii="Times New Roman" w:hAnsi="Times New Roman" w:cs="Times New Roman"/>
        </w:rPr>
        <w:t xml:space="preserve">struggle to resolve dynamic in </w:t>
      </w:r>
      <w:r>
        <w:rPr>
          <w:rFonts w:ascii="Times New Roman" w:hAnsi="Times New Roman" w:cs="Times New Roman"/>
        </w:rPr>
        <w:t>heterogeneous</w:t>
      </w:r>
      <w:r>
        <w:rPr>
          <w:rFonts w:ascii="Times New Roman" w:hAnsi="Times New Roman" w:cs="Times New Roman" w:hint="eastAsia"/>
        </w:rPr>
        <w:t xml:space="preserve"> subpopulations</w:t>
      </w:r>
      <w:r w:rsidRPr="00F04E93">
        <w:rPr>
          <w:rFonts w:ascii="Times New Roman" w:hAnsi="Times New Roman" w:cs="Times New Roman"/>
        </w:rPr>
        <w:t xml:space="preserve"> </w:t>
      </w:r>
      <w:r>
        <w:rPr>
          <w:rFonts w:ascii="Times New Roman" w:hAnsi="Times New Roman" w:cs="Times New Roman" w:hint="eastAsia"/>
        </w:rPr>
        <w:t xml:space="preserve">that </w:t>
      </w:r>
      <w:r>
        <w:rPr>
          <w:rFonts w:ascii="Times New Roman" w:hAnsi="Times New Roman" w:cs="Times New Roman"/>
        </w:rPr>
        <w:t>deviate</w:t>
      </w:r>
      <w:r w:rsidRPr="002A1D81">
        <w:rPr>
          <w:rFonts w:ascii="Times New Roman" w:hAnsi="Times New Roman" w:cs="Times New Roman"/>
        </w:rPr>
        <w:t xml:space="preserve"> from steady-state</w:t>
      </w:r>
      <w:r>
        <w:rPr>
          <w:rFonts w:ascii="Times New Roman" w:hAnsi="Times New Roman" w:cs="Times New Roman" w:hint="eastAsia"/>
        </w:rPr>
        <w:t xml:space="preserve">. </w:t>
      </w:r>
      <w:r w:rsidR="00812A29" w:rsidRPr="00DF0DC5">
        <w:rPr>
          <w:rFonts w:ascii="Times New Roman" w:hAnsi="Times New Roman" w:cs="Times New Roman"/>
        </w:rPr>
        <w:t xml:space="preserve">Methods such as </w:t>
      </w:r>
      <w:r w:rsidRPr="00CE6A1C">
        <w:rPr>
          <w:rFonts w:ascii="Times New Roman" w:hAnsi="Times New Roman" w:cs="Times New Roman" w:hint="eastAsia"/>
          <w:i/>
          <w:iCs/>
        </w:rPr>
        <w:t>TopicVelo</w:t>
      </w:r>
      <w:r>
        <w:rPr>
          <w:rFonts w:ascii="Times New Roman" w:hAnsi="Times New Roman" w:cs="Times New Roman" w:hint="eastAsia"/>
        </w:rPr>
        <w:t xml:space="preserve"> relaxes this restriction by identifying </w:t>
      </w:r>
      <w:r w:rsidRPr="004940FE">
        <w:rPr>
          <w:rFonts w:ascii="Times New Roman" w:hAnsi="Times New Roman" w:cs="Times New Roman"/>
        </w:rPr>
        <w:t>distinct</w:t>
      </w:r>
      <w:r>
        <w:rPr>
          <w:rFonts w:ascii="Times New Roman" w:hAnsi="Times New Roman" w:cs="Times New Roman" w:hint="eastAsia"/>
        </w:rPr>
        <w:t xml:space="preserve"> biological</w:t>
      </w:r>
      <w:r w:rsidRPr="004940FE">
        <w:rPr>
          <w:rFonts w:ascii="Times New Roman" w:hAnsi="Times New Roman" w:cs="Times New Roman"/>
        </w:rPr>
        <w:t xml:space="preserve"> processes</w:t>
      </w:r>
      <w:r>
        <w:rPr>
          <w:rFonts w:ascii="Times New Roman" w:hAnsi="Times New Roman" w:cs="Times New Roman" w:hint="eastAsia"/>
        </w:rPr>
        <w:t xml:space="preserve"> and </w:t>
      </w:r>
      <w:r>
        <w:rPr>
          <w:rFonts w:ascii="Times New Roman" w:hAnsi="Times New Roman" w:cs="Times New Roman"/>
        </w:rPr>
        <w:t>separately</w:t>
      </w:r>
      <w:r>
        <w:rPr>
          <w:rFonts w:ascii="Times New Roman" w:hAnsi="Times New Roman" w:cs="Times New Roman" w:hint="eastAsia"/>
        </w:rPr>
        <w:t xml:space="preserve"> </w:t>
      </w:r>
      <w:r w:rsidR="00812A29" w:rsidRPr="00DF0DC5">
        <w:rPr>
          <w:rFonts w:ascii="Times New Roman" w:hAnsi="Times New Roman" w:cs="Times New Roman"/>
        </w:rPr>
        <w:t>modeling</w:t>
      </w:r>
      <w:r>
        <w:rPr>
          <w:rFonts w:ascii="Times New Roman" w:hAnsi="Times New Roman" w:cs="Times New Roman" w:hint="eastAsia"/>
        </w:rPr>
        <w:t xml:space="preserve"> dynamics for each process. </w:t>
      </w:r>
    </w:p>
    <w:p w14:paraId="5E5F69D5" w14:textId="77777777" w:rsidR="002321A2" w:rsidRPr="00F56CFD" w:rsidRDefault="002321A2" w:rsidP="002321A2">
      <w:pPr>
        <w:rPr>
          <w:rFonts w:ascii="Times New Roman" w:hAnsi="Times New Roman" w:cs="Times New Roman"/>
        </w:rPr>
      </w:pPr>
    </w:p>
    <w:p w14:paraId="0D6C0891" w14:textId="1F50277A" w:rsidR="002321A2" w:rsidRDefault="002321A2" w:rsidP="002321A2">
      <w:pPr>
        <w:rPr>
          <w:rFonts w:ascii="Times New Roman" w:hAnsi="Times New Roman" w:cs="Times New Roman"/>
        </w:rPr>
      </w:pPr>
      <w:r>
        <w:rPr>
          <w:rFonts w:ascii="Times New Roman" w:hAnsi="Times New Roman" w:cs="Times New Roman" w:hint="eastAsia"/>
        </w:rPr>
        <w:t xml:space="preserve">Trajectory methods assign cell time and concurrently fit phase trajectories to solve the full dynamics of </w:t>
      </w:r>
      <w:r>
        <w:rPr>
          <w:rFonts w:ascii="Times New Roman" w:hAnsi="Times New Roman" w:cs="Times New Roman"/>
        </w:rPr>
        <w:t>transcription</w:t>
      </w:r>
      <w:r>
        <w:rPr>
          <w:rFonts w:ascii="Times New Roman" w:hAnsi="Times New Roman" w:cs="Times New Roman" w:hint="eastAsia"/>
        </w:rPr>
        <w:t xml:space="preserve">. The dynamical model of </w:t>
      </w:r>
      <w:r w:rsidRPr="00194657">
        <w:rPr>
          <w:rFonts w:ascii="Times New Roman" w:hAnsi="Times New Roman" w:cs="Times New Roman" w:hint="eastAsia"/>
          <w:i/>
          <w:iCs/>
        </w:rPr>
        <w:t>scVelo</w:t>
      </w:r>
      <w:r>
        <w:rPr>
          <w:rFonts w:ascii="Times New Roman" w:hAnsi="Times New Roman" w:cs="Times New Roman" w:hint="eastAsia"/>
        </w:rPr>
        <w:t xml:space="preserve">, </w:t>
      </w:r>
      <w:r>
        <w:rPr>
          <w:rFonts w:ascii="Times New Roman" w:hAnsi="Times New Roman" w:cs="Times New Roman" w:hint="eastAsia"/>
          <w:i/>
          <w:iCs/>
        </w:rPr>
        <w:t>veloVI</w:t>
      </w:r>
      <w:r>
        <w:rPr>
          <w:rFonts w:ascii="Times New Roman" w:hAnsi="Times New Roman" w:cs="Times New Roman" w:hint="eastAsia"/>
        </w:rPr>
        <w:t xml:space="preserve">, and </w:t>
      </w:r>
      <w:r>
        <w:rPr>
          <w:rFonts w:ascii="Times New Roman" w:hAnsi="Times New Roman" w:cs="Times New Roman" w:hint="eastAsia"/>
          <w:i/>
          <w:iCs/>
        </w:rPr>
        <w:t>Pyro-Velocity</w:t>
      </w:r>
      <w:r>
        <w:rPr>
          <w:rFonts w:ascii="Times New Roman" w:hAnsi="Times New Roman" w:cs="Times New Roman" w:hint="eastAsia"/>
        </w:rPr>
        <w:t xml:space="preserve">, formulate transcriptional ODEs in a step-wise manner, where cells are assigned to </w:t>
      </w:r>
      <w:r w:rsidRPr="00194657">
        <w:rPr>
          <w:rFonts w:ascii="Times New Roman" w:hAnsi="Times New Roman" w:cs="Times New Roman"/>
        </w:rPr>
        <w:t>transient states of induction and repression</w:t>
      </w:r>
      <w:r w:rsidR="001A7D75">
        <w:rPr>
          <w:rFonts w:ascii="Times New Roman" w:hAnsi="Times New Roman" w:cs="Times New Roman" w:hint="eastAsia"/>
        </w:rPr>
        <w:t xml:space="preserve"> </w:t>
      </w:r>
      <w:r w:rsidR="00812A29">
        <w:rPr>
          <w:rFonts w:ascii="Times New Roman" w:hAnsi="Times New Roman" w:cs="Times New Roman" w:hint="eastAsia"/>
        </w:rPr>
        <w:t>and</w:t>
      </w:r>
      <w:r w:rsidRPr="00194657">
        <w:rPr>
          <w:rFonts w:ascii="Times New Roman" w:hAnsi="Times New Roman" w:cs="Times New Roman"/>
        </w:rPr>
        <w:t xml:space="preserve"> </w:t>
      </w:r>
      <w:r>
        <w:rPr>
          <w:rFonts w:ascii="Times New Roman" w:hAnsi="Times New Roman" w:cs="Times New Roman" w:hint="eastAsia"/>
        </w:rPr>
        <w:t xml:space="preserve">two </w:t>
      </w:r>
      <w:r w:rsidRPr="00194657">
        <w:rPr>
          <w:rFonts w:ascii="Times New Roman" w:hAnsi="Times New Roman" w:cs="Times New Roman"/>
        </w:rPr>
        <w:t>steady states</w:t>
      </w:r>
      <w:r>
        <w:rPr>
          <w:rFonts w:ascii="Times New Roman" w:hAnsi="Times New Roman" w:cs="Times New Roman" w:hint="eastAsia"/>
        </w:rPr>
        <w:t xml:space="preserve"> (</w:t>
      </w:r>
      <w:r w:rsidRPr="00194657">
        <w:rPr>
          <w:rFonts w:ascii="Times New Roman" w:hAnsi="Times New Roman" w:cs="Times New Roman"/>
        </w:rPr>
        <w:t>active and inactive</w:t>
      </w:r>
      <w:r>
        <w:rPr>
          <w:rFonts w:ascii="Times New Roman" w:hAnsi="Times New Roman" w:cs="Times New Roman" w:hint="eastAsia"/>
        </w:rPr>
        <w:t xml:space="preserve">). </w:t>
      </w:r>
      <w:r w:rsidRPr="009C41FA">
        <w:rPr>
          <w:rFonts w:ascii="Times New Roman" w:hAnsi="Times New Roman" w:cs="Times New Roman"/>
        </w:rPr>
        <w:t xml:space="preserve">The induction and repression </w:t>
      </w:r>
      <w:r>
        <w:rPr>
          <w:rFonts w:ascii="Times New Roman" w:hAnsi="Times New Roman" w:cs="Times New Roman" w:hint="eastAsia"/>
        </w:rPr>
        <w:t>stages</w:t>
      </w:r>
      <w:r w:rsidRPr="009C41FA">
        <w:rPr>
          <w:rFonts w:ascii="Times New Roman" w:hAnsi="Times New Roman" w:cs="Times New Roman"/>
        </w:rPr>
        <w:t xml:space="preserve"> of the phase trajectory are fitted using non-steady-state cells, thereby</w:t>
      </w:r>
      <w:r>
        <w:rPr>
          <w:rFonts w:ascii="Times New Roman" w:hAnsi="Times New Roman" w:cs="Times New Roman" w:hint="eastAsia"/>
        </w:rPr>
        <w:t xml:space="preserve"> partially reducing</w:t>
      </w:r>
      <w:r w:rsidRPr="009C41FA">
        <w:rPr>
          <w:rFonts w:ascii="Times New Roman" w:hAnsi="Times New Roman" w:cs="Times New Roman"/>
        </w:rPr>
        <w:t xml:space="preserve"> the interference from heterogeneous steady-state cells, which are often composed of highly differentiated mature subpopulations.</w:t>
      </w:r>
      <w:r>
        <w:rPr>
          <w:rFonts w:ascii="Times New Roman" w:hAnsi="Times New Roman" w:cs="Times New Roman" w:hint="eastAsia"/>
        </w:rPr>
        <w:t xml:space="preserve"> </w:t>
      </w:r>
      <w:r w:rsidRPr="009C41FA">
        <w:rPr>
          <w:rFonts w:ascii="Times New Roman" w:hAnsi="Times New Roman" w:cs="Times New Roman"/>
        </w:rPr>
        <w:t>However, stepwise trajectory methods suffer from limitations in capturing the complex kinetics within induction and repression stages.</w:t>
      </w:r>
      <w:r>
        <w:rPr>
          <w:rFonts w:ascii="Times New Roman" w:hAnsi="Times New Roman" w:cs="Times New Roman" w:hint="eastAsia"/>
        </w:rPr>
        <w:t xml:space="preserve"> </w:t>
      </w:r>
      <w:r w:rsidRPr="00AE14CF">
        <w:rPr>
          <w:rFonts w:ascii="Times New Roman" w:hAnsi="Times New Roman" w:cs="Times New Roman"/>
        </w:rPr>
        <w:t xml:space="preserve">To address this, </w:t>
      </w:r>
      <w:r>
        <w:rPr>
          <w:rFonts w:ascii="Times New Roman" w:hAnsi="Times New Roman" w:cs="Times New Roman" w:hint="eastAsia"/>
        </w:rPr>
        <w:t xml:space="preserve">the dynamical model of </w:t>
      </w:r>
      <w:r w:rsidRPr="00AE14CF">
        <w:rPr>
          <w:rFonts w:ascii="Times New Roman" w:hAnsi="Times New Roman" w:cs="Times New Roman" w:hint="eastAsia"/>
          <w:i/>
          <w:iCs/>
        </w:rPr>
        <w:t>MultiVelo</w:t>
      </w:r>
      <w:r>
        <w:rPr>
          <w:rFonts w:ascii="Times New Roman" w:hAnsi="Times New Roman" w:cs="Times New Roman" w:hint="eastAsia"/>
        </w:rPr>
        <w:t xml:space="preserve"> </w:t>
      </w:r>
      <w:r w:rsidRPr="00AE14CF">
        <w:rPr>
          <w:rFonts w:ascii="Times New Roman" w:hAnsi="Times New Roman" w:cs="Times New Roman"/>
        </w:rPr>
        <w:t>extends transcriptional ODEs by incorporating chromatin accessibility, enabling it to model time-varying transcriptional rates.</w:t>
      </w:r>
      <w:r>
        <w:rPr>
          <w:rFonts w:ascii="Times New Roman" w:hAnsi="Times New Roman" w:cs="Times New Roman" w:hint="eastAsia"/>
        </w:rPr>
        <w:t xml:space="preserve"> </w:t>
      </w:r>
      <w:r w:rsidRPr="00AE14CF">
        <w:rPr>
          <w:rFonts w:ascii="Times New Roman" w:hAnsi="Times New Roman" w:cs="Times New Roman"/>
          <w:i/>
          <w:iCs/>
        </w:rPr>
        <w:t>veloAVE</w:t>
      </w:r>
      <w:r w:rsidRPr="00AE14CF">
        <w:rPr>
          <w:rFonts w:ascii="Times New Roman" w:hAnsi="Times New Roman" w:cs="Times New Roman"/>
        </w:rPr>
        <w:t xml:space="preserve"> and </w:t>
      </w:r>
      <w:r w:rsidR="00C13808">
        <w:rPr>
          <w:rFonts w:ascii="Times New Roman" w:hAnsi="Times New Roman" w:cs="Times New Roman" w:hint="eastAsia"/>
        </w:rPr>
        <w:t>an</w:t>
      </w:r>
      <w:r w:rsidR="00C13808" w:rsidRPr="00AE14CF">
        <w:rPr>
          <w:rFonts w:ascii="Times New Roman" w:hAnsi="Times New Roman" w:cs="Times New Roman"/>
        </w:rPr>
        <w:t xml:space="preserve"> </w:t>
      </w:r>
      <w:r w:rsidRPr="00AE14CF">
        <w:rPr>
          <w:rFonts w:ascii="Times New Roman" w:hAnsi="Times New Roman" w:cs="Times New Roman"/>
        </w:rPr>
        <w:t>exten</w:t>
      </w:r>
      <w:r>
        <w:rPr>
          <w:rFonts w:ascii="Times New Roman" w:hAnsi="Times New Roman" w:cs="Times New Roman" w:hint="eastAsia"/>
        </w:rPr>
        <w:t>sion</w:t>
      </w:r>
      <w:r w:rsidRPr="00AE14CF">
        <w:rPr>
          <w:rFonts w:ascii="Times New Roman" w:hAnsi="Times New Roman" w:cs="Times New Roman"/>
        </w:rPr>
        <w:t xml:space="preserve"> of </w:t>
      </w:r>
      <w:r w:rsidRPr="00AE14CF">
        <w:rPr>
          <w:rFonts w:ascii="Times New Roman" w:hAnsi="Times New Roman" w:cs="Times New Roman"/>
          <w:i/>
          <w:iCs/>
        </w:rPr>
        <w:t>veloVI</w:t>
      </w:r>
      <w:r w:rsidRPr="00AE14CF">
        <w:rPr>
          <w:rFonts w:ascii="Times New Roman" w:hAnsi="Times New Roman" w:cs="Times New Roman"/>
        </w:rPr>
        <w:t xml:space="preserve"> estimate </w:t>
      </w:r>
      <w:r w:rsidR="00C13808" w:rsidRPr="00AE14CF">
        <w:rPr>
          <w:rFonts w:ascii="Times New Roman" w:hAnsi="Times New Roman" w:cs="Times New Roman"/>
        </w:rPr>
        <w:t xml:space="preserve">lineage-dependent </w:t>
      </w:r>
      <w:r w:rsidR="00C13808">
        <w:rPr>
          <w:rFonts w:ascii="Times New Roman" w:hAnsi="Times New Roman" w:cs="Times New Roman" w:hint="eastAsia"/>
        </w:rPr>
        <w:t xml:space="preserve">or </w:t>
      </w:r>
      <w:r w:rsidRPr="00AE14CF">
        <w:rPr>
          <w:rFonts w:ascii="Times New Roman" w:hAnsi="Times New Roman" w:cs="Times New Roman"/>
        </w:rPr>
        <w:t xml:space="preserve">time-dependent transcription rates </w:t>
      </w:r>
      <w:r>
        <w:rPr>
          <w:rFonts w:ascii="Times New Roman" w:hAnsi="Times New Roman" w:cs="Times New Roman" w:hint="eastAsia"/>
        </w:rPr>
        <w:t>directly from expression profile</w:t>
      </w:r>
      <w:r w:rsidRPr="00AE14CF">
        <w:rPr>
          <w:rFonts w:ascii="Times New Roman" w:hAnsi="Times New Roman" w:cs="Times New Roman"/>
        </w:rPr>
        <w:t>.</w:t>
      </w:r>
      <w:r>
        <w:rPr>
          <w:rFonts w:ascii="Times New Roman" w:hAnsi="Times New Roman" w:cs="Times New Roman" w:hint="eastAsia"/>
        </w:rPr>
        <w:t xml:space="preserve"> </w:t>
      </w:r>
      <w:r w:rsidRPr="00AE14CF">
        <w:rPr>
          <w:rFonts w:ascii="Times New Roman" w:hAnsi="Times New Roman" w:cs="Times New Roman"/>
          <w:i/>
          <w:iCs/>
        </w:rPr>
        <w:t>veloAVE</w:t>
      </w:r>
      <w:r w:rsidRPr="00AE14CF">
        <w:rPr>
          <w:rFonts w:ascii="Times New Roman" w:hAnsi="Times New Roman" w:cs="Times New Roman"/>
        </w:rPr>
        <w:t xml:space="preserve"> </w:t>
      </w:r>
      <w:r>
        <w:rPr>
          <w:rFonts w:ascii="Times New Roman" w:hAnsi="Times New Roman" w:cs="Times New Roman" w:hint="eastAsia"/>
        </w:rPr>
        <w:t>further</w:t>
      </w:r>
      <w:r w:rsidRPr="00AE14CF">
        <w:rPr>
          <w:rFonts w:ascii="Times New Roman" w:hAnsi="Times New Roman" w:cs="Times New Roman"/>
        </w:rPr>
        <w:t xml:space="preserve"> utilize the inferred</w:t>
      </w:r>
      <w:r>
        <w:rPr>
          <w:rFonts w:ascii="Times New Roman" w:hAnsi="Times New Roman" w:cs="Times New Roman" w:hint="eastAsia"/>
        </w:rPr>
        <w:t xml:space="preserve"> kinetic</w:t>
      </w:r>
      <w:r w:rsidRPr="00AE14CF">
        <w:rPr>
          <w:rFonts w:ascii="Times New Roman" w:hAnsi="Times New Roman" w:cs="Times New Roman"/>
        </w:rPr>
        <w:t xml:space="preserve"> parameters to construct cell type transition graphs and fit branching </w:t>
      </w:r>
      <w:r>
        <w:rPr>
          <w:rFonts w:ascii="Times New Roman" w:hAnsi="Times New Roman" w:cs="Times New Roman" w:hint="eastAsia"/>
        </w:rPr>
        <w:t>ODEs</w:t>
      </w:r>
      <w:r w:rsidRPr="00AE14CF">
        <w:rPr>
          <w:rFonts w:ascii="Times New Roman" w:hAnsi="Times New Roman" w:cs="Times New Roman"/>
        </w:rPr>
        <w:t xml:space="preserve"> </w:t>
      </w:r>
      <w:r w:rsidR="00C13808" w:rsidRPr="00DF0DC5">
        <w:rPr>
          <w:rFonts w:ascii="Times New Roman" w:hAnsi="Times New Roman" w:cs="Times New Roman"/>
        </w:rPr>
        <w:t>tailored to bifurcating cell populations</w:t>
      </w:r>
      <w:r w:rsidRPr="00AE14CF">
        <w:rPr>
          <w:rFonts w:ascii="Times New Roman" w:hAnsi="Times New Roman" w:cs="Times New Roman"/>
        </w:rPr>
        <w:t>.</w:t>
      </w:r>
      <w:r>
        <w:rPr>
          <w:rFonts w:ascii="Times New Roman" w:hAnsi="Times New Roman" w:cs="Times New Roman" w:hint="eastAsia"/>
        </w:rPr>
        <w:t xml:space="preserve"> </w:t>
      </w:r>
      <w:r w:rsidRPr="002157C9">
        <w:rPr>
          <w:rFonts w:ascii="Times New Roman" w:hAnsi="Times New Roman" w:cs="Times New Roman" w:hint="eastAsia"/>
          <w:i/>
          <w:iCs/>
        </w:rPr>
        <w:t>LatentVelo</w:t>
      </w:r>
      <w:r>
        <w:rPr>
          <w:rFonts w:ascii="Times New Roman" w:hAnsi="Times New Roman" w:cs="Times New Roman" w:hint="eastAsia"/>
        </w:rPr>
        <w:t xml:space="preserve"> reformulates transcriptional dynamics into </w:t>
      </w:r>
      <w:r>
        <w:rPr>
          <w:rFonts w:ascii="Times New Roman" w:hAnsi="Times New Roman" w:cs="Times New Roman" w:hint="eastAsia"/>
        </w:rPr>
        <w:lastRenderedPageBreak/>
        <w:t xml:space="preserve">structured </w:t>
      </w:r>
      <w:r w:rsidRPr="002B288D">
        <w:rPr>
          <w:rFonts w:ascii="Times New Roman" w:hAnsi="Times New Roman" w:cs="Times New Roman"/>
        </w:rPr>
        <w:t>neural ODEs</w:t>
      </w:r>
      <w:r>
        <w:rPr>
          <w:rFonts w:ascii="Times New Roman" w:hAnsi="Times New Roman" w:cs="Times New Roman" w:hint="eastAsia"/>
        </w:rPr>
        <w:t xml:space="preserve"> and captures latent dynamics in a</w:t>
      </w:r>
      <w:r w:rsidRPr="002B288D">
        <w:rPr>
          <w:rFonts w:ascii="Times New Roman" w:hAnsi="Times New Roman" w:cs="Times New Roman"/>
        </w:rPr>
        <w:t xml:space="preserve"> latent embedding of cell states</w:t>
      </w:r>
      <w:r>
        <w:rPr>
          <w:rFonts w:ascii="Times New Roman" w:hAnsi="Times New Roman" w:cs="Times New Roman" w:hint="eastAsia"/>
        </w:rPr>
        <w:t xml:space="preserve">. </w:t>
      </w:r>
      <w:r w:rsidRPr="002B288D">
        <w:rPr>
          <w:rFonts w:ascii="Times New Roman" w:hAnsi="Times New Roman" w:cs="Times New Roman"/>
        </w:rPr>
        <w:t xml:space="preserve">By modeling state-dependent transcriptional regulation, this approach effectively </w:t>
      </w:r>
      <w:r>
        <w:rPr>
          <w:rFonts w:ascii="Times New Roman" w:hAnsi="Times New Roman" w:cs="Times New Roman" w:hint="eastAsia"/>
        </w:rPr>
        <w:t>estimates</w:t>
      </w:r>
      <w:r w:rsidRPr="002B288D">
        <w:rPr>
          <w:rFonts w:ascii="Times New Roman" w:hAnsi="Times New Roman" w:cs="Times New Roman"/>
        </w:rPr>
        <w:t xml:space="preserve"> complex lineage- and time-dependent </w:t>
      </w:r>
      <w:r>
        <w:rPr>
          <w:rFonts w:ascii="Times New Roman" w:hAnsi="Times New Roman" w:cs="Times New Roman" w:hint="eastAsia"/>
        </w:rPr>
        <w:t>kinetic rates</w:t>
      </w:r>
      <w:r w:rsidRPr="002B288D">
        <w:rPr>
          <w:rFonts w:ascii="Times New Roman" w:hAnsi="Times New Roman" w:cs="Times New Roman"/>
        </w:rPr>
        <w:t>.</w:t>
      </w:r>
      <w:r>
        <w:rPr>
          <w:rFonts w:ascii="Times New Roman" w:hAnsi="Times New Roman" w:cs="Times New Roman" w:hint="eastAsia"/>
        </w:rPr>
        <w:t xml:space="preserve"> </w:t>
      </w:r>
      <w:r w:rsidR="00624E85">
        <w:rPr>
          <w:rFonts w:ascii="Times New Roman" w:hAnsi="Times New Roman" w:cs="Times New Roman" w:hint="eastAsia"/>
          <w:i/>
          <w:iCs/>
        </w:rPr>
        <w:t>c</w:t>
      </w:r>
      <w:r w:rsidRPr="009C41FA">
        <w:rPr>
          <w:rFonts w:ascii="Times New Roman" w:hAnsi="Times New Roman" w:cs="Times New Roman"/>
          <w:i/>
          <w:iCs/>
        </w:rPr>
        <w:t>ell2fate</w:t>
      </w:r>
      <w:r w:rsidRPr="009C41FA">
        <w:rPr>
          <w:rFonts w:ascii="Times New Roman" w:hAnsi="Times New Roman" w:cs="Times New Roman"/>
        </w:rPr>
        <w:t xml:space="preserve"> </w:t>
      </w:r>
      <w:r w:rsidR="00C13808" w:rsidRPr="00DF0DC5">
        <w:rPr>
          <w:rFonts w:ascii="Times New Roman" w:hAnsi="Times New Roman" w:cs="Times New Roman"/>
        </w:rPr>
        <w:t>employs a modular approach</w:t>
      </w:r>
      <w:r w:rsidR="00C13808">
        <w:rPr>
          <w:rFonts w:ascii="Times New Roman" w:hAnsi="Times New Roman" w:cs="Times New Roman" w:hint="eastAsia"/>
        </w:rPr>
        <w:t>,</w:t>
      </w:r>
      <w:r w:rsidRPr="009C41FA">
        <w:rPr>
          <w:rFonts w:ascii="Times New Roman" w:hAnsi="Times New Roman" w:cs="Times New Roman"/>
        </w:rPr>
        <w:t xml:space="preserve"> </w:t>
      </w:r>
      <w:r w:rsidRPr="009547B2">
        <w:rPr>
          <w:rFonts w:ascii="Times New Roman" w:hAnsi="Times New Roman" w:cs="Times New Roman"/>
        </w:rPr>
        <w:t>disentangl</w:t>
      </w:r>
      <w:r>
        <w:rPr>
          <w:rFonts w:ascii="Times New Roman" w:hAnsi="Times New Roman" w:cs="Times New Roman" w:hint="eastAsia"/>
        </w:rPr>
        <w:t>ing</w:t>
      </w:r>
      <w:r w:rsidRPr="009C41FA">
        <w:rPr>
          <w:rFonts w:ascii="Times New Roman" w:hAnsi="Times New Roman" w:cs="Times New Roman"/>
        </w:rPr>
        <w:t xml:space="preserve"> cellular dynamics into multiple modules and modeling time-dependent transcription rates as a linear combination of these modules.</w:t>
      </w:r>
      <w:r>
        <w:rPr>
          <w:rFonts w:ascii="Times New Roman" w:hAnsi="Times New Roman" w:cs="Times New Roman" w:hint="eastAsia"/>
        </w:rPr>
        <w:t xml:space="preserve"> </w:t>
      </w:r>
    </w:p>
    <w:p w14:paraId="049163A4" w14:textId="77777777" w:rsidR="002321A2" w:rsidRPr="00674C1D" w:rsidRDefault="002321A2" w:rsidP="002321A2">
      <w:pPr>
        <w:rPr>
          <w:rFonts w:ascii="Times New Roman" w:hAnsi="Times New Roman" w:cs="Times New Roman"/>
        </w:rPr>
      </w:pPr>
    </w:p>
    <w:p w14:paraId="58A8508F" w14:textId="3FE010ED" w:rsidR="002321A2" w:rsidRDefault="002321A2" w:rsidP="002321A2">
      <w:pPr>
        <w:rPr>
          <w:rFonts w:ascii="Times New Roman" w:hAnsi="Times New Roman" w:cs="Times New Roman"/>
        </w:rPr>
      </w:pPr>
      <w:r w:rsidRPr="00A93892">
        <w:rPr>
          <w:rFonts w:ascii="Times New Roman" w:hAnsi="Times New Roman" w:cs="Times New Roman"/>
        </w:rPr>
        <w:t>State extrapolation methods integrate</w:t>
      </w:r>
      <w:r>
        <w:rPr>
          <w:rFonts w:ascii="Times New Roman" w:hAnsi="Times New Roman" w:cs="Times New Roman" w:hint="eastAsia"/>
        </w:rPr>
        <w:t xml:space="preserve"> inferred RNA</w:t>
      </w:r>
      <w:r w:rsidRPr="00A93892">
        <w:rPr>
          <w:rFonts w:ascii="Times New Roman" w:hAnsi="Times New Roman" w:cs="Times New Roman"/>
        </w:rPr>
        <w:t xml:space="preserve"> velocity into dynamic learning by inferring</w:t>
      </w:r>
      <w:r>
        <w:rPr>
          <w:rFonts w:ascii="Times New Roman" w:hAnsi="Times New Roman" w:cs="Times New Roman" w:hint="eastAsia"/>
        </w:rPr>
        <w:t xml:space="preserve"> </w:t>
      </w:r>
      <w:r w:rsidRPr="00A93892">
        <w:rPr>
          <w:rFonts w:ascii="Times New Roman" w:hAnsi="Times New Roman" w:cs="Times New Roman"/>
        </w:rPr>
        <w:t xml:space="preserve">cell-specific kinetics from neighboring cells rather than fitting global dynamics. </w:t>
      </w:r>
      <w:r w:rsidRPr="006A28FF">
        <w:rPr>
          <w:rFonts w:ascii="Times New Roman" w:hAnsi="Times New Roman" w:cs="Times New Roman"/>
        </w:rPr>
        <w:t xml:space="preserve">Specifically, </w:t>
      </w:r>
      <w:r w:rsidRPr="006A28FF">
        <w:rPr>
          <w:rFonts w:ascii="Times New Roman" w:hAnsi="Times New Roman" w:cs="Times New Roman"/>
          <w:i/>
          <w:iCs/>
        </w:rPr>
        <w:t>cellDancer</w:t>
      </w:r>
      <w:r w:rsidRPr="006A28FF">
        <w:rPr>
          <w:rFonts w:ascii="Times New Roman" w:hAnsi="Times New Roman" w:cs="Times New Roman"/>
        </w:rPr>
        <w:t xml:space="preserve"> infers cell-specific kinetics by estimating the unspliced and spliced velocities in phase space, whereas </w:t>
      </w:r>
      <w:r w:rsidRPr="006A28FF">
        <w:rPr>
          <w:rFonts w:ascii="Times New Roman" w:hAnsi="Times New Roman" w:cs="Times New Roman"/>
          <w:i/>
          <w:iCs/>
        </w:rPr>
        <w:t>DeepVelo</w:t>
      </w:r>
      <w:r w:rsidRPr="006A28FF">
        <w:rPr>
          <w:rFonts w:ascii="Times New Roman" w:hAnsi="Times New Roman" w:cs="Times New Roman"/>
        </w:rPr>
        <w:t xml:space="preserve"> and </w:t>
      </w:r>
      <w:r w:rsidRPr="006A28FF">
        <w:rPr>
          <w:rFonts w:ascii="Times New Roman" w:hAnsi="Times New Roman" w:cs="Times New Roman"/>
          <w:i/>
          <w:iCs/>
        </w:rPr>
        <w:t>SymVelo</w:t>
      </w:r>
      <w:r w:rsidRPr="006A28FF">
        <w:rPr>
          <w:rFonts w:ascii="Times New Roman" w:hAnsi="Times New Roman" w:cs="Times New Roman"/>
        </w:rPr>
        <w:t xml:space="preserve"> estimate velocities within the high-dimensional</w:t>
      </w:r>
      <w:r>
        <w:rPr>
          <w:rFonts w:ascii="Times New Roman" w:hAnsi="Times New Roman" w:cs="Times New Roman" w:hint="eastAsia"/>
        </w:rPr>
        <w:t xml:space="preserve"> </w:t>
      </w:r>
      <w:r w:rsidRPr="006A28FF">
        <w:rPr>
          <w:rFonts w:ascii="Times New Roman" w:hAnsi="Times New Roman" w:cs="Times New Roman"/>
        </w:rPr>
        <w:t>gene expression space, such as the high-dimensional spliced space.</w:t>
      </w:r>
      <w:r>
        <w:rPr>
          <w:rFonts w:ascii="Times New Roman" w:hAnsi="Times New Roman" w:cs="Times New Roman" w:hint="eastAsia"/>
        </w:rPr>
        <w:t xml:space="preserve"> </w:t>
      </w:r>
      <w:r w:rsidRPr="00EE0E46">
        <w:rPr>
          <w:rFonts w:ascii="Times New Roman" w:hAnsi="Times New Roman" w:cs="Times New Roman"/>
        </w:rPr>
        <w:t xml:space="preserve">By accurately identifying the </w:t>
      </w:r>
      <w:r>
        <w:rPr>
          <w:rFonts w:ascii="Times New Roman" w:hAnsi="Times New Roman" w:cs="Times New Roman" w:hint="eastAsia"/>
        </w:rPr>
        <w:t>expected</w:t>
      </w:r>
      <w:r w:rsidRPr="00EE0E46">
        <w:rPr>
          <w:rFonts w:ascii="Times New Roman" w:hAnsi="Times New Roman" w:cs="Times New Roman"/>
        </w:rPr>
        <w:t xml:space="preserve"> future state of each cell as the ground truth, these methods </w:t>
      </w:r>
      <w:r w:rsidR="00C17481">
        <w:rPr>
          <w:rFonts w:ascii="Times New Roman" w:hAnsi="Times New Roman" w:cs="Times New Roman" w:hint="eastAsia"/>
        </w:rPr>
        <w:t>are able to</w:t>
      </w:r>
      <w:r w:rsidRPr="00EE0E46">
        <w:rPr>
          <w:rFonts w:ascii="Times New Roman" w:hAnsi="Times New Roman" w:cs="Times New Roman"/>
        </w:rPr>
        <w:t xml:space="preserve"> capturing subtle kinetic variations within heterogeneous populations and across multiple lineages.</w:t>
      </w:r>
      <w:r>
        <w:rPr>
          <w:rFonts w:ascii="Times New Roman" w:hAnsi="Times New Roman" w:cs="Times New Roman" w:hint="eastAsia"/>
        </w:rPr>
        <w:t xml:space="preserve"> </w:t>
      </w:r>
    </w:p>
    <w:p w14:paraId="4C2770D0" w14:textId="77777777" w:rsidR="002321A2" w:rsidRPr="001D7C29" w:rsidRDefault="002321A2" w:rsidP="002321A2">
      <w:pPr>
        <w:rPr>
          <w:rFonts w:ascii="Times New Roman" w:hAnsi="Times New Roman" w:cs="Times New Roman"/>
        </w:rPr>
      </w:pPr>
    </w:p>
    <w:p w14:paraId="201FC6DD" w14:textId="476D07DD" w:rsidR="002321A2" w:rsidRDefault="007F39E4" w:rsidP="002321A2">
      <w:pPr>
        <w:rPr>
          <w:rFonts w:ascii="Times New Roman" w:hAnsi="Times New Roman" w:cs="Times New Roman"/>
        </w:rPr>
      </w:pPr>
      <w:r w:rsidRPr="007F39E4">
        <w:rPr>
          <w:rFonts w:ascii="Times New Roman" w:hAnsi="Times New Roman" w:cs="Times New Roman"/>
        </w:rPr>
        <w:t>Another significant challenge arises from insufficient observations of transcriptional dynamics within specific subpopulations</w:t>
      </w:r>
      <w:r w:rsidR="002321A2">
        <w:rPr>
          <w:rFonts w:ascii="Times New Roman" w:hAnsi="Times New Roman" w:cs="Times New Roman" w:hint="eastAsia"/>
        </w:rPr>
        <w:t xml:space="preserve">, </w:t>
      </w:r>
      <w:r w:rsidR="002321A2" w:rsidRPr="00496F11">
        <w:rPr>
          <w:rFonts w:ascii="Times New Roman" w:hAnsi="Times New Roman" w:cs="Times New Roman"/>
        </w:rPr>
        <w:t>posing challenges for the accurate estimation of RNA velocity</w:t>
      </w:r>
      <w:r w:rsidR="002321A2">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&lt;EndNote&gt;&lt;Cite&gt;&lt;Author&gt;Bergen&lt;/Author&gt;&lt;Year&gt;2021&lt;/Year&gt;&lt;RecNum&gt;41&lt;/RecNum&gt;&lt;DisplayText&gt;[46]&lt;/DisplayText&gt;&lt;record&gt;&lt;rec-number&gt;41&lt;/rec-number&gt;&lt;foreign-keys&gt;&lt;key app="EN" db-id="vsf22ssadrx5acer9f5x9rdl5spsr2s0vfp0" timestamp="1743952844"&gt;41&lt;/key&gt;&lt;/foreign-keys&gt;&lt;ref-type name="Journal Article"&gt;17&lt;/ref-type&gt;&lt;contributors&gt;&lt;authors&gt;&lt;author&gt;Bergen, Volker&lt;/author&gt;&lt;author&gt;Soldatov, Ruslan A.&lt;/author&gt;&lt;author&gt;Kharchenko, Peter V.&lt;/author&gt;&lt;author&gt;Theis, Fabian J.&lt;/author&gt;&lt;/authors&gt;&lt;/contributors&gt;&lt;titles&gt;&lt;title&gt;RNA velocity—current challenges and future perspectives&lt;/title&gt;&lt;secondary-title&gt;Molecular Systems Biology&lt;/secondary-title&gt;&lt;/titles&gt;&lt;periodical&gt;&lt;full-title&gt;Molecular Systems Biology&lt;/full-title&gt;&lt;/periodical&gt;&lt;pages&gt;e10282&lt;/pages&gt;&lt;volume&gt;17&lt;/volume&gt;&lt;number&gt;8&lt;/number&gt;&lt;keywords&gt;&lt;keyword&gt;challenges&lt;/keyword&gt;&lt;keyword&gt;dynamics&lt;/keyword&gt;&lt;keyword&gt;limitations&lt;/keyword&gt;&lt;keyword&gt;perspectives&lt;/keyword&gt;&lt;keyword&gt;RNA velocity&lt;/keyword&gt;&lt;/keywords&gt;&lt;dates&gt;&lt;year&gt;2021&lt;/year&gt;&lt;pub-dates&gt;&lt;date&gt;2021/08/01&lt;/date&gt;&lt;/pub-dates&gt;&lt;/dates&gt;&lt;publisher&gt;John Wiley &amp;amp; Sons, Ltd&lt;/publisher&gt;&lt;isbn&gt;1744-4292&lt;/isbn&gt;&lt;urls&gt;&lt;related-urls&gt;&lt;url&gt;https://doi.org/10.15252/msb.202110282&lt;/url&gt;&lt;/related-urls&gt;&lt;/urls&gt;&lt;electronic-resource-num&gt;https://doi.org/10.15252/msb.202110282&lt;/electronic-resource-num&gt;&lt;access-date&gt;2024/10/15&lt;/access-date&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[46]</w:t>
      </w:r>
      <w:r w:rsidR="009A2D82">
        <w:rPr>
          <w:rFonts w:ascii="Times New Roman" w:hAnsi="Times New Roman" w:cs="Times New Roman"/>
        </w:rPr>
        <w:fldChar w:fldCharType="end"/>
      </w:r>
      <w:r w:rsidR="002321A2" w:rsidRPr="001D7C29">
        <w:rPr>
          <w:rFonts w:ascii="Times New Roman" w:hAnsi="Times New Roman" w:cs="Times New Roman"/>
        </w:rPr>
        <w:t xml:space="preserve">. This arises when a gene is active only during a brief window of the observed process, such as monotonous upregulation at the end or downregulation at the beginning of a developmental </w:t>
      </w:r>
      <w:r w:rsidR="002321A2">
        <w:rPr>
          <w:rFonts w:ascii="Times New Roman" w:hAnsi="Times New Roman" w:cs="Times New Roman" w:hint="eastAsia"/>
        </w:rPr>
        <w:t>process</w:t>
      </w:r>
      <w:r w:rsidR="002321A2" w:rsidRPr="001D7C29">
        <w:rPr>
          <w:rFonts w:ascii="Times New Roman" w:hAnsi="Times New Roman" w:cs="Times New Roman"/>
        </w:rPr>
        <w:t xml:space="preserve">. </w:t>
      </w:r>
      <w:r w:rsidR="002321A2">
        <w:rPr>
          <w:rFonts w:ascii="Times New Roman" w:hAnsi="Times New Roman" w:cs="Times New Roman" w:hint="eastAsia"/>
        </w:rPr>
        <w:t xml:space="preserve">For </w:t>
      </w:r>
      <w:r w:rsidR="002321A2" w:rsidRPr="00265181">
        <w:rPr>
          <w:rFonts w:ascii="Times New Roman" w:hAnsi="Times New Roman" w:cs="Times New Roman"/>
        </w:rPr>
        <w:t>steady-state methods</w:t>
      </w:r>
      <w:r w:rsidR="002321A2">
        <w:rPr>
          <w:rFonts w:ascii="Times New Roman" w:hAnsi="Times New Roman" w:cs="Times New Roman" w:hint="eastAsia"/>
        </w:rPr>
        <w:t>, the lack of</w:t>
      </w:r>
      <w:r w:rsidR="002321A2" w:rsidRPr="00265181">
        <w:rPr>
          <w:rFonts w:ascii="Times New Roman" w:hAnsi="Times New Roman" w:cs="Times New Roman"/>
        </w:rPr>
        <w:t xml:space="preserve"> observations in steady-state populations violate</w:t>
      </w:r>
      <w:r w:rsidR="002321A2">
        <w:rPr>
          <w:rFonts w:ascii="Times New Roman" w:hAnsi="Times New Roman" w:cs="Times New Roman" w:hint="eastAsia"/>
        </w:rPr>
        <w:t>s</w:t>
      </w:r>
      <w:r w:rsidR="002321A2" w:rsidRPr="00265181">
        <w:rPr>
          <w:rFonts w:ascii="Times New Roman" w:hAnsi="Times New Roman" w:cs="Times New Roman"/>
        </w:rPr>
        <w:t xml:space="preserve"> the</w:t>
      </w:r>
      <w:r w:rsidR="002321A2">
        <w:rPr>
          <w:rFonts w:ascii="Times New Roman" w:hAnsi="Times New Roman" w:cs="Times New Roman" w:hint="eastAsia"/>
        </w:rPr>
        <w:t xml:space="preserve"> basic </w:t>
      </w:r>
      <w:r w:rsidR="002321A2" w:rsidRPr="00265181">
        <w:rPr>
          <w:rFonts w:ascii="Times New Roman" w:hAnsi="Times New Roman" w:cs="Times New Roman"/>
        </w:rPr>
        <w:t>steady-state assumptions, leading to inaccuracies in linear regression</w:t>
      </w:r>
      <w:r w:rsidR="002321A2" w:rsidRPr="001D7C29">
        <w:rPr>
          <w:rFonts w:ascii="Times New Roman" w:hAnsi="Times New Roman" w:cs="Times New Roman"/>
        </w:rPr>
        <w:t xml:space="preserve">. </w:t>
      </w:r>
      <w:r w:rsidR="002321A2">
        <w:rPr>
          <w:rFonts w:ascii="Times New Roman" w:hAnsi="Times New Roman" w:cs="Times New Roman"/>
        </w:rPr>
        <w:t>Moreover</w:t>
      </w:r>
      <w:r w:rsidR="002321A2">
        <w:rPr>
          <w:rFonts w:ascii="Times New Roman" w:hAnsi="Times New Roman" w:cs="Times New Roman" w:hint="eastAsia"/>
        </w:rPr>
        <w:t>, incomplete dynamics often result in</w:t>
      </w:r>
      <w:r w:rsidR="002321A2" w:rsidRPr="00D33344">
        <w:rPr>
          <w:rFonts w:ascii="Times New Roman" w:hAnsi="Times New Roman" w:cs="Times New Roman"/>
        </w:rPr>
        <w:t xml:space="preserve"> cells in phase space </w:t>
      </w:r>
      <w:r w:rsidR="002321A2">
        <w:rPr>
          <w:rFonts w:ascii="Times New Roman" w:hAnsi="Times New Roman" w:cs="Times New Roman" w:hint="eastAsia"/>
        </w:rPr>
        <w:t>being</w:t>
      </w:r>
      <w:r w:rsidR="002321A2" w:rsidRPr="00D33344">
        <w:rPr>
          <w:rFonts w:ascii="Times New Roman" w:hAnsi="Times New Roman" w:cs="Times New Roman"/>
        </w:rPr>
        <w:t xml:space="preserve"> distributed along a straight line rather than a curve</w:t>
      </w:r>
      <w:r w:rsidR="002321A2">
        <w:rPr>
          <w:rFonts w:ascii="Times New Roman" w:hAnsi="Times New Roman" w:cs="Times New Roman" w:hint="eastAsia"/>
        </w:rPr>
        <w:t>.</w:t>
      </w:r>
      <w:r w:rsidR="002321A2" w:rsidRPr="00D33344">
        <w:rPr>
          <w:rFonts w:ascii="Times New Roman" w:hAnsi="Times New Roman" w:cs="Times New Roman"/>
        </w:rPr>
        <w:t xml:space="preserve"> </w:t>
      </w:r>
      <w:r w:rsidR="002321A2">
        <w:rPr>
          <w:rFonts w:ascii="Times New Roman" w:hAnsi="Times New Roman" w:cs="Times New Roman" w:hint="eastAsia"/>
        </w:rPr>
        <w:t>T</w:t>
      </w:r>
      <w:r w:rsidR="002321A2" w:rsidRPr="00D33344">
        <w:rPr>
          <w:rFonts w:ascii="Times New Roman" w:hAnsi="Times New Roman" w:cs="Times New Roman"/>
        </w:rPr>
        <w:t xml:space="preserve">rajectory methods, such as </w:t>
      </w:r>
      <w:r w:rsidR="002321A2" w:rsidRPr="00A06A7E">
        <w:rPr>
          <w:rFonts w:ascii="Times New Roman" w:hAnsi="Times New Roman" w:cs="Times New Roman"/>
          <w:i/>
          <w:iCs/>
        </w:rPr>
        <w:t>scVelo</w:t>
      </w:r>
      <w:r w:rsidR="002321A2" w:rsidRPr="00D33344">
        <w:rPr>
          <w:rFonts w:ascii="Times New Roman" w:hAnsi="Times New Roman" w:cs="Times New Roman"/>
        </w:rPr>
        <w:t xml:space="preserve">, </w:t>
      </w:r>
      <w:r w:rsidR="00C754D0">
        <w:rPr>
          <w:rFonts w:ascii="Times New Roman" w:hAnsi="Times New Roman" w:cs="Times New Roman" w:hint="eastAsia"/>
        </w:rPr>
        <w:t xml:space="preserve">therefore </w:t>
      </w:r>
      <w:r w:rsidR="002321A2" w:rsidRPr="00D33344">
        <w:rPr>
          <w:rFonts w:ascii="Times New Roman" w:hAnsi="Times New Roman" w:cs="Times New Roman"/>
        </w:rPr>
        <w:t>struggle to determine whether a</w:t>
      </w:r>
      <w:r w:rsidR="002321A2">
        <w:rPr>
          <w:rFonts w:ascii="Times New Roman" w:hAnsi="Times New Roman" w:cs="Times New Roman" w:hint="eastAsia"/>
        </w:rPr>
        <w:t xml:space="preserve"> </w:t>
      </w:r>
      <w:r w:rsidR="002321A2" w:rsidRPr="00D33344">
        <w:rPr>
          <w:rFonts w:ascii="Times New Roman" w:hAnsi="Times New Roman" w:cs="Times New Roman"/>
        </w:rPr>
        <w:t>trajectory is in the upregulation or downregulation phase.</w:t>
      </w:r>
      <w:r w:rsidR="002321A2">
        <w:rPr>
          <w:rFonts w:ascii="Times New Roman" w:hAnsi="Times New Roman" w:cs="Times New Roman" w:hint="eastAsia"/>
        </w:rPr>
        <w:t xml:space="preserve"> </w:t>
      </w:r>
      <w:r w:rsidR="002321A2" w:rsidRPr="001D7C29">
        <w:rPr>
          <w:rFonts w:ascii="Times New Roman" w:hAnsi="Times New Roman" w:cs="Times New Roman"/>
        </w:rPr>
        <w:t xml:space="preserve">To </w:t>
      </w:r>
      <w:r w:rsidR="001A7D75">
        <w:rPr>
          <w:rFonts w:ascii="Times New Roman" w:hAnsi="Times New Roman" w:cs="Times New Roman" w:hint="eastAsia"/>
        </w:rPr>
        <w:t>overcome</w:t>
      </w:r>
      <w:r w:rsidR="001A7D75" w:rsidRPr="001D7C29">
        <w:rPr>
          <w:rFonts w:ascii="Times New Roman" w:hAnsi="Times New Roman" w:cs="Times New Roman"/>
        </w:rPr>
        <w:t xml:space="preserve"> </w:t>
      </w:r>
      <w:r w:rsidR="002321A2" w:rsidRPr="001D7C29">
        <w:rPr>
          <w:rFonts w:ascii="Times New Roman" w:hAnsi="Times New Roman" w:cs="Times New Roman"/>
        </w:rPr>
        <w:t xml:space="preserve">this challenge, </w:t>
      </w:r>
      <w:r w:rsidR="002321A2" w:rsidRPr="00496F11">
        <w:rPr>
          <w:rFonts w:ascii="Times New Roman" w:hAnsi="Times New Roman" w:cs="Times New Roman"/>
          <w:i/>
          <w:iCs/>
        </w:rPr>
        <w:t>MultiVelo</w:t>
      </w:r>
      <w:r w:rsidR="002321A2" w:rsidRPr="001D7C29">
        <w:rPr>
          <w:rFonts w:ascii="Times New Roman" w:hAnsi="Times New Roman" w:cs="Times New Roman"/>
        </w:rPr>
        <w:t xml:space="preserve"> incorporates chromatin accessibility by </w:t>
      </w:r>
      <w:r w:rsidR="001A7D75">
        <w:rPr>
          <w:rFonts w:ascii="Times New Roman" w:hAnsi="Times New Roman" w:cs="Times New Roman" w:hint="eastAsia"/>
        </w:rPr>
        <w:t>incorporating</w:t>
      </w:r>
      <w:r w:rsidR="002321A2" w:rsidRPr="001D7C29">
        <w:rPr>
          <w:rFonts w:ascii="Times New Roman" w:hAnsi="Times New Roman" w:cs="Times New Roman"/>
        </w:rPr>
        <w:t xml:space="preserve"> open or closed states of chromatin to </w:t>
      </w:r>
      <w:r w:rsidR="002321A2">
        <w:rPr>
          <w:rFonts w:ascii="Times New Roman" w:hAnsi="Times New Roman" w:cs="Times New Roman" w:hint="eastAsia"/>
        </w:rPr>
        <w:t>infer</w:t>
      </w:r>
      <w:r w:rsidR="002321A2" w:rsidRPr="001D7C29">
        <w:rPr>
          <w:rFonts w:ascii="Times New Roman" w:hAnsi="Times New Roman" w:cs="Times New Roman"/>
        </w:rPr>
        <w:t xml:space="preserve"> transcriptional states. Methods like </w:t>
      </w:r>
      <w:r w:rsidR="002321A2" w:rsidRPr="00496F11">
        <w:rPr>
          <w:rFonts w:ascii="Times New Roman" w:hAnsi="Times New Roman" w:cs="Times New Roman"/>
          <w:i/>
          <w:iCs/>
        </w:rPr>
        <w:t>UniTVelo</w:t>
      </w:r>
      <w:r w:rsidR="002321A2" w:rsidRPr="001D7C29">
        <w:rPr>
          <w:rFonts w:ascii="Times New Roman" w:hAnsi="Times New Roman" w:cs="Times New Roman"/>
        </w:rPr>
        <w:t xml:space="preserve"> assign a unified cell time and aggregate dynamic information across all genes to enhance the identification of transcriptional states for genes with incomplete dynamics. The use of unified cell time also helps mitigate overfitting caused by high technical noise and the complexity of gene activities.</w:t>
      </w:r>
      <w:r w:rsidR="002321A2">
        <w:rPr>
          <w:rFonts w:ascii="Times New Roman" w:hAnsi="Times New Roman" w:cs="Times New Roman" w:hint="eastAsia"/>
        </w:rPr>
        <w:t xml:space="preserve"> </w:t>
      </w:r>
      <w:r w:rsidR="002321A2" w:rsidRPr="00496F11">
        <w:rPr>
          <w:rFonts w:ascii="Times New Roman" w:hAnsi="Times New Roman" w:cs="Times New Roman"/>
          <w:i/>
          <w:iCs/>
        </w:rPr>
        <w:t>Dynamo</w:t>
      </w:r>
      <w:r w:rsidR="002321A2" w:rsidRPr="008D2697">
        <w:rPr>
          <w:rFonts w:ascii="Times New Roman" w:hAnsi="Times New Roman" w:cs="Times New Roman"/>
        </w:rPr>
        <w:t xml:space="preserve"> further refines this approach by directly extracting</w:t>
      </w:r>
      <w:r w:rsidR="002321A2">
        <w:rPr>
          <w:rFonts w:ascii="Times New Roman" w:hAnsi="Times New Roman" w:cs="Times New Roman" w:hint="eastAsia"/>
        </w:rPr>
        <w:t xml:space="preserve"> cellular</w:t>
      </w:r>
      <w:r w:rsidR="002321A2" w:rsidRPr="008D2697">
        <w:rPr>
          <w:rFonts w:ascii="Times New Roman" w:hAnsi="Times New Roman" w:cs="Times New Roman"/>
        </w:rPr>
        <w:t xml:space="preserve"> real-time information from metabolic labeling data</w:t>
      </w:r>
      <w:r w:rsidR="002321A2">
        <w:rPr>
          <w:rFonts w:ascii="Times New Roman" w:hAnsi="Times New Roman" w:cs="Times New Roman" w:hint="eastAsia"/>
        </w:rPr>
        <w:t>. S</w:t>
      </w:r>
      <w:r w:rsidR="002321A2" w:rsidRPr="001D7C29">
        <w:rPr>
          <w:rFonts w:ascii="Times New Roman" w:hAnsi="Times New Roman" w:cs="Times New Roman"/>
        </w:rPr>
        <w:t>tate extrapolation methods infer local kinetics without relying on complete dynamics</w:t>
      </w:r>
      <w:r w:rsidR="002321A2">
        <w:rPr>
          <w:rFonts w:ascii="Times New Roman" w:hAnsi="Times New Roman" w:cs="Times New Roman" w:hint="eastAsia"/>
        </w:rPr>
        <w:t>,</w:t>
      </w:r>
      <w:r w:rsidR="002321A2" w:rsidRPr="001D7C29">
        <w:rPr>
          <w:rFonts w:ascii="Times New Roman" w:hAnsi="Times New Roman" w:cs="Times New Roman"/>
        </w:rPr>
        <w:t xml:space="preserve"> </w:t>
      </w:r>
      <w:r w:rsidR="00C754D0">
        <w:rPr>
          <w:rFonts w:ascii="Times New Roman" w:hAnsi="Times New Roman" w:cs="Times New Roman" w:hint="eastAsia"/>
        </w:rPr>
        <w:t>thus enabling</w:t>
      </w:r>
      <w:r w:rsidR="002321A2" w:rsidRPr="001D7C29">
        <w:rPr>
          <w:rFonts w:ascii="Times New Roman" w:hAnsi="Times New Roman" w:cs="Times New Roman"/>
        </w:rPr>
        <w:t xml:space="preserve"> them to robustly handle cases of </w:t>
      </w:r>
      <w:r w:rsidR="002321A2">
        <w:rPr>
          <w:rFonts w:ascii="Times New Roman" w:hAnsi="Times New Roman" w:cs="Times New Roman" w:hint="eastAsia"/>
        </w:rPr>
        <w:t>partial</w:t>
      </w:r>
      <w:r w:rsidR="002321A2" w:rsidRPr="001D7C29">
        <w:rPr>
          <w:rFonts w:ascii="Times New Roman" w:hAnsi="Times New Roman" w:cs="Times New Roman"/>
        </w:rPr>
        <w:t xml:space="preserve"> observation of dynamics.</w:t>
      </w:r>
      <w:r w:rsidR="002321A2">
        <w:rPr>
          <w:rFonts w:ascii="Times New Roman" w:hAnsi="Times New Roman" w:cs="Times New Roman" w:hint="eastAsia"/>
        </w:rPr>
        <w:t xml:space="preserve"> </w:t>
      </w:r>
    </w:p>
    <w:p w14:paraId="7C6C52B7" w14:textId="77777777" w:rsidR="000A5EE1" w:rsidRDefault="000A5EE1" w:rsidP="00C94779">
      <w:pPr>
        <w:rPr>
          <w:rFonts w:ascii="Times New Roman" w:hAnsi="Times New Roman" w:cs="Times New Roman"/>
        </w:rPr>
      </w:pPr>
    </w:p>
    <w:p w14:paraId="35C86E93" w14:textId="28E3CF48" w:rsidR="00E20BC9" w:rsidRDefault="009F0939" w:rsidP="00C94779">
      <w:pPr>
        <w:rPr>
          <w:rFonts w:ascii="Times New Roman" w:hAnsi="Times New Roman" w:cs="Times New Roman"/>
        </w:rPr>
      </w:pPr>
      <w:r>
        <w:rPr>
          <w:rFonts w:ascii="Times New Roman" w:hAnsi="Times New Roman" w:cs="Times New Roman" w:hint="eastAsia"/>
        </w:rPr>
        <w:t>Conventional d</w:t>
      </w:r>
      <w:r w:rsidR="000A5EE1" w:rsidRPr="000A5EE1">
        <w:rPr>
          <w:rFonts w:ascii="Times New Roman" w:hAnsi="Times New Roman" w:cs="Times New Roman"/>
        </w:rPr>
        <w:t>ata pre-processing procedures (</w:t>
      </w:r>
      <w:r w:rsidR="000A5EE1" w:rsidRPr="00E20BC9">
        <w:rPr>
          <w:rFonts w:ascii="Times New Roman" w:hAnsi="Times New Roman" w:cs="Times New Roman"/>
          <w:b/>
          <w:bCs/>
        </w:rPr>
        <w:t>Figure 1 A-C</w:t>
      </w:r>
      <w:r w:rsidR="000A5EE1" w:rsidRPr="000A5EE1">
        <w:rPr>
          <w:rFonts w:ascii="Times New Roman" w:hAnsi="Times New Roman" w:cs="Times New Roman"/>
        </w:rPr>
        <w:t xml:space="preserve">) </w:t>
      </w:r>
      <w:r>
        <w:rPr>
          <w:rFonts w:ascii="Times New Roman" w:hAnsi="Times New Roman" w:cs="Times New Roman" w:hint="eastAsia"/>
        </w:rPr>
        <w:t>may</w:t>
      </w:r>
      <w:r w:rsidR="000A5EE1">
        <w:rPr>
          <w:rFonts w:ascii="Times New Roman" w:hAnsi="Times New Roman" w:cs="Times New Roman" w:hint="eastAsia"/>
        </w:rPr>
        <w:t xml:space="preserve"> </w:t>
      </w:r>
      <w:r w:rsidR="000A5EE1" w:rsidRPr="000A5EE1">
        <w:rPr>
          <w:rFonts w:ascii="Times New Roman" w:hAnsi="Times New Roman" w:cs="Times New Roman"/>
        </w:rPr>
        <w:t xml:space="preserve">significantly </w:t>
      </w:r>
      <w:r>
        <w:rPr>
          <w:rFonts w:ascii="Times New Roman" w:hAnsi="Times New Roman" w:cs="Times New Roman" w:hint="eastAsia"/>
        </w:rPr>
        <w:t>disorder</w:t>
      </w:r>
      <w:r w:rsidR="000A5EE1" w:rsidRPr="000A5EE1">
        <w:rPr>
          <w:rFonts w:ascii="Times New Roman" w:hAnsi="Times New Roman" w:cs="Times New Roman"/>
        </w:rPr>
        <w:t xml:space="preserve"> model inference and</w:t>
      </w:r>
      <w:r w:rsidR="00720255">
        <w:rPr>
          <w:rFonts w:ascii="Times New Roman" w:hAnsi="Times New Roman" w:cs="Times New Roman" w:hint="eastAsia"/>
        </w:rPr>
        <w:t xml:space="preserve"> downstream</w:t>
      </w:r>
      <w:r w:rsidR="000A5EE1" w:rsidRPr="000A5EE1">
        <w:rPr>
          <w:rFonts w:ascii="Times New Roman" w:hAnsi="Times New Roman" w:cs="Times New Roman"/>
        </w:rPr>
        <w:t xml:space="preserve"> </w:t>
      </w:r>
      <w:r w:rsidR="000A5EE1">
        <w:rPr>
          <w:rFonts w:ascii="Times New Roman" w:hAnsi="Times New Roman" w:cs="Times New Roman" w:hint="eastAsia"/>
        </w:rPr>
        <w:t>dynamics</w:t>
      </w:r>
      <w:r w:rsidR="000A5EE1" w:rsidRPr="000A5EE1">
        <w:rPr>
          <w:rFonts w:ascii="Times New Roman" w:hAnsi="Times New Roman" w:cs="Times New Roman"/>
        </w:rPr>
        <w:t xml:space="preserve"> visualization. The standard RNA velocity workflow begins by distinguishing unspliced and spliced matrices from raw data. This binary classification of transcripts overlooks potential transient and terminal isoforms of RNAs </w:t>
      </w:r>
      <w:r w:rsidR="00720255" w:rsidRPr="00720255">
        <w:rPr>
          <w:rFonts w:ascii="Times New Roman" w:hAnsi="Times New Roman" w:cs="Times New Roman"/>
        </w:rPr>
        <w:t>arising from</w:t>
      </w:r>
      <w:r w:rsidR="000A5EE1" w:rsidRPr="000A5EE1">
        <w:rPr>
          <w:rFonts w:ascii="Times New Roman" w:hAnsi="Times New Roman" w:cs="Times New Roman"/>
        </w:rPr>
        <w:t xml:space="preserve"> alternative splicing mechanisms</w:t>
      </w:r>
      <w:r w:rsidR="001065FD">
        <w:rPr>
          <w:rFonts w:ascii="Times New Roman" w:hAnsi="Times New Roman" w:cs="Times New Roman" w:hint="eastAsia"/>
        </w:rPr>
        <w:t xml:space="preserve"> </w:t>
      </w:r>
      <w:r w:rsidR="009A2D82">
        <w:rPr>
          <w:rFonts w:ascii="Times New Roman" w:hAnsi="Times New Roman" w:cs="Times New Roman"/>
        </w:rPr>
        <w:fldChar w:fldCharType="begin"/>
      </w:r>
      <w:r w:rsidR="009A2D82">
        <w:rPr>
          <w:rFonts w:ascii="Times New Roman" w:hAnsi="Times New Roman" w:cs="Times New Roman"/>
        </w:rPr>
        <w:instrText xml:space="preserve"> ADDIN EN.CITE &lt;EndNote&gt;&lt;Cite&gt;&lt;Author&gt;Gorin&lt;/Author&gt;&lt;Year&gt;2022&lt;/Year&gt;&lt;RecNum&gt;39&lt;/RecNum&gt;&lt;DisplayText&gt;[11]&lt;/DisplayText&gt;&lt;record&gt;&lt;rec-number&gt;39&lt;/rec-number&gt;&lt;foreign-keys&gt;&lt;key app="EN" db-id="vsf22ssadrx5acer9f5x9rdl5spsr2s0vfp0" timestamp="1743952839"&gt;39&lt;/key&gt;&lt;/foreign-keys&gt;&lt;ref-type name="Journal Article"&gt;17&lt;/ref-type&gt;&lt;contributors&gt;&lt;authors&gt;&lt;author&gt;Gorin, Gennady&lt;/author&gt;&lt;author&gt;Fang, Meichen&lt;/author&gt;&lt;author&gt;Chari, Tara&lt;/author&gt;&lt;author&gt;Pachter, Lior&lt;/author&gt;&lt;/authors&gt;&lt;/contributors&gt;&lt;titles&gt;&lt;title&gt;RNA velocity unraveled&lt;/title&gt;&lt;secondary-title&gt;PLOS Computational Biology&lt;/secondary-title&gt;&lt;/titles&gt;&lt;periodical&gt;&lt;full-title&gt;PLOS Computational Biology&lt;/full-title&gt;&lt;/periodical&gt;&lt;pages&gt;e1010492&lt;/pages&gt;&lt;volume&gt;18&lt;/volume&gt;&lt;number&gt;9&lt;/number&gt;&lt;dates&gt;&lt;year&gt;2022&lt;/year&gt;&lt;/dates&gt;&lt;publisher&gt;Public Library of Science&lt;/publisher&gt;&lt;urls&gt;&lt;related-urls&gt;&lt;url&gt;https://doi.org/10.1371/journal.pcbi.1010492&lt;/url&gt;&lt;/related-urls&gt;&lt;/urls&gt;&lt;electronic-resource-num&gt;10.1371/journal.pcbi.1010492&lt;/electronic-resource-num&gt;&lt;/record&gt;&lt;/Cite&gt;&lt;/EndNote&gt;</w:instrText>
      </w:r>
      <w:r w:rsidR="009A2D82">
        <w:rPr>
          <w:rFonts w:ascii="Times New Roman" w:hAnsi="Times New Roman" w:cs="Times New Roman"/>
        </w:rPr>
        <w:fldChar w:fldCharType="separate"/>
      </w:r>
      <w:r w:rsidR="009A2D82">
        <w:rPr>
          <w:rFonts w:ascii="Times New Roman" w:hAnsi="Times New Roman" w:cs="Times New Roman"/>
          <w:noProof/>
        </w:rPr>
        <w:t>[11]</w:t>
      </w:r>
      <w:r w:rsidR="009A2D82">
        <w:rPr>
          <w:rFonts w:ascii="Times New Roman" w:hAnsi="Times New Roman" w:cs="Times New Roman"/>
        </w:rPr>
        <w:fldChar w:fldCharType="end"/>
      </w:r>
      <w:r w:rsidR="000A5EE1" w:rsidRPr="000A5EE1">
        <w:rPr>
          <w:rFonts w:ascii="Times New Roman" w:hAnsi="Times New Roman" w:cs="Times New Roman"/>
        </w:rPr>
        <w:t xml:space="preserve">. </w:t>
      </w:r>
      <w:r w:rsidR="00720255">
        <w:rPr>
          <w:rFonts w:ascii="Times New Roman" w:hAnsi="Times New Roman" w:cs="Times New Roman" w:hint="eastAsia"/>
        </w:rPr>
        <w:t>Such i</w:t>
      </w:r>
      <w:r w:rsidR="000A5EE1" w:rsidRPr="000A5EE1">
        <w:rPr>
          <w:rFonts w:ascii="Times New Roman" w:hAnsi="Times New Roman" w:cs="Times New Roman"/>
        </w:rPr>
        <w:t xml:space="preserve">nformative ambient RNAs can be detected by quantification </w:t>
      </w:r>
      <w:r w:rsidR="00720255" w:rsidRPr="000A5EE1">
        <w:rPr>
          <w:rFonts w:ascii="Times New Roman" w:hAnsi="Times New Roman" w:cs="Times New Roman"/>
        </w:rPr>
        <w:t>tools</w:t>
      </w:r>
      <w:r w:rsidR="00720255" w:rsidRPr="00720255">
        <w:rPr>
          <w:rFonts w:ascii="Times New Roman" w:hAnsi="Times New Roman" w:cs="Times New Roman"/>
        </w:rPr>
        <w:t xml:space="preserve">, yet they are excluded in most methods, except for </w:t>
      </w:r>
      <w:r w:rsidR="00720255" w:rsidRPr="001065FD">
        <w:rPr>
          <w:rFonts w:ascii="Times New Roman" w:hAnsi="Times New Roman" w:cs="Times New Roman"/>
          <w:i/>
          <w:iCs/>
        </w:rPr>
        <w:t>cell2fate</w:t>
      </w:r>
      <w:r w:rsidR="00720255" w:rsidRPr="00720255">
        <w:rPr>
          <w:rFonts w:ascii="Times New Roman" w:hAnsi="Times New Roman" w:cs="Times New Roman"/>
        </w:rPr>
        <w:t>.</w:t>
      </w:r>
      <w:r w:rsidR="00720255">
        <w:rPr>
          <w:rFonts w:ascii="Times New Roman" w:hAnsi="Times New Roman" w:cs="Times New Roman" w:hint="eastAsia"/>
        </w:rPr>
        <w:t xml:space="preserve"> Moreover, q</w:t>
      </w:r>
      <w:r w:rsidR="00720255" w:rsidRPr="00720255">
        <w:rPr>
          <w:rFonts w:ascii="Times New Roman" w:hAnsi="Times New Roman" w:cs="Times New Roman"/>
        </w:rPr>
        <w:t>uantified count matrices comprise substantial noise arising from the low-copy number regime in single-cell RNA synthesis, as well as technical noise inherent in scRNA-seq measurements</w:t>
      </w:r>
      <w:r w:rsidR="001065FD">
        <w:rPr>
          <w:rFonts w:ascii="Times New Roman" w:hAnsi="Times New Roman" w:cs="Times New Roman" w:hint="eastAsia"/>
        </w:rPr>
        <w:t xml:space="preserve"> </w:t>
      </w:r>
      <w:r w:rsidR="009A2D82">
        <w:rPr>
          <w:rFonts w:ascii="Times New Roman" w:hAnsi="Times New Roman" w:cs="Times New Roman"/>
        </w:rPr>
        <w:fldChar w:fldCharType="begin">
          <w:fldData xml:space="preserve">PEVuZE5vdGU+PENpdGU+PEF1dGhvcj5Hb3JpbjwvQXV0aG9yPjxZZWFyPjIwMjI8L1llYXI+PFJl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</w:fldData>
        </w:fldChar>
      </w:r>
      <w:r w:rsidR="0043360A">
        <w:rPr>
          <w:rFonts w:ascii="Times New Roman" w:hAnsi="Times New Roman" w:cs="Times New Roman"/>
        </w:rPr>
        <w:instrText xml:space="preserve"> ADDIN EN.CITE </w:instrText>
      </w:r>
      <w:r w:rsidR="0043360A">
        <w:rPr>
          <w:rFonts w:ascii="Times New Roman" w:hAnsi="Times New Roman" w:cs="Times New Roman"/>
        </w:rPr>
        <w:fldChar w:fldCharType="begin">
          <w:fldData xml:space="preserve">PEVuZE5vdGU+PENpdGU+PEF1dGhvcj5Hb3JpbjwvQXV0aG9yPjxZZWFyPjIwMjI8L1llYXI+PFJl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</w:fldData>
        </w:fldChar>
      </w:r>
      <w:r w:rsidR="0043360A">
        <w:rPr>
          <w:rFonts w:ascii="Times New Roman" w:hAnsi="Times New Roman" w:cs="Times New Roman"/>
        </w:rPr>
        <w:instrText xml:space="preserve"> ADDIN EN.CITE.DATA </w:instrText>
      </w:r>
      <w:r w:rsidR="0043360A">
        <w:rPr>
          <w:rFonts w:ascii="Times New Roman" w:hAnsi="Times New Roman" w:cs="Times New Roman"/>
        </w:rPr>
      </w:r>
      <w:r w:rsidR="0043360A">
        <w:rPr>
          <w:rFonts w:ascii="Times New Roman" w:hAnsi="Times New Roman" w:cs="Times New Roman"/>
        </w:rPr>
        <w:fldChar w:fldCharType="end"/>
      </w:r>
      <w:r w:rsidR="009A2D82">
        <w:rPr>
          <w:rFonts w:ascii="Times New Roman" w:hAnsi="Times New Roman" w:cs="Times New Roman"/>
        </w:rPr>
        <w:fldChar w:fldCharType="separate"/>
      </w:r>
      <w:r w:rsidR="0043360A">
        <w:rPr>
          <w:rFonts w:ascii="Times New Roman" w:hAnsi="Times New Roman" w:cs="Times New Roman"/>
          <w:noProof/>
        </w:rPr>
        <w:t>[11, 46, 98]</w:t>
      </w:r>
      <w:r w:rsidR="009A2D82">
        <w:rPr>
          <w:rFonts w:ascii="Times New Roman" w:hAnsi="Times New Roman" w:cs="Times New Roman"/>
        </w:rPr>
        <w:fldChar w:fldCharType="end"/>
      </w:r>
      <w:r w:rsidR="00720255" w:rsidRPr="00720255">
        <w:rPr>
          <w:rFonts w:ascii="Times New Roman" w:hAnsi="Times New Roman" w:cs="Times New Roman"/>
        </w:rPr>
        <w:t xml:space="preserve">. Conventional RNA velocity methods address these issues by employing cell size normalization and KNN smoothing to remove noise, while also filtering for high-quality cells and highly variable genes to facilitate kinetics prediction and velocity inference. </w:t>
      </w:r>
      <w:r w:rsidR="00E20BC9" w:rsidRPr="00E20BC9">
        <w:rPr>
          <w:rFonts w:ascii="Times New Roman" w:hAnsi="Times New Roman" w:cs="Times New Roman"/>
        </w:rPr>
        <w:t xml:space="preserve">Methods such as </w:t>
      </w:r>
      <w:r w:rsidR="00E20BC9" w:rsidRPr="00E20BC9">
        <w:rPr>
          <w:rFonts w:ascii="Times New Roman" w:hAnsi="Times New Roman" w:cs="Times New Roman"/>
          <w:i/>
          <w:iCs/>
        </w:rPr>
        <w:t>VeloAE</w:t>
      </w:r>
      <w:r w:rsidR="00E20BC9" w:rsidRPr="00E20BC9">
        <w:rPr>
          <w:rFonts w:ascii="Times New Roman" w:hAnsi="Times New Roman" w:cs="Times New Roman"/>
        </w:rPr>
        <w:t xml:space="preserve">, </w:t>
      </w:r>
      <w:r w:rsidR="00E20BC9" w:rsidRPr="00E20BC9">
        <w:rPr>
          <w:rFonts w:ascii="Times New Roman" w:hAnsi="Times New Roman" w:cs="Times New Roman"/>
          <w:i/>
          <w:iCs/>
        </w:rPr>
        <w:t>LatentVelo</w:t>
      </w:r>
      <w:r w:rsidR="00E20BC9" w:rsidRPr="00E20BC9">
        <w:rPr>
          <w:rFonts w:ascii="Times New Roman" w:hAnsi="Times New Roman" w:cs="Times New Roman"/>
        </w:rPr>
        <w:t xml:space="preserve">, and </w:t>
      </w:r>
      <w:r w:rsidR="00E20BC9" w:rsidRPr="00E20BC9">
        <w:rPr>
          <w:rFonts w:ascii="Times New Roman" w:hAnsi="Times New Roman" w:cs="Times New Roman"/>
          <w:i/>
          <w:iCs/>
        </w:rPr>
        <w:t>SymVelo</w:t>
      </w:r>
      <w:r w:rsidR="00E20BC9" w:rsidRPr="00E20BC9">
        <w:rPr>
          <w:rFonts w:ascii="Times New Roman" w:hAnsi="Times New Roman" w:cs="Times New Roman"/>
        </w:rPr>
        <w:t xml:space="preserve"> further </w:t>
      </w:r>
      <w:r w:rsidR="00E20BC9">
        <w:rPr>
          <w:rFonts w:ascii="Times New Roman" w:hAnsi="Times New Roman" w:cs="Times New Roman" w:hint="eastAsia"/>
        </w:rPr>
        <w:t>denoise data</w:t>
      </w:r>
      <w:r w:rsidR="00E20BC9" w:rsidRPr="00E20BC9">
        <w:rPr>
          <w:rFonts w:ascii="Times New Roman" w:hAnsi="Times New Roman" w:cs="Times New Roman"/>
        </w:rPr>
        <w:t xml:space="preserve"> by encoding unspliced and spliced counts into a low-dimensional space to infer latent dynamics.</w:t>
      </w:r>
      <w:r w:rsidR="001065FD">
        <w:rPr>
          <w:rFonts w:ascii="Times New Roman" w:hAnsi="Times New Roman" w:cs="Times New Roman" w:hint="eastAsia"/>
        </w:rPr>
        <w:t xml:space="preserve"> </w:t>
      </w:r>
      <w:r w:rsidR="00E20BC9" w:rsidRPr="00BC5C30">
        <w:rPr>
          <w:rFonts w:ascii="Times New Roman" w:hAnsi="Times New Roman" w:cs="Times New Roman"/>
          <w:highlight w:val="yellow"/>
        </w:rPr>
        <w:lastRenderedPageBreak/>
        <w:t xml:space="preserve">However, the noise in single-cell data </w:t>
      </w:r>
      <w:r w:rsidR="00C754D0" w:rsidRPr="00BC5C30">
        <w:rPr>
          <w:rFonts w:ascii="Times New Roman" w:hAnsi="Times New Roman" w:cs="Times New Roman"/>
          <w:highlight w:val="yellow"/>
        </w:rPr>
        <w:t>is presumed to be</w:t>
      </w:r>
      <w:r w:rsidR="00E20BC9" w:rsidRPr="00BC5C30">
        <w:rPr>
          <w:rFonts w:ascii="Times New Roman" w:hAnsi="Times New Roman" w:cs="Times New Roman"/>
          <w:highlight w:val="yellow"/>
        </w:rPr>
        <w:t xml:space="preserve"> informative and aligns with the discrete stochastic nature of gene expression</w:t>
      </w:r>
      <w:r w:rsidR="00984F8D" w:rsidRPr="00BC5C30">
        <w:rPr>
          <w:rFonts w:ascii="Times New Roman" w:hAnsi="Times New Roman" w:cs="Times New Roman" w:hint="eastAsia"/>
          <w:highlight w:val="yellow"/>
        </w:rPr>
        <w:t xml:space="preserve"> </w:t>
      </w:r>
      <w:r w:rsidR="009A2D82" w:rsidRPr="00BC5C30">
        <w:rPr>
          <w:rFonts w:ascii="Times New Roman" w:hAnsi="Times New Roman" w:cs="Times New Roman"/>
          <w:highlight w:val="yellow"/>
        </w:rPr>
        <w:fldChar w:fldCharType="begin">
          <w:fldData xml:space="preserve">PEVuZE5vdGU+PENpdGU+PEF1dGhvcj5NdW5za3k8L0F1dGhvcj48WWVhcj4yMDE1PC9ZZWFyPjxS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</w:fldData>
        </w:fldChar>
      </w:r>
      <w:r w:rsidR="0043360A">
        <w:rPr>
          <w:rFonts w:ascii="Times New Roman" w:hAnsi="Times New Roman" w:cs="Times New Roman"/>
          <w:highlight w:val="yellow"/>
        </w:rPr>
        <w:instrText xml:space="preserve"> ADDIN EN.CITE </w:instrText>
      </w:r>
      <w:r w:rsidR="0043360A">
        <w:rPr>
          <w:rFonts w:ascii="Times New Roman" w:hAnsi="Times New Roman" w:cs="Times New Roman"/>
          <w:highlight w:val="yellow"/>
        </w:rPr>
        <w:fldChar w:fldCharType="begin">
          <w:fldData xml:space="preserve">PEVuZE5vdGU+PENpdGU+PEF1dGhvcj5NdW5za3k8L0F1dGhvcj48WWVhcj4yMDE1PC9ZZWFyPjxS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</w:fldData>
        </w:fldChar>
      </w:r>
      <w:r w:rsidR="0043360A">
        <w:rPr>
          <w:rFonts w:ascii="Times New Roman" w:hAnsi="Times New Roman" w:cs="Times New Roman"/>
          <w:highlight w:val="yellow"/>
        </w:rPr>
        <w:instrText xml:space="preserve"> ADDIN EN.CITE.DATA </w:instrText>
      </w:r>
      <w:r w:rsidR="0043360A">
        <w:rPr>
          <w:rFonts w:ascii="Times New Roman" w:hAnsi="Times New Roman" w:cs="Times New Roman"/>
          <w:highlight w:val="yellow"/>
        </w:rPr>
      </w:r>
      <w:r w:rsidR="0043360A">
        <w:rPr>
          <w:rFonts w:ascii="Times New Roman" w:hAnsi="Times New Roman" w:cs="Times New Roman"/>
          <w:highlight w:val="yellow"/>
        </w:rPr>
        <w:fldChar w:fldCharType="end"/>
      </w:r>
      <w:r w:rsidR="009A2D82" w:rsidRPr="00BC5C30">
        <w:rPr>
          <w:rFonts w:ascii="Times New Roman" w:hAnsi="Times New Roman" w:cs="Times New Roman"/>
          <w:highlight w:val="yellow"/>
        </w:rPr>
        <w:fldChar w:fldCharType="separate"/>
      </w:r>
      <w:r w:rsidR="0043360A">
        <w:rPr>
          <w:rFonts w:ascii="Times New Roman" w:hAnsi="Times New Roman" w:cs="Times New Roman"/>
          <w:noProof/>
          <w:highlight w:val="yellow"/>
        </w:rPr>
        <w:t>[99, 100]</w:t>
      </w:r>
      <w:r w:rsidR="009A2D82" w:rsidRPr="00BC5C30">
        <w:rPr>
          <w:rFonts w:ascii="Times New Roman" w:hAnsi="Times New Roman" w:cs="Times New Roman"/>
          <w:highlight w:val="yellow"/>
        </w:rPr>
        <w:fldChar w:fldCharType="end"/>
      </w:r>
      <w:r w:rsidR="00E20BC9" w:rsidRPr="00BC5C30">
        <w:rPr>
          <w:rFonts w:ascii="Times New Roman" w:hAnsi="Times New Roman" w:cs="Times New Roman"/>
          <w:highlight w:val="yellow"/>
        </w:rPr>
        <w:t xml:space="preserve">. Count normalization may diminish the interpretability of the </w:t>
      </w:r>
      <w:r w:rsidR="001065FD" w:rsidRPr="00BC5C30">
        <w:rPr>
          <w:rFonts w:ascii="Times New Roman" w:hAnsi="Times New Roman" w:cs="Times New Roman" w:hint="eastAsia"/>
          <w:highlight w:val="yellow"/>
        </w:rPr>
        <w:t xml:space="preserve">discrete </w:t>
      </w:r>
      <w:r w:rsidR="00E20BC9" w:rsidRPr="00BC5C30">
        <w:rPr>
          <w:rFonts w:ascii="Times New Roman" w:hAnsi="Times New Roman" w:cs="Times New Roman"/>
          <w:highlight w:val="yellow"/>
        </w:rPr>
        <w:t>data</w:t>
      </w:r>
      <w:r w:rsidR="00657004" w:rsidRPr="00BC5C30">
        <w:rPr>
          <w:rFonts w:ascii="Times New Roman" w:hAnsi="Times New Roman" w:cs="Times New Roman" w:hint="eastAsia"/>
          <w:highlight w:val="yellow"/>
        </w:rPr>
        <w:t xml:space="preserve"> </w:t>
      </w:r>
      <w:r w:rsidR="009A2D82" w:rsidRPr="00BC5C30">
        <w:rPr>
          <w:rFonts w:ascii="Times New Roman" w:hAnsi="Times New Roman" w:cs="Times New Roman"/>
          <w:highlight w:val="yellow"/>
        </w:rPr>
        <w:fldChar w:fldCharType="begin">
          <w:fldData xml:space="preserve">PEVuZE5vdGU+PENpdGU+PEF1dGhvcj5Hb3JpbjwvQXV0aG9yPjxZZWFyPjIwMjI8L1llYXI+PFJl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</w:fldData>
        </w:fldChar>
      </w:r>
      <w:r w:rsidR="0043360A">
        <w:rPr>
          <w:rFonts w:ascii="Times New Roman" w:hAnsi="Times New Roman" w:cs="Times New Roman"/>
          <w:highlight w:val="yellow"/>
        </w:rPr>
        <w:instrText xml:space="preserve"> ADDIN EN.CITE </w:instrText>
      </w:r>
      <w:r w:rsidR="0043360A">
        <w:rPr>
          <w:rFonts w:ascii="Times New Roman" w:hAnsi="Times New Roman" w:cs="Times New Roman"/>
          <w:highlight w:val="yellow"/>
        </w:rPr>
        <w:fldChar w:fldCharType="begin">
          <w:fldData xml:space="preserve">PEVuZE5vdGU+PENpdGU+PEF1dGhvcj5Hb3JpbjwvQXV0aG9yPjxZZWFyPjIwMjI8L1llYXI+PFJl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</w:fldData>
        </w:fldChar>
      </w:r>
      <w:r w:rsidR="0043360A">
        <w:rPr>
          <w:rFonts w:ascii="Times New Roman" w:hAnsi="Times New Roman" w:cs="Times New Roman"/>
          <w:highlight w:val="yellow"/>
        </w:rPr>
        <w:instrText xml:space="preserve"> ADDIN EN.CITE.DATA </w:instrText>
      </w:r>
      <w:r w:rsidR="0043360A">
        <w:rPr>
          <w:rFonts w:ascii="Times New Roman" w:hAnsi="Times New Roman" w:cs="Times New Roman"/>
          <w:highlight w:val="yellow"/>
        </w:rPr>
      </w:r>
      <w:r w:rsidR="0043360A">
        <w:rPr>
          <w:rFonts w:ascii="Times New Roman" w:hAnsi="Times New Roman" w:cs="Times New Roman"/>
          <w:highlight w:val="yellow"/>
        </w:rPr>
        <w:fldChar w:fldCharType="end"/>
      </w:r>
      <w:r w:rsidR="009A2D82" w:rsidRPr="00BC5C30">
        <w:rPr>
          <w:rFonts w:ascii="Times New Roman" w:hAnsi="Times New Roman" w:cs="Times New Roman"/>
          <w:highlight w:val="yellow"/>
        </w:rPr>
        <w:fldChar w:fldCharType="separate"/>
      </w:r>
      <w:r w:rsidR="0043360A">
        <w:rPr>
          <w:rFonts w:ascii="Times New Roman" w:hAnsi="Times New Roman" w:cs="Times New Roman"/>
          <w:noProof/>
          <w:highlight w:val="yellow"/>
        </w:rPr>
        <w:t>[11, 101, 102]</w:t>
      </w:r>
      <w:r w:rsidR="009A2D82" w:rsidRPr="00BC5C30">
        <w:rPr>
          <w:rFonts w:ascii="Times New Roman" w:hAnsi="Times New Roman" w:cs="Times New Roman"/>
          <w:highlight w:val="yellow"/>
        </w:rPr>
        <w:fldChar w:fldCharType="end"/>
      </w:r>
      <w:r w:rsidR="001065FD" w:rsidRPr="00BC5C30">
        <w:rPr>
          <w:rFonts w:ascii="Times New Roman" w:hAnsi="Times New Roman" w:cs="Times New Roman" w:hint="eastAsia"/>
          <w:highlight w:val="yellow"/>
        </w:rPr>
        <w:t>.</w:t>
      </w:r>
      <w:r w:rsidR="00E20BC9" w:rsidRPr="00BC5C30">
        <w:rPr>
          <w:rFonts w:ascii="Times New Roman" w:hAnsi="Times New Roman" w:cs="Times New Roman"/>
          <w:highlight w:val="yellow"/>
        </w:rPr>
        <w:t xml:space="preserve"> </w:t>
      </w:r>
      <w:r w:rsidR="001065FD" w:rsidRPr="00BC5C30">
        <w:rPr>
          <w:rFonts w:ascii="Times New Roman" w:hAnsi="Times New Roman" w:cs="Times New Roman"/>
          <w:highlight w:val="yellow"/>
        </w:rPr>
        <w:t>Nearest neighbor imputation has been mathematically demonstrated to introduce model-agnostic corrections, which can lead to distortions in high-dimensional RNA velocity and stream plot visualizations</w:t>
      </w:r>
      <w:r w:rsidR="00657004" w:rsidRPr="00BC5C30">
        <w:rPr>
          <w:rFonts w:ascii="Times New Roman" w:hAnsi="Times New Roman" w:cs="Times New Roman" w:hint="eastAsia"/>
          <w:highlight w:val="yellow"/>
        </w:rPr>
        <w:t xml:space="preserve"> </w:t>
      </w:r>
      <w:r w:rsidR="009A2D82" w:rsidRPr="00BC5C30">
        <w:rPr>
          <w:rFonts w:ascii="Times New Roman" w:hAnsi="Times New Roman" w:cs="Times New Roman"/>
          <w:highlight w:val="yellow"/>
        </w:rPr>
        <w:fldChar w:fldCharType="begin">
          <w:fldData xml:space="preserve">PEVuZE5vdGU+PENpdGU+PEF1dGhvcj5Hb3JpbjwvQXV0aG9yPjxZZWFyPjIwMjI8L1llYXI+PFJl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</w:fldData>
        </w:fldChar>
      </w:r>
      <w:r w:rsidR="009A2D82" w:rsidRPr="00BC5C30">
        <w:rPr>
          <w:rFonts w:ascii="Times New Roman" w:hAnsi="Times New Roman" w:cs="Times New Roman"/>
          <w:highlight w:val="yellow"/>
        </w:rPr>
        <w:instrText xml:space="preserve"> ADDIN EN.CITE </w:instrText>
      </w:r>
      <w:r w:rsidR="009A2D82" w:rsidRPr="00BC5C30">
        <w:rPr>
          <w:rFonts w:ascii="Times New Roman" w:hAnsi="Times New Roman" w:cs="Times New Roman"/>
          <w:highlight w:val="yellow"/>
        </w:rPr>
        <w:fldChar w:fldCharType="begin">
          <w:fldData xml:space="preserve">PEVuZE5vdGU+PENpdGU+PEF1dGhvcj5Hb3JpbjwvQXV0aG9yPjxZZWFyPjIwMjI8L1llYXI+PFJl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</w:fldData>
        </w:fldChar>
      </w:r>
      <w:r w:rsidR="009A2D82" w:rsidRPr="00BC5C30">
        <w:rPr>
          <w:rFonts w:ascii="Times New Roman" w:hAnsi="Times New Roman" w:cs="Times New Roman"/>
          <w:highlight w:val="yellow"/>
        </w:rPr>
        <w:instrText xml:space="preserve"> ADDIN EN.CITE.DATA </w:instrText>
      </w:r>
      <w:r w:rsidR="009A2D82" w:rsidRPr="00BC5C30">
        <w:rPr>
          <w:rFonts w:ascii="Times New Roman" w:hAnsi="Times New Roman" w:cs="Times New Roman"/>
          <w:highlight w:val="yellow"/>
        </w:rPr>
      </w:r>
      <w:r w:rsidR="009A2D82" w:rsidRPr="00BC5C30">
        <w:rPr>
          <w:rFonts w:ascii="Times New Roman" w:hAnsi="Times New Roman" w:cs="Times New Roman"/>
          <w:highlight w:val="yellow"/>
        </w:rPr>
        <w:fldChar w:fldCharType="end"/>
      </w:r>
      <w:r w:rsidR="009A2D82" w:rsidRPr="00BC5C30">
        <w:rPr>
          <w:rFonts w:ascii="Times New Roman" w:hAnsi="Times New Roman" w:cs="Times New Roman"/>
          <w:highlight w:val="yellow"/>
        </w:rPr>
      </w:r>
      <w:r w:rsidR="009A2D82" w:rsidRPr="00BC5C30">
        <w:rPr>
          <w:rFonts w:ascii="Times New Roman" w:hAnsi="Times New Roman" w:cs="Times New Roman"/>
          <w:highlight w:val="yellow"/>
        </w:rPr>
        <w:fldChar w:fldCharType="separate"/>
      </w:r>
      <w:r w:rsidR="009A2D82" w:rsidRPr="00BC5C30">
        <w:rPr>
          <w:rFonts w:ascii="Times New Roman" w:hAnsi="Times New Roman" w:cs="Times New Roman"/>
          <w:noProof/>
          <w:highlight w:val="yellow"/>
        </w:rPr>
        <w:t>[11, 46]</w:t>
      </w:r>
      <w:r w:rsidR="009A2D82" w:rsidRPr="00BC5C30">
        <w:rPr>
          <w:rFonts w:ascii="Times New Roman" w:hAnsi="Times New Roman" w:cs="Times New Roman"/>
          <w:highlight w:val="yellow"/>
        </w:rPr>
        <w:fldChar w:fldCharType="end"/>
      </w:r>
      <w:r w:rsidR="001065FD" w:rsidRPr="00BC5C30">
        <w:rPr>
          <w:rFonts w:ascii="Times New Roman" w:hAnsi="Times New Roman" w:cs="Times New Roman" w:hint="eastAsia"/>
          <w:highlight w:val="yellow"/>
        </w:rPr>
        <w:t>.</w:t>
      </w:r>
      <w:r w:rsidR="00E20BC9" w:rsidRPr="00BC5C30">
        <w:rPr>
          <w:rFonts w:ascii="Times New Roman" w:hAnsi="Times New Roman" w:cs="Times New Roman"/>
          <w:highlight w:val="yellow"/>
        </w:rPr>
        <w:t xml:space="preserve"> </w:t>
      </w:r>
      <w:commentRangeStart w:id="113"/>
      <w:commentRangeStart w:id="114"/>
      <w:ins w:id="115" w:author="Auniany Wang" w:date="2025-05-16T14:23:00Z" w16du:dateUtc="2025-05-16T06:23:00Z">
        <w:r w:rsidR="00C93EF0" w:rsidRPr="00BC5C30">
          <w:rPr>
            <w:rFonts w:ascii="Times New Roman" w:hAnsi="Times New Roman" w:cs="Times New Roman"/>
            <w:highlight w:val="yellow"/>
          </w:rPr>
          <w:t>Recognizing</w:t>
        </w:r>
      </w:ins>
      <w:commentRangeEnd w:id="113"/>
      <w:r w:rsidR="00D71024" w:rsidRPr="00BC5C30">
        <w:rPr>
          <w:rStyle w:val="ac"/>
          <w:highlight w:val="yellow"/>
        </w:rPr>
        <w:commentReference w:id="113"/>
      </w:r>
      <w:commentRangeEnd w:id="114"/>
      <w:r w:rsidR="00BC5C30" w:rsidRPr="00BC5C30">
        <w:rPr>
          <w:rStyle w:val="ac"/>
          <w:highlight w:val="yellow"/>
        </w:rPr>
        <w:commentReference w:id="114"/>
      </w:r>
      <w:ins w:id="116" w:author="Auniany Wang" w:date="2025-05-16T14:23:00Z" w16du:dateUtc="2025-05-16T06:23:00Z">
        <w:r w:rsidR="00C93EF0" w:rsidRPr="00BC5C30">
          <w:rPr>
            <w:rFonts w:ascii="Times New Roman" w:hAnsi="Times New Roman" w:cs="Times New Roman"/>
            <w:highlight w:val="yellow"/>
          </w:rPr>
          <w:t xml:space="preserve"> these limitations and the informative potential of unprocessed data, </w:t>
        </w:r>
      </w:ins>
      <w:del w:id="117" w:author="Auniany Wang" w:date="2025-05-16T14:23:00Z" w16du:dateUtc="2025-05-16T06:23:00Z">
        <w:r w:rsidR="001065FD" w:rsidRPr="00BC5C30" w:rsidDel="00C93EF0">
          <w:rPr>
            <w:rFonts w:ascii="Times New Roman" w:hAnsi="Times New Roman" w:cs="Times New Roman" w:hint="eastAsia"/>
            <w:highlight w:val="yellow"/>
          </w:rPr>
          <w:delText>M</w:delText>
        </w:r>
      </w:del>
      <w:ins w:id="118" w:author="Auniany Wang" w:date="2025-05-16T14:23:00Z" w16du:dateUtc="2025-05-16T06:23:00Z">
        <w:r w:rsidR="00C93EF0" w:rsidRPr="00BC5C30">
          <w:rPr>
            <w:rFonts w:ascii="Times New Roman" w:hAnsi="Times New Roman" w:cs="Times New Roman" w:hint="eastAsia"/>
            <w:highlight w:val="yellow"/>
          </w:rPr>
          <w:t>m</w:t>
        </w:r>
      </w:ins>
      <w:r w:rsidR="00E20BC9" w:rsidRPr="00BC5C30">
        <w:rPr>
          <w:rFonts w:ascii="Times New Roman" w:hAnsi="Times New Roman" w:cs="Times New Roman"/>
          <w:highlight w:val="yellow"/>
        </w:rPr>
        <w:t xml:space="preserve">ethods such as </w:t>
      </w:r>
      <w:r w:rsidR="00E20BC9" w:rsidRPr="00BC5C30">
        <w:rPr>
          <w:rFonts w:ascii="Times New Roman" w:hAnsi="Times New Roman" w:cs="Times New Roman"/>
          <w:i/>
          <w:iCs/>
          <w:highlight w:val="yellow"/>
        </w:rPr>
        <w:t>Pyro-Velocity</w:t>
      </w:r>
      <w:r w:rsidR="00E20BC9" w:rsidRPr="00BC5C30">
        <w:rPr>
          <w:rFonts w:ascii="Times New Roman" w:hAnsi="Times New Roman" w:cs="Times New Roman"/>
          <w:highlight w:val="yellow"/>
        </w:rPr>
        <w:t xml:space="preserve">, </w:t>
      </w:r>
      <w:r w:rsidR="00E20BC9" w:rsidRPr="00BC5C30">
        <w:rPr>
          <w:rFonts w:ascii="Times New Roman" w:hAnsi="Times New Roman" w:cs="Times New Roman"/>
          <w:i/>
          <w:iCs/>
          <w:highlight w:val="yellow"/>
        </w:rPr>
        <w:t>cell2fate</w:t>
      </w:r>
      <w:r w:rsidR="00E20BC9" w:rsidRPr="00BC5C30">
        <w:rPr>
          <w:rFonts w:ascii="Times New Roman" w:hAnsi="Times New Roman" w:cs="Times New Roman"/>
          <w:highlight w:val="yellow"/>
        </w:rPr>
        <w:t xml:space="preserve">, and </w:t>
      </w:r>
      <w:r w:rsidR="00E20BC9" w:rsidRPr="00BC5C30">
        <w:rPr>
          <w:rFonts w:ascii="Times New Roman" w:hAnsi="Times New Roman" w:cs="Times New Roman"/>
          <w:i/>
          <w:iCs/>
          <w:highlight w:val="yellow"/>
        </w:rPr>
        <w:t>TopicVelo</w:t>
      </w:r>
      <w:r w:rsidR="00E20BC9" w:rsidRPr="00BC5C30">
        <w:rPr>
          <w:rFonts w:ascii="Times New Roman" w:hAnsi="Times New Roman" w:cs="Times New Roman"/>
          <w:highlight w:val="yellow"/>
        </w:rPr>
        <w:t xml:space="preserve"> directly </w:t>
      </w:r>
      <w:r w:rsidR="001065FD" w:rsidRPr="00BC5C30">
        <w:rPr>
          <w:rFonts w:ascii="Times New Roman" w:hAnsi="Times New Roman" w:cs="Times New Roman" w:hint="eastAsia"/>
          <w:highlight w:val="yellow"/>
        </w:rPr>
        <w:t>leverage</w:t>
      </w:r>
      <w:r w:rsidR="00E20BC9" w:rsidRPr="00BC5C30">
        <w:rPr>
          <w:rFonts w:ascii="Times New Roman" w:hAnsi="Times New Roman" w:cs="Times New Roman"/>
          <w:highlight w:val="yellow"/>
        </w:rPr>
        <w:t xml:space="preserve"> unprocessed discrete raw counts for dynamics inference</w:t>
      </w:r>
      <w:del w:id="119" w:author="Auniany Wang" w:date="2025-05-16T14:23:00Z" w16du:dateUtc="2025-05-16T06:23:00Z">
        <w:r w:rsidR="00E20BC9" w:rsidRPr="00BC5C30" w:rsidDel="00C93EF0">
          <w:rPr>
            <w:rFonts w:ascii="Times New Roman" w:hAnsi="Times New Roman" w:cs="Times New Roman"/>
            <w:highlight w:val="yellow"/>
          </w:rPr>
          <w:delText>, thereby</w:delText>
        </w:r>
      </w:del>
      <w:ins w:id="120" w:author="Auniany Wang" w:date="2025-05-16T14:23:00Z" w16du:dateUtc="2025-05-16T06:23:00Z">
        <w:r w:rsidR="00C93EF0" w:rsidRPr="00BC5C30">
          <w:rPr>
            <w:rFonts w:ascii="Times New Roman" w:hAnsi="Times New Roman" w:cs="Times New Roman"/>
            <w:highlight w:val="yellow"/>
          </w:rPr>
          <w:t>. By doing so, these approaches aim to</w:t>
        </w:r>
      </w:ins>
      <w:r w:rsidR="00E20BC9" w:rsidRPr="00BC5C30">
        <w:rPr>
          <w:rFonts w:ascii="Times New Roman" w:hAnsi="Times New Roman" w:cs="Times New Roman"/>
          <w:highlight w:val="yellow"/>
        </w:rPr>
        <w:t xml:space="preserve"> avoid</w:t>
      </w:r>
      <w:del w:id="121" w:author="Auniany Wang" w:date="2025-05-16T14:23:00Z" w16du:dateUtc="2025-05-16T06:23:00Z">
        <w:r w:rsidR="00E20BC9" w:rsidRPr="00BC5C30" w:rsidDel="00C93EF0">
          <w:rPr>
            <w:rFonts w:ascii="Times New Roman" w:hAnsi="Times New Roman" w:cs="Times New Roman"/>
            <w:highlight w:val="yellow"/>
          </w:rPr>
          <w:delText>ing</w:delText>
        </w:r>
      </w:del>
      <w:r w:rsidR="00E20BC9" w:rsidRPr="00BC5C30">
        <w:rPr>
          <w:rFonts w:ascii="Times New Roman" w:hAnsi="Times New Roman" w:cs="Times New Roman"/>
          <w:highlight w:val="yellow"/>
        </w:rPr>
        <w:t xml:space="preserve"> the aforementioned </w:t>
      </w:r>
      <w:r w:rsidR="001065FD" w:rsidRPr="00BC5C30">
        <w:rPr>
          <w:rFonts w:ascii="Times New Roman" w:hAnsi="Times New Roman" w:cs="Times New Roman" w:hint="eastAsia"/>
          <w:highlight w:val="yellow"/>
        </w:rPr>
        <w:t>pitfalls</w:t>
      </w:r>
      <w:del w:id="122" w:author="Auniany Wang" w:date="2025-05-16T14:23:00Z" w16du:dateUtc="2025-05-16T06:23:00Z">
        <w:r w:rsidR="00E20BC9" w:rsidRPr="00BC5C30" w:rsidDel="00C93EF0">
          <w:rPr>
            <w:rFonts w:ascii="Times New Roman" w:hAnsi="Times New Roman" w:cs="Times New Roman"/>
            <w:highlight w:val="yellow"/>
          </w:rPr>
          <w:delText xml:space="preserve"> and</w:delText>
        </w:r>
      </w:del>
      <w:ins w:id="123" w:author="Auniany Wang" w:date="2025-05-16T14:23:00Z" w16du:dateUtc="2025-05-16T06:23:00Z">
        <w:r w:rsidR="00C93EF0" w:rsidRPr="00BC5C30">
          <w:rPr>
            <w:rFonts w:ascii="Times New Roman" w:hAnsi="Times New Roman" w:cs="Times New Roman" w:hint="eastAsia"/>
            <w:highlight w:val="yellow"/>
          </w:rPr>
          <w:t>,</w:t>
        </w:r>
      </w:ins>
      <w:r w:rsidR="00E20BC9" w:rsidRPr="00BC5C30">
        <w:rPr>
          <w:rFonts w:ascii="Times New Roman" w:hAnsi="Times New Roman" w:cs="Times New Roman"/>
          <w:highlight w:val="yellow"/>
        </w:rPr>
        <w:t xml:space="preserve"> </w:t>
      </w:r>
      <w:r w:rsidR="001065FD" w:rsidRPr="00BC5C30">
        <w:rPr>
          <w:rFonts w:ascii="Times New Roman" w:hAnsi="Times New Roman" w:cs="Times New Roman"/>
          <w:highlight w:val="yellow"/>
        </w:rPr>
        <w:t>diminish</w:t>
      </w:r>
      <w:del w:id="124" w:author="Auniany Wang" w:date="2025-05-16T14:24:00Z" w16du:dateUtc="2025-05-16T06:24:00Z">
        <w:r w:rsidR="001065FD" w:rsidRPr="00BC5C30" w:rsidDel="00C93EF0">
          <w:rPr>
            <w:rFonts w:ascii="Times New Roman" w:hAnsi="Times New Roman" w:cs="Times New Roman"/>
            <w:highlight w:val="yellow"/>
          </w:rPr>
          <w:delText>ing</w:delText>
        </w:r>
      </w:del>
      <w:r w:rsidR="001065FD" w:rsidRPr="00BC5C30">
        <w:rPr>
          <w:rFonts w:ascii="Times New Roman" w:hAnsi="Times New Roman" w:cs="Times New Roman"/>
          <w:highlight w:val="yellow"/>
        </w:rPr>
        <w:t xml:space="preserve"> the reliance on</w:t>
      </w:r>
      <w:r w:rsidR="00E20BC9" w:rsidRPr="00BC5C30">
        <w:rPr>
          <w:rFonts w:ascii="Times New Roman" w:hAnsi="Times New Roman" w:cs="Times New Roman"/>
          <w:highlight w:val="yellow"/>
        </w:rPr>
        <w:t xml:space="preserve"> </w:t>
      </w:r>
      <w:r w:rsidR="00677AC3" w:rsidRPr="00BC5C30">
        <w:rPr>
          <w:rFonts w:ascii="Times New Roman" w:hAnsi="Times New Roman" w:cs="Times New Roman"/>
          <w:i/>
          <w:iCs/>
          <w:highlight w:val="yellow"/>
        </w:rPr>
        <w:t>ad hoc</w:t>
      </w:r>
      <w:r w:rsidR="00E20BC9" w:rsidRPr="00BC5C30">
        <w:rPr>
          <w:rFonts w:ascii="Times New Roman" w:hAnsi="Times New Roman" w:cs="Times New Roman"/>
          <w:highlight w:val="yellow"/>
        </w:rPr>
        <w:t xml:space="preserve"> parameter tuning</w:t>
      </w:r>
      <w:r w:rsidR="001065FD" w:rsidRPr="00BC5C30">
        <w:rPr>
          <w:rFonts w:ascii="Times New Roman" w:hAnsi="Times New Roman" w:cs="Times New Roman" w:hint="eastAsia"/>
          <w:highlight w:val="yellow"/>
        </w:rPr>
        <w:t xml:space="preserve"> in data pre-processing</w:t>
      </w:r>
      <w:ins w:id="125" w:author="Auniany Wang" w:date="2025-05-16T14:24:00Z" w16du:dateUtc="2025-05-16T06:24:00Z">
        <w:r w:rsidR="00C93EF0" w:rsidRPr="00BC5C30">
          <w:rPr>
            <w:rFonts w:ascii="Times New Roman" w:hAnsi="Times New Roman" w:cs="Times New Roman" w:hint="eastAsia"/>
            <w:highlight w:val="yellow"/>
          </w:rPr>
          <w:t xml:space="preserve">, and </w:t>
        </w:r>
        <w:r w:rsidR="00C93EF0" w:rsidRPr="00BC5C30">
          <w:rPr>
            <w:rFonts w:ascii="Times New Roman" w:hAnsi="Times New Roman" w:cs="Times New Roman"/>
            <w:highlight w:val="yellow"/>
          </w:rPr>
          <w:t>model the inherent stochasticity of gene expression more faithfully</w:t>
        </w:r>
      </w:ins>
      <w:r w:rsidR="00E20BC9" w:rsidRPr="00BC5C30">
        <w:rPr>
          <w:rFonts w:ascii="Times New Roman" w:hAnsi="Times New Roman" w:cs="Times New Roman"/>
          <w:highlight w:val="yellow"/>
        </w:rPr>
        <w:t>.</w:t>
      </w:r>
      <w:r w:rsidR="001065FD">
        <w:rPr>
          <w:rFonts w:ascii="Times New Roman" w:hAnsi="Times New Roman" w:cs="Times New Roman" w:hint="eastAsia"/>
        </w:rPr>
        <w:t xml:space="preserve"> </w:t>
      </w:r>
    </w:p>
    <w:p w14:paraId="2647406C" w14:textId="77777777" w:rsidR="005E3BA7" w:rsidRDefault="005E3BA7" w:rsidP="00602ABD">
      <w:pPr>
        <w:rPr>
          <w:rFonts w:ascii="Times New Roman" w:hAnsi="Times New Roman" w:cs="Times New Roman"/>
        </w:rPr>
      </w:pPr>
    </w:p>
    <w:p w14:paraId="22AD9B77" w14:textId="06A2823E" w:rsidR="00602ABD" w:rsidRPr="002321A2" w:rsidRDefault="005E3BA7" w:rsidP="000B4304">
      <w:pPr>
        <w:rPr>
          <w:rFonts w:ascii="Times New Roman" w:hAnsi="Times New Roman" w:cs="Times New Roman"/>
        </w:rPr>
      </w:pPr>
      <w:r w:rsidRPr="005E3BA7">
        <w:rPr>
          <w:rFonts w:ascii="Times New Roman" w:hAnsi="Times New Roman" w:cs="Times New Roman"/>
        </w:rPr>
        <w:t>The common practice of projecting RNA velocity vectors onto low-dimensional embeddings for visualization may obscure meaningful dynamics or introduce artifacts that do not accurately reflect the underlying biology</w:t>
      </w:r>
      <w:r w:rsidR="00830D9A">
        <w:rPr>
          <w:rFonts w:ascii="Times New Roman" w:hAnsi="Times New Roman" w:cs="Times New Roman" w:hint="eastAsia"/>
        </w:rPr>
        <w:t xml:space="preserve"> </w:t>
      </w:r>
      <w:r w:rsidR="009A2D82">
        <w:rPr>
          <w:rFonts w:ascii="Times New Roman" w:hAnsi="Times New Roman" w:cs="Times New Roman"/>
        </w:rPr>
        <w:fldChar w:fldCharType="begin">
          <w:fldData xml:space="preserve">PEVuZE5vdGU+PENpdGU+PEF1dGhvcj5Hb3JpbjwvQXV0aG9yPjxZZWFyPjIwMjI8L1llYXI+PFJl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</w:fldData>
        </w:fldChar>
      </w:r>
      <w:r w:rsidR="009A2D82">
        <w:rPr>
          <w:rFonts w:ascii="Times New Roman" w:hAnsi="Times New Roman" w:cs="Times New Roman"/>
        </w:rPr>
        <w:instrText xml:space="preserve"> ADDIN EN.CITE </w:instrText>
      </w:r>
      <w:r w:rsidR="009A2D82">
        <w:rPr>
          <w:rFonts w:ascii="Times New Roman" w:hAnsi="Times New Roman" w:cs="Times New Roman"/>
        </w:rPr>
        <w:fldChar w:fldCharType="begin">
          <w:fldData xml:space="preserve">PEVuZE5vdGU+PENpdGU+PEF1dGhvcj5Hb3JpbjwvQXV0aG9yPjxZZWFyPjIwMjI8L1llYXI+PFJl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</w:fldData>
        </w:fldChar>
      </w:r>
      <w:r w:rsidR="009A2D82">
        <w:rPr>
          <w:rFonts w:ascii="Times New Roman" w:hAnsi="Times New Roman" w:cs="Times New Roman"/>
        </w:rPr>
        <w:instrText xml:space="preserve"> ADDIN EN.CITE.DATA </w:instrText>
      </w:r>
      <w:r w:rsidR="009A2D82">
        <w:rPr>
          <w:rFonts w:ascii="Times New Roman" w:hAnsi="Times New Roman" w:cs="Times New Roman"/>
        </w:rPr>
      </w:r>
      <w:r w:rsidR="009A2D82">
        <w:rPr>
          <w:rFonts w:ascii="Times New Roman" w:hAnsi="Times New Roman" w:cs="Times New Roman"/>
        </w:rPr>
        <w:fldChar w:fldCharType="end"/>
      </w:r>
      <w:r w:rsidR="009A2D82">
        <w:rPr>
          <w:rFonts w:ascii="Times New Roman" w:hAnsi="Times New Roman" w:cs="Times New Roman"/>
        </w:rPr>
      </w:r>
      <w:r w:rsidR="009A2D82">
        <w:rPr>
          <w:rFonts w:ascii="Times New Roman" w:hAnsi="Times New Roman" w:cs="Times New Roman"/>
        </w:rPr>
        <w:fldChar w:fldCharType="separate"/>
      </w:r>
      <w:r w:rsidR="009A2D82">
        <w:rPr>
          <w:rFonts w:ascii="Times New Roman" w:hAnsi="Times New Roman" w:cs="Times New Roman"/>
          <w:noProof/>
        </w:rPr>
        <w:t>[11, 46]</w:t>
      </w:r>
      <w:r w:rsidR="009A2D82">
        <w:rPr>
          <w:rFonts w:ascii="Times New Roman" w:hAnsi="Times New Roman" w:cs="Times New Roman"/>
        </w:rPr>
        <w:fldChar w:fldCharType="end"/>
      </w:r>
      <w:r w:rsidRPr="005E3BA7">
        <w:rPr>
          <w:rFonts w:ascii="Times New Roman" w:hAnsi="Times New Roman" w:cs="Times New Roman"/>
        </w:rPr>
        <w:t xml:space="preserve">. </w:t>
      </w:r>
      <w:r w:rsidR="00830D9A">
        <w:rPr>
          <w:rFonts w:ascii="Times New Roman" w:hAnsi="Times New Roman" w:cs="Times New Roman" w:hint="eastAsia"/>
        </w:rPr>
        <w:t>B</w:t>
      </w:r>
      <w:r w:rsidRPr="005E3BA7">
        <w:rPr>
          <w:rFonts w:ascii="Times New Roman" w:hAnsi="Times New Roman" w:cs="Times New Roman"/>
        </w:rPr>
        <w:t xml:space="preserve">oth local neighborhoods and the global topology heavily depend on the KNN neighbor graph, which is susceptible to noise and lacks interpretability. Therefore, when </w:t>
      </w:r>
      <w:r>
        <w:rPr>
          <w:rFonts w:ascii="Times New Roman" w:hAnsi="Times New Roman" w:cs="Times New Roman" w:hint="eastAsia"/>
        </w:rPr>
        <w:t>exploring</w:t>
      </w:r>
      <w:r w:rsidRPr="005E3BA7">
        <w:rPr>
          <w:rFonts w:ascii="Times New Roman" w:hAnsi="Times New Roman" w:cs="Times New Roman"/>
        </w:rPr>
        <w:t xml:space="preserve"> cellular developmental trajectories or potential dynamics, it is advisable to rely on the analytical tools provided by RNA velocity methods or the latent processes governing transcriptional variation.</w:t>
      </w:r>
      <w:r>
        <w:rPr>
          <w:rFonts w:ascii="Times New Roman" w:hAnsi="Times New Roman" w:cs="Times New Roman" w:hint="eastAsia"/>
        </w:rPr>
        <w:t xml:space="preserve"> </w:t>
      </w:r>
      <w:r w:rsidR="006D6653" w:rsidRPr="006D6653">
        <w:rPr>
          <w:rFonts w:ascii="Times New Roman" w:hAnsi="Times New Roman" w:cs="Times New Roman"/>
        </w:rPr>
        <w:t xml:space="preserve">For example, </w:t>
      </w:r>
      <w:r w:rsidR="006D6653">
        <w:rPr>
          <w:rFonts w:ascii="Times New Roman" w:hAnsi="Times New Roman" w:cs="Times New Roman" w:hint="eastAsia"/>
        </w:rPr>
        <w:t xml:space="preserve">kinetics of </w:t>
      </w:r>
      <w:r w:rsidR="006D6653" w:rsidRPr="006D6653">
        <w:rPr>
          <w:rFonts w:ascii="Times New Roman" w:hAnsi="Times New Roman" w:cs="Times New Roman"/>
        </w:rPr>
        <w:t>identified driver genes can be used to resolve underlying dominant dynamic</w:t>
      </w:r>
      <w:r w:rsidR="006D6653">
        <w:rPr>
          <w:rFonts w:ascii="Times New Roman" w:hAnsi="Times New Roman" w:cs="Times New Roman" w:hint="eastAsia"/>
        </w:rPr>
        <w:t>s. T</w:t>
      </w:r>
      <w:r w:rsidR="006D6653" w:rsidRPr="006D6653">
        <w:rPr>
          <w:rFonts w:ascii="Times New Roman" w:hAnsi="Times New Roman" w:cs="Times New Roman"/>
        </w:rPr>
        <w:t>he uncertainty of velocity and latent variables can be quantified to assess the robustness of dynamic</w:t>
      </w:r>
      <w:r w:rsidR="006D6653">
        <w:rPr>
          <w:rFonts w:ascii="Times New Roman" w:hAnsi="Times New Roman" w:cs="Times New Roman" w:hint="eastAsia"/>
        </w:rPr>
        <w:t>s</w:t>
      </w:r>
      <w:r w:rsidR="006D6653" w:rsidRPr="006D6653">
        <w:rPr>
          <w:rFonts w:ascii="Times New Roman" w:hAnsi="Times New Roman" w:cs="Times New Roman"/>
        </w:rPr>
        <w:t xml:space="preserve"> </w:t>
      </w:r>
      <w:r w:rsidR="00F51AAD">
        <w:rPr>
          <w:rFonts w:ascii="Times New Roman" w:hAnsi="Times New Roman" w:cs="Times New Roman" w:hint="eastAsia"/>
        </w:rPr>
        <w:t>during</w:t>
      </w:r>
      <w:r w:rsidR="006D6653">
        <w:rPr>
          <w:rFonts w:ascii="Times New Roman" w:hAnsi="Times New Roman" w:cs="Times New Roman" w:hint="eastAsia"/>
        </w:rPr>
        <w:t xml:space="preserve"> cell</w:t>
      </w:r>
      <w:r w:rsidR="006D6653" w:rsidRPr="006D6653">
        <w:rPr>
          <w:rFonts w:ascii="Times New Roman" w:hAnsi="Times New Roman" w:cs="Times New Roman"/>
        </w:rPr>
        <w:t xml:space="preserve"> development.</w:t>
      </w:r>
      <w:r w:rsidR="006D6653">
        <w:rPr>
          <w:rFonts w:ascii="Times New Roman" w:hAnsi="Times New Roman" w:cs="Times New Roman" w:hint="eastAsia"/>
        </w:rPr>
        <w:t xml:space="preserve"> </w:t>
      </w:r>
      <w:r w:rsidR="006D6653" w:rsidRPr="006D6653">
        <w:rPr>
          <w:rFonts w:ascii="Times New Roman" w:hAnsi="Times New Roman" w:cs="Times New Roman"/>
        </w:rPr>
        <w:t xml:space="preserve">Moreover, methods such as </w:t>
      </w:r>
      <w:r w:rsidR="006D6653" w:rsidRPr="006D6653">
        <w:rPr>
          <w:rFonts w:ascii="Times New Roman" w:hAnsi="Times New Roman" w:cs="Times New Roman"/>
          <w:i/>
          <w:iCs/>
        </w:rPr>
        <w:t>LatentVelo</w:t>
      </w:r>
      <w:r w:rsidR="006D6653" w:rsidRPr="006D6653">
        <w:rPr>
          <w:rFonts w:ascii="Times New Roman" w:hAnsi="Times New Roman" w:cs="Times New Roman"/>
        </w:rPr>
        <w:t xml:space="preserve"> not only infer latent dynamics but also jointly learn the latent unspliced and spliced states. This dynamics-informed embedding enables stream plots to more accurately represent cellular developmental trajectories.</w:t>
      </w:r>
      <w:r w:rsidR="000E047C">
        <w:rPr>
          <w:rFonts w:ascii="Times New Roman" w:hAnsi="Times New Roman" w:cs="Times New Roman" w:hint="eastAsia"/>
        </w:rPr>
        <w:t xml:space="preserve"> </w:t>
      </w:r>
    </w:p>
    <w:p w14:paraId="5BB8591A" w14:textId="77777777" w:rsidR="002321A2" w:rsidRDefault="002321A2" w:rsidP="000B4304">
      <w:pPr>
        <w:rPr>
          <w:rFonts w:ascii="Times New Roman" w:hAnsi="Times New Roman" w:cs="Times New Roman"/>
        </w:rPr>
      </w:pPr>
    </w:p>
    <w:p w14:paraId="2A8B142F" w14:textId="3E09B243" w:rsidR="00D01236" w:rsidRDefault="00D01236" w:rsidP="000B4304">
      <w:pPr>
        <w:rPr>
          <w:rFonts w:ascii="Times New Roman" w:hAnsi="Times New Roman" w:cs="Times New Roman"/>
        </w:rPr>
      </w:pPr>
      <w:commentRangeStart w:id="126"/>
      <w:commentRangeStart w:id="127"/>
      <w:r w:rsidRPr="00D01236">
        <w:rPr>
          <w:rFonts w:ascii="Times New Roman" w:hAnsi="Times New Roman" w:cs="Times New Roman"/>
        </w:rPr>
        <w:t>In practical applications of RNA velocity analysis, several key considerations and recommendations can ensure robust and insightful results.</w:t>
      </w:r>
      <w:commentRangeEnd w:id="126"/>
      <w:r w:rsidR="00C93EF0">
        <w:rPr>
          <w:rStyle w:val="ac"/>
        </w:rPr>
        <w:commentReference w:id="126"/>
      </w:r>
      <w:commentRangeEnd w:id="127"/>
      <w:r w:rsidR="00C93EF0">
        <w:rPr>
          <w:rStyle w:val="ac"/>
        </w:rPr>
        <w:commentReference w:id="127"/>
      </w:r>
      <w:r w:rsidRPr="00D01236">
        <w:rPr>
          <w:rFonts w:ascii="Times New Roman" w:hAnsi="Times New Roman" w:cs="Times New Roman"/>
        </w:rPr>
        <w:t xml:space="preserve"> Firstly, it is essential to critically assess whether the single-cell data and the biological context under investigation are suitable for RNA velocity analysis. For instance, caution should be exercised when analyzing samples characterized by high heterogeneity, such as tumors, or samples displaying subtle or indistinct transcriptional dynamics. In such scenarios, employing RNA velocity tools capable of quantifying uncertainty or robustness, such as Bayesian or variational inference-based models (e.g., </w:t>
      </w:r>
      <w:r w:rsidRPr="00D01236">
        <w:rPr>
          <w:rFonts w:ascii="Times New Roman" w:hAnsi="Times New Roman" w:cs="Times New Roman"/>
          <w:i/>
          <w:iCs/>
        </w:rPr>
        <w:t>veloVI</w:t>
      </w:r>
      <w:r w:rsidRPr="00D01236">
        <w:rPr>
          <w:rFonts w:ascii="Times New Roman" w:hAnsi="Times New Roman" w:cs="Times New Roman"/>
        </w:rPr>
        <w:t xml:space="preserve">, </w:t>
      </w:r>
      <w:r w:rsidRPr="00D01236">
        <w:rPr>
          <w:rFonts w:ascii="Times New Roman" w:hAnsi="Times New Roman" w:cs="Times New Roman"/>
          <w:i/>
          <w:iCs/>
        </w:rPr>
        <w:t>cell2fate</w:t>
      </w:r>
      <w:r w:rsidRPr="00D01236">
        <w:rPr>
          <w:rFonts w:ascii="Times New Roman" w:hAnsi="Times New Roman" w:cs="Times New Roman"/>
        </w:rPr>
        <w:t xml:space="preserve">, </w:t>
      </w:r>
      <w:r w:rsidRPr="00D01236">
        <w:rPr>
          <w:rFonts w:ascii="Times New Roman" w:hAnsi="Times New Roman" w:cs="Times New Roman"/>
          <w:i/>
          <w:iCs/>
        </w:rPr>
        <w:t>Pyro-Velocity</w:t>
      </w:r>
      <w:r w:rsidRPr="00D01236">
        <w:rPr>
          <w:rFonts w:ascii="Times New Roman" w:hAnsi="Times New Roman" w:cs="Times New Roman"/>
        </w:rPr>
        <w:t xml:space="preserve">), can offer valuable reliability assessments and inform decision-making regarding the appropriateness of further analysis. Secondly, tool selection plays a pivotal role in RNA velocity studies. Traditional methods, notably </w:t>
      </w:r>
      <w:r w:rsidRPr="00D01236">
        <w:rPr>
          <w:rFonts w:ascii="Times New Roman" w:hAnsi="Times New Roman" w:cs="Times New Roman"/>
          <w:i/>
          <w:iCs/>
        </w:rPr>
        <w:t>scVelo</w:t>
      </w:r>
      <w:r w:rsidRPr="00D01236">
        <w:rPr>
          <w:rFonts w:ascii="Times New Roman" w:hAnsi="Times New Roman" w:cs="Times New Roman"/>
        </w:rPr>
        <w:t xml:space="preserve">, have demonstrated limitations and biases under certain conditions, emphasizing the need to consider advanced computational approaches. Depending on the research goals and prior biological knowledge (e.g., known cell-cycle dynamics, branching trajectories, or lineage-specific transcriptional kinetics), researchers are encouraged to evaluate multiple state-of-the-art RNA velocity models, including trajectory-based methods (e.g., </w:t>
      </w:r>
      <w:r w:rsidRPr="00D01236">
        <w:rPr>
          <w:rFonts w:ascii="Times New Roman" w:hAnsi="Times New Roman" w:cs="Times New Roman"/>
          <w:i/>
          <w:iCs/>
        </w:rPr>
        <w:t>MultiVelo</w:t>
      </w:r>
      <w:r w:rsidRPr="00D01236">
        <w:rPr>
          <w:rFonts w:ascii="Times New Roman" w:hAnsi="Times New Roman" w:cs="Times New Roman"/>
        </w:rPr>
        <w:t xml:space="preserve">, </w:t>
      </w:r>
      <w:r w:rsidRPr="00D01236">
        <w:rPr>
          <w:rFonts w:ascii="Times New Roman" w:hAnsi="Times New Roman" w:cs="Times New Roman"/>
          <w:i/>
          <w:iCs/>
        </w:rPr>
        <w:t>LatentVelo</w:t>
      </w:r>
      <w:r w:rsidRPr="00D01236">
        <w:rPr>
          <w:rFonts w:ascii="Times New Roman" w:hAnsi="Times New Roman" w:cs="Times New Roman"/>
        </w:rPr>
        <w:t xml:space="preserve">, </w:t>
      </w:r>
      <w:r w:rsidRPr="00D01236">
        <w:rPr>
          <w:rFonts w:ascii="Times New Roman" w:hAnsi="Times New Roman" w:cs="Times New Roman"/>
          <w:i/>
          <w:iCs/>
        </w:rPr>
        <w:t>VeloVAE</w:t>
      </w:r>
      <w:r w:rsidRPr="00D01236">
        <w:rPr>
          <w:rFonts w:ascii="Times New Roman" w:hAnsi="Times New Roman" w:cs="Times New Roman"/>
        </w:rPr>
        <w:t xml:space="preserve">) and state extrapolation methods (e.g., </w:t>
      </w:r>
      <w:r w:rsidRPr="00D01236">
        <w:rPr>
          <w:rFonts w:ascii="Times New Roman" w:hAnsi="Times New Roman" w:cs="Times New Roman"/>
          <w:i/>
          <w:iCs/>
        </w:rPr>
        <w:t>cellDancer</w:t>
      </w:r>
      <w:r w:rsidRPr="00D01236">
        <w:rPr>
          <w:rFonts w:ascii="Times New Roman" w:hAnsi="Times New Roman" w:cs="Times New Roman"/>
        </w:rPr>
        <w:t xml:space="preserve">, </w:t>
      </w:r>
      <w:r w:rsidRPr="00D01236">
        <w:rPr>
          <w:rFonts w:ascii="Times New Roman" w:hAnsi="Times New Roman" w:cs="Times New Roman"/>
          <w:i/>
          <w:iCs/>
        </w:rPr>
        <w:t>DeepVelo</w:t>
      </w:r>
      <w:r w:rsidRPr="00D01236">
        <w:rPr>
          <w:rFonts w:ascii="Times New Roman" w:hAnsi="Times New Roman" w:cs="Times New Roman"/>
        </w:rPr>
        <w:t xml:space="preserve">, </w:t>
      </w:r>
      <w:r w:rsidRPr="00D01236">
        <w:rPr>
          <w:rFonts w:ascii="Times New Roman" w:hAnsi="Times New Roman" w:cs="Times New Roman"/>
          <w:i/>
          <w:iCs/>
        </w:rPr>
        <w:t>SymVelo</w:t>
      </w:r>
      <w:r w:rsidRPr="00D01236">
        <w:rPr>
          <w:rFonts w:ascii="Times New Roman" w:hAnsi="Times New Roman" w:cs="Times New Roman"/>
        </w:rPr>
        <w:t xml:space="preserve">), to ensure the accuracy and relevance of inferred cellular trajectories. Thirdly, caution is advised when interpreting developmental trajectories derived from RNA velocity. Rather than solely relying on two-dimensional visualization techniques such as streamline plots or embedding-based velocity representations, it is recommended to integrate additional analytical strategies provided by RNA velocity tools. For example, examining gene-specific phase portraits, identifying driver genes </w:t>
      </w:r>
      <w:r w:rsidRPr="00D01236">
        <w:rPr>
          <w:rFonts w:ascii="Times New Roman" w:hAnsi="Times New Roman" w:cs="Times New Roman"/>
        </w:rPr>
        <w:lastRenderedPageBreak/>
        <w:t>through kinetic parameters, and utilizing downstream analyses like latent-time inference, cell-fate prediction, or uncertainty quantification can greatly enhance biological interpretation. Finally, continuous validation through independent experimental evidence or orthogonal bioinformatics analyses, such as lineage tracing experiments, multi-omic data integration, or validation of identified regulatory mechanisms, is highly beneficial to substantiate RNA velocity results, thereby solidifying its biological insights and facilitating its broader acceptance in biological research.</w:t>
      </w:r>
      <w:r w:rsidR="005E54D4">
        <w:rPr>
          <w:rFonts w:ascii="Times New Roman" w:hAnsi="Times New Roman" w:cs="Times New Roman" w:hint="eastAsia"/>
        </w:rPr>
        <w:t xml:space="preserve"> </w:t>
      </w:r>
    </w:p>
    <w:p w14:paraId="2085DAC2" w14:textId="77777777" w:rsidR="0095654A" w:rsidRPr="0095654A" w:rsidRDefault="0095654A" w:rsidP="0095654A">
      <w:pPr>
        <w:rPr>
          <w:rFonts w:ascii="Times New Roman" w:hAnsi="Times New Roman" w:cs="Times New Roman"/>
        </w:rPr>
      </w:pPr>
    </w:p>
    <w:p w14:paraId="2E55756D" w14:textId="20D8F062" w:rsidR="0095654A" w:rsidRPr="0095654A" w:rsidRDefault="0095654A" w:rsidP="0095654A">
      <w:pPr>
        <w:rPr>
          <w:rFonts w:ascii="Times New Roman" w:hAnsi="Times New Roman" w:cs="Times New Roman"/>
          <w:b/>
          <w:bCs/>
          <w:sz w:val="28"/>
          <w:szCs w:val="36"/>
        </w:rPr>
      </w:pPr>
      <w:r w:rsidRPr="0095654A">
        <w:rPr>
          <w:rFonts w:ascii="Times New Roman" w:hAnsi="Times New Roman" w:cs="Times New Roman"/>
          <w:b/>
          <w:bCs/>
          <w:sz w:val="28"/>
          <w:szCs w:val="36"/>
        </w:rPr>
        <w:t>Key Points</w:t>
      </w:r>
    </w:p>
    <w:p w14:paraId="22062E95" w14:textId="17669C7C" w:rsidR="00693E96" w:rsidRPr="00693E96" w:rsidRDefault="00693E96" w:rsidP="00693E96">
      <w:pPr>
        <w:pStyle w:val="aa"/>
        <w:numPr>
          <w:ilvl w:val="0"/>
          <w:numId w:val="16"/>
        </w:numPr>
        <w:rPr>
          <w:rFonts w:ascii="Times New Roman" w:hAnsi="Times New Roman" w:cs="Times New Roman"/>
        </w:rPr>
      </w:pPr>
      <w:r w:rsidRPr="00693E96">
        <w:rPr>
          <w:rFonts w:ascii="Times New Roman" w:hAnsi="Times New Roman" w:cs="Times New Roman"/>
        </w:rPr>
        <w:t>This review systematically categorizes RNA velocity computational tools into three paradigms: steady-state, trajectory-based, and state extrapolation methods, outlining their assumptions, modeling strategies, and kinetic inference approaches.</w:t>
      </w:r>
    </w:p>
    <w:p w14:paraId="7C55816A" w14:textId="4A726409" w:rsidR="00693E96" w:rsidRPr="00693E96" w:rsidRDefault="00693E96" w:rsidP="00693E96">
      <w:pPr>
        <w:pStyle w:val="aa"/>
        <w:numPr>
          <w:ilvl w:val="0"/>
          <w:numId w:val="16"/>
        </w:numPr>
        <w:rPr>
          <w:rFonts w:ascii="Times New Roman" w:hAnsi="Times New Roman" w:cs="Times New Roman"/>
        </w:rPr>
      </w:pPr>
      <w:r w:rsidRPr="00693E96">
        <w:rPr>
          <w:rFonts w:ascii="Times New Roman" w:hAnsi="Times New Roman" w:cs="Times New Roman"/>
        </w:rPr>
        <w:t>The article provides a comprehensive comparison of</w:t>
      </w:r>
      <w:r w:rsidR="007D4BFF">
        <w:rPr>
          <w:rFonts w:ascii="Times New Roman" w:eastAsiaTheme="minorEastAsia" w:hAnsi="Times New Roman" w:cs="Times New Roman" w:hint="eastAsia"/>
          <w:lang w:eastAsia="zh-CN"/>
        </w:rPr>
        <w:t xml:space="preserve"> representative</w:t>
      </w:r>
      <w:r w:rsidRPr="00693E96">
        <w:rPr>
          <w:rFonts w:ascii="Times New Roman" w:hAnsi="Times New Roman" w:cs="Times New Roman"/>
        </w:rPr>
        <w:t xml:space="preserve"> RNA velocity models, highlighting their innovations, technical frameworks, and how they handle cell-specific transcriptional dynamics.</w:t>
      </w:r>
    </w:p>
    <w:p w14:paraId="5C251F77" w14:textId="77777777" w:rsidR="00693E96" w:rsidRPr="00693E96" w:rsidRDefault="00693E96" w:rsidP="00693E96">
      <w:pPr>
        <w:pStyle w:val="aa"/>
        <w:numPr>
          <w:ilvl w:val="0"/>
          <w:numId w:val="16"/>
        </w:numPr>
        <w:rPr>
          <w:rFonts w:ascii="Times New Roman" w:hAnsi="Times New Roman" w:cs="Times New Roman"/>
        </w:rPr>
      </w:pPr>
      <w:r w:rsidRPr="00693E96">
        <w:rPr>
          <w:rFonts w:ascii="Times New Roman" w:hAnsi="Times New Roman" w:cs="Times New Roman"/>
        </w:rPr>
        <w:t>Practical guidance is offered for the selection and application of RNA velocity methods, including discussions of preprocessing pitfalls, model limitations, and trajectory visualization artifacts.</w:t>
      </w:r>
    </w:p>
    <w:p w14:paraId="79B23F9F" w14:textId="77777777" w:rsidR="00693E96" w:rsidRPr="00693E96" w:rsidRDefault="00693E96" w:rsidP="00693E96">
      <w:pPr>
        <w:pStyle w:val="aa"/>
        <w:numPr>
          <w:ilvl w:val="0"/>
          <w:numId w:val="16"/>
        </w:numPr>
        <w:rPr>
          <w:rFonts w:ascii="Times New Roman" w:hAnsi="Times New Roman" w:cs="Times New Roman"/>
        </w:rPr>
      </w:pPr>
      <w:r w:rsidRPr="00693E96">
        <w:rPr>
          <w:rFonts w:ascii="Times New Roman" w:hAnsi="Times New Roman" w:cs="Times New Roman"/>
        </w:rPr>
        <w:t>A detailed summary of biological applications is presented, demonstrating how RNA velocity has been used to study cellular differentiation, immune regulation, disease progression, and tumor microenvironmental dynamics.</w:t>
      </w:r>
    </w:p>
    <w:p w14:paraId="3FC8258E" w14:textId="182BD651" w:rsidR="00693E96" w:rsidRPr="00693E96" w:rsidRDefault="00693E96" w:rsidP="00693E96">
      <w:pPr>
        <w:pStyle w:val="aa"/>
        <w:numPr>
          <w:ilvl w:val="0"/>
          <w:numId w:val="16"/>
        </w:numPr>
        <w:rPr>
          <w:rFonts w:ascii="Times New Roman" w:hAnsi="Times New Roman" w:cs="Times New Roman"/>
        </w:rPr>
      </w:pPr>
      <w:r w:rsidRPr="00693E96">
        <w:rPr>
          <w:rFonts w:ascii="Times New Roman" w:hAnsi="Times New Roman" w:cs="Times New Roman"/>
        </w:rPr>
        <w:t>The review outlines future directions and current challenges, emphasizing the need for robust inference under heterogeneous kinetics, integrative multi-omics modeling, and broader validation in complex biological systems.</w:t>
      </w:r>
    </w:p>
    <w:p w14:paraId="6453CCE8" w14:textId="77777777" w:rsidR="00693E96" w:rsidRPr="00693E96" w:rsidRDefault="00693E96" w:rsidP="00693E96">
      <w:pPr>
        <w:rPr>
          <w:rFonts w:ascii="Times New Roman" w:hAnsi="Times New Roman" w:cs="Times New Roman"/>
        </w:rPr>
      </w:pPr>
    </w:p>
    <w:p w14:paraId="58B4487F" w14:textId="77777777" w:rsidR="0095654A" w:rsidRPr="0095654A" w:rsidRDefault="0095654A" w:rsidP="0095654A">
      <w:pPr>
        <w:rPr>
          <w:rFonts w:ascii="Times New Roman" w:hAnsi="Times New Roman" w:cs="Times New Roman"/>
          <w:b/>
          <w:bCs/>
          <w:sz w:val="28"/>
          <w:szCs w:val="36"/>
        </w:rPr>
      </w:pPr>
      <w:r w:rsidRPr="0095654A">
        <w:rPr>
          <w:rFonts w:ascii="Times New Roman" w:hAnsi="Times New Roman" w:cs="Times New Roman"/>
          <w:b/>
          <w:bCs/>
          <w:sz w:val="28"/>
          <w:szCs w:val="36"/>
        </w:rPr>
        <w:t>Fundings</w:t>
      </w:r>
    </w:p>
    <w:p w14:paraId="174E04BC" w14:textId="73BDB563" w:rsidR="0095654A" w:rsidRPr="0095654A" w:rsidRDefault="00693E96" w:rsidP="0095654A">
      <w:pPr>
        <w:rPr>
          <w:rFonts w:ascii="Times New Roman" w:hAnsi="Times New Roman" w:cs="Times New Roman"/>
        </w:rPr>
      </w:pPr>
      <w:r w:rsidRPr="00693E96">
        <w:rPr>
          <w:rFonts w:ascii="Times New Roman" w:hAnsi="Times New Roman" w:cs="Times New Roman"/>
        </w:rPr>
        <w:t>This work was partially supported by SIP High-Quality Innovation Platform for Chronic Diseases [YZCXPT2022203]</w:t>
      </w:r>
      <w:r>
        <w:rPr>
          <w:rFonts w:ascii="Times New Roman" w:hAnsi="Times New Roman" w:cs="Times New Roman" w:hint="eastAsia"/>
        </w:rPr>
        <w:t>.</w:t>
      </w:r>
      <w:r w:rsidR="0095654A" w:rsidRPr="0095654A">
        <w:rPr>
          <w:rFonts w:ascii="Times New Roman" w:hAnsi="Times New Roman" w:cs="Times New Roman"/>
        </w:rPr>
        <w:t xml:space="preserve"> </w:t>
      </w:r>
      <w:r w:rsidRPr="00693E96">
        <w:rPr>
          <w:rFonts w:ascii="Times New Roman" w:hAnsi="Times New Roman" w:cs="Times New Roman"/>
        </w:rPr>
        <w:t>Any opinions, findings, and conclusions, or recommendations expressed in this material are those of the authors and do not necessarily reflect the views of any of the funding agencies.</w:t>
      </w:r>
    </w:p>
    <w:p w14:paraId="5FBA7CB3" w14:textId="77777777" w:rsidR="0095654A" w:rsidRPr="0095654A" w:rsidRDefault="0095654A" w:rsidP="0095654A">
      <w:pPr>
        <w:rPr>
          <w:rFonts w:ascii="Times New Roman" w:hAnsi="Times New Roman" w:cs="Times New Roman"/>
        </w:rPr>
      </w:pPr>
    </w:p>
    <w:p w14:paraId="104ED38B" w14:textId="4B99B542" w:rsidR="0095654A" w:rsidRPr="0095654A" w:rsidRDefault="0095654A" w:rsidP="0095654A">
      <w:pPr>
        <w:rPr>
          <w:rFonts w:ascii="Times New Roman" w:hAnsi="Times New Roman" w:cs="Times New Roman"/>
          <w:b/>
          <w:bCs/>
          <w:sz w:val="28"/>
          <w:szCs w:val="36"/>
        </w:rPr>
      </w:pPr>
      <w:r w:rsidRPr="0095654A">
        <w:rPr>
          <w:rFonts w:ascii="Times New Roman" w:hAnsi="Times New Roman" w:cs="Times New Roman"/>
          <w:b/>
          <w:bCs/>
          <w:sz w:val="28"/>
          <w:szCs w:val="36"/>
        </w:rPr>
        <w:t>Data avail</w:t>
      </w:r>
      <w:r w:rsidRPr="0095654A">
        <w:rPr>
          <w:rFonts w:ascii="Times New Roman" w:hAnsi="Times New Roman" w:cs="Times New Roman" w:hint="eastAsia"/>
          <w:b/>
          <w:bCs/>
          <w:sz w:val="28"/>
          <w:szCs w:val="36"/>
        </w:rPr>
        <w:t>a</w:t>
      </w:r>
      <w:r w:rsidRPr="0095654A">
        <w:rPr>
          <w:rFonts w:ascii="Times New Roman" w:hAnsi="Times New Roman" w:cs="Times New Roman"/>
          <w:b/>
          <w:bCs/>
          <w:sz w:val="28"/>
          <w:szCs w:val="36"/>
        </w:rPr>
        <w:t>bility</w:t>
      </w:r>
    </w:p>
    <w:p w14:paraId="5FACDA41" w14:textId="7EB57E90" w:rsidR="0095654A" w:rsidRDefault="00CE558D" w:rsidP="0095654A">
      <w:pPr>
        <w:rPr>
          <w:rFonts w:ascii="Times New Roman" w:hAnsi="Times New Roman" w:cs="Times New Roman"/>
        </w:rPr>
      </w:pPr>
      <w:r w:rsidRPr="00CE558D">
        <w:rPr>
          <w:rFonts w:ascii="Times New Roman" w:hAnsi="Times New Roman" w:cs="Times New Roman"/>
        </w:rPr>
        <w:t>Not applicable.</w:t>
      </w:r>
    </w:p>
    <w:p w14:paraId="34211454" w14:textId="5B7DB3BB" w:rsidR="00CE558D" w:rsidRDefault="00CE558D" w:rsidP="0095654A">
      <w:pPr>
        <w:rPr>
          <w:rFonts w:ascii="Times New Roman" w:hAnsi="Times New Roman" w:cs="Times New Roman"/>
        </w:rPr>
      </w:pPr>
    </w:p>
    <w:p w14:paraId="0BC8715E" w14:textId="61FE3858" w:rsidR="00CE558D" w:rsidRDefault="00CE558D" w:rsidP="0095654A">
      <w:pPr>
        <w:rPr>
          <w:rFonts w:ascii="Times New Roman" w:hAnsi="Times New Roman" w:cs="Times New Roman"/>
        </w:rPr>
      </w:pPr>
      <w:r w:rsidRPr="00CE558D">
        <w:rPr>
          <w:rFonts w:ascii="Times New Roman" w:hAnsi="Times New Roman" w:cs="Times New Roman"/>
          <w:b/>
          <w:bCs/>
          <w:sz w:val="28"/>
          <w:szCs w:val="36"/>
        </w:rPr>
        <w:t>Code availability</w:t>
      </w:r>
    </w:p>
    <w:p w14:paraId="3AF71C34" w14:textId="77777777" w:rsidR="00CE558D" w:rsidRDefault="00CE558D" w:rsidP="00CE558D">
      <w:pPr>
        <w:rPr>
          <w:rFonts w:ascii="Times New Roman" w:hAnsi="Times New Roman" w:cs="Times New Roman"/>
        </w:rPr>
      </w:pPr>
      <w:r w:rsidRPr="00CE558D">
        <w:rPr>
          <w:rFonts w:ascii="Times New Roman" w:hAnsi="Times New Roman" w:cs="Times New Roman"/>
        </w:rPr>
        <w:t>Not applicable.</w:t>
      </w:r>
    </w:p>
    <w:p w14:paraId="21C2329A" w14:textId="77777777" w:rsidR="00CE558D" w:rsidRDefault="00CE558D" w:rsidP="0095654A">
      <w:pPr>
        <w:rPr>
          <w:rFonts w:ascii="Times New Roman" w:hAnsi="Times New Roman" w:cs="Times New Roman"/>
        </w:rPr>
      </w:pPr>
    </w:p>
    <w:p w14:paraId="7671EB2B" w14:textId="77777777" w:rsidR="00CE558D" w:rsidRPr="0095654A" w:rsidRDefault="00CE558D" w:rsidP="00CE558D">
      <w:pPr>
        <w:rPr>
          <w:rFonts w:ascii="Times New Roman" w:hAnsi="Times New Roman" w:cs="Times New Roman"/>
          <w:b/>
          <w:bCs/>
          <w:sz w:val="28"/>
          <w:szCs w:val="36"/>
        </w:rPr>
      </w:pPr>
      <w:r w:rsidRPr="0095654A">
        <w:rPr>
          <w:rFonts w:ascii="Times New Roman" w:hAnsi="Times New Roman" w:cs="Times New Roman"/>
          <w:b/>
          <w:bCs/>
          <w:sz w:val="28"/>
          <w:szCs w:val="36"/>
        </w:rPr>
        <w:t>Authors’ contributions</w:t>
      </w:r>
    </w:p>
    <w:p w14:paraId="6AB680A3" w14:textId="2F93531F" w:rsidR="00CE558D" w:rsidRDefault="00CE558D" w:rsidP="0095654A">
      <w:pPr>
        <w:rPr>
          <w:rFonts w:ascii="Times New Roman" w:hAnsi="Times New Roman" w:cs="Times New Roman"/>
        </w:rPr>
      </w:pPr>
      <w:r w:rsidRPr="00CE558D">
        <w:rPr>
          <w:rFonts w:ascii="Times New Roman" w:hAnsi="Times New Roman" w:cs="Times New Roman"/>
        </w:rPr>
        <w:t xml:space="preserve">Y.W. conducted the literature review and contributed to all aspects of manuscript preparation, including conceptualization, analysis, writing, and editing. J.L. contributed to the writing of the </w:t>
      </w:r>
      <w:r w:rsidRPr="00CE558D">
        <w:rPr>
          <w:rFonts w:ascii="Times New Roman" w:hAnsi="Times New Roman" w:cs="Times New Roman"/>
          <w:i/>
          <w:iCs/>
        </w:rPr>
        <w:lastRenderedPageBreak/>
        <w:t>Background</w:t>
      </w:r>
      <w:r w:rsidRPr="00CE558D">
        <w:rPr>
          <w:rFonts w:ascii="Times New Roman" w:hAnsi="Times New Roman" w:cs="Times New Roman"/>
        </w:rPr>
        <w:t xml:space="preserve"> and </w:t>
      </w:r>
      <w:r w:rsidRPr="00CE558D">
        <w:rPr>
          <w:rFonts w:ascii="Times New Roman" w:hAnsi="Times New Roman" w:cs="Times New Roman"/>
          <w:i/>
          <w:iCs/>
        </w:rPr>
        <w:t>Applications</w:t>
      </w:r>
      <w:r w:rsidRPr="00CE558D">
        <w:rPr>
          <w:rFonts w:ascii="Times New Roman" w:hAnsi="Times New Roman" w:cs="Times New Roman"/>
        </w:rPr>
        <w:t xml:space="preserve"> sections and participated in manuscript review. H.Z. contributed to the writing of the </w:t>
      </w:r>
      <w:r w:rsidRPr="00CE558D">
        <w:rPr>
          <w:rFonts w:ascii="Times New Roman" w:hAnsi="Times New Roman" w:cs="Times New Roman"/>
          <w:i/>
          <w:iCs/>
        </w:rPr>
        <w:t>Methods</w:t>
      </w:r>
      <w:r w:rsidRPr="00CE558D">
        <w:rPr>
          <w:rFonts w:ascii="Times New Roman" w:hAnsi="Times New Roman" w:cs="Times New Roman"/>
        </w:rPr>
        <w:t xml:space="preserve"> section. S.L. was responsible for figure generation and graphical illustrations. D.H. contributed to manuscript review and provided supervision. L.F. provided funding support. X.L. supervised the project, contributed to manuscript review, and provided overall guidance throughout the study. All authors read and approved the final manuscript.</w:t>
      </w:r>
    </w:p>
    <w:p w14:paraId="3FB2EB89" w14:textId="77777777" w:rsidR="0095654A" w:rsidRPr="0095654A" w:rsidRDefault="0095654A" w:rsidP="0095654A">
      <w:pPr>
        <w:rPr>
          <w:rFonts w:ascii="Times New Roman" w:hAnsi="Times New Roman" w:cs="Times New Roman"/>
        </w:rPr>
      </w:pPr>
    </w:p>
    <w:p w14:paraId="4E02B91D" w14:textId="77777777" w:rsidR="0095654A" w:rsidRPr="0095654A" w:rsidRDefault="0095654A" w:rsidP="0095654A">
      <w:pPr>
        <w:rPr>
          <w:rFonts w:ascii="Times New Roman" w:hAnsi="Times New Roman" w:cs="Times New Roman"/>
          <w:b/>
          <w:bCs/>
          <w:sz w:val="28"/>
          <w:szCs w:val="36"/>
        </w:rPr>
      </w:pPr>
      <w:r w:rsidRPr="0095654A">
        <w:rPr>
          <w:rFonts w:ascii="Times New Roman" w:hAnsi="Times New Roman" w:cs="Times New Roman"/>
          <w:b/>
          <w:bCs/>
          <w:sz w:val="28"/>
          <w:szCs w:val="36"/>
        </w:rPr>
        <w:t>Conflicts of Interest</w:t>
      </w:r>
    </w:p>
    <w:p w14:paraId="59847F46" w14:textId="77777777" w:rsidR="0095654A" w:rsidRDefault="0095654A" w:rsidP="0095654A">
      <w:pPr>
        <w:rPr>
          <w:rFonts w:ascii="Times New Roman" w:hAnsi="Times New Roman" w:cs="Times New Roman"/>
        </w:rPr>
      </w:pPr>
      <w:r w:rsidRPr="0095654A">
        <w:rPr>
          <w:rFonts w:ascii="Times New Roman" w:hAnsi="Times New Roman" w:cs="Times New Roman"/>
        </w:rPr>
        <w:t>The authors declare no conflict of interest.</w:t>
      </w:r>
    </w:p>
    <w:p w14:paraId="2BB1CA2D" w14:textId="77777777" w:rsidR="004002B6" w:rsidRDefault="004002B6" w:rsidP="0095654A">
      <w:pPr>
        <w:rPr>
          <w:rFonts w:ascii="Times New Roman" w:hAnsi="Times New Roman" w:cs="Times New Roman"/>
        </w:rPr>
      </w:pPr>
    </w:p>
    <w:p w14:paraId="3D3D28F8" w14:textId="14143EDA" w:rsidR="004002B6" w:rsidRPr="007B11D0" w:rsidRDefault="004002B6" w:rsidP="004002B6">
      <w:pPr>
        <w:rPr>
          <w:rFonts w:ascii="Times New Roman" w:hAnsi="Times New Roman" w:cs="Times New Roman"/>
          <w:b/>
          <w:bCs/>
          <w:sz w:val="28"/>
          <w:szCs w:val="28"/>
        </w:rPr>
      </w:pPr>
      <w:r w:rsidRPr="004002B6">
        <w:rPr>
          <w:rFonts w:ascii="Times New Roman" w:hAnsi="Times New Roman" w:cs="Times New Roman"/>
          <w:b/>
          <w:bCs/>
          <w:sz w:val="28"/>
          <w:szCs w:val="28"/>
        </w:rPr>
        <w:t>Author Biographies</w:t>
      </w:r>
    </w:p>
    <w:p w14:paraId="513547FE" w14:textId="570D0D3C" w:rsidR="007B11D0" w:rsidRPr="007B11D0" w:rsidRDefault="007B11D0" w:rsidP="007B11D0">
      <w:pPr>
        <w:widowControl/>
        <w:jc w:val="left"/>
        <w:rPr>
          <w:rFonts w:ascii="Times New Roman" w:hAnsi="Times New Roman" w:cs="Times New Roman"/>
        </w:rPr>
      </w:pPr>
      <w:r w:rsidRPr="007B11D0">
        <w:rPr>
          <w:rFonts w:ascii="Times New Roman" w:hAnsi="Times New Roman" w:cs="Times New Roman"/>
        </w:rPr>
        <w:t>Yajunzi Wang is currently a PhD student in the Wisdom Lake Academy of Pharmacy at Xi’an Jiaotong-Liverpool University. His research interests focus on system biology</w:t>
      </w:r>
      <w:r w:rsidR="001C2B92">
        <w:rPr>
          <w:rFonts w:ascii="Times New Roman" w:hAnsi="Times New Roman" w:cs="Times New Roman" w:hint="eastAsia"/>
        </w:rPr>
        <w:t>,</w:t>
      </w:r>
      <w:r w:rsidRPr="007B11D0">
        <w:rPr>
          <w:rFonts w:ascii="Times New Roman" w:hAnsi="Times New Roman" w:cs="Times New Roman"/>
        </w:rPr>
        <w:t xml:space="preserve"> single-cell omics</w:t>
      </w:r>
      <w:r w:rsidR="001C2B92">
        <w:rPr>
          <w:rFonts w:ascii="Times New Roman" w:hAnsi="Times New Roman" w:cs="Times New Roman" w:hint="eastAsia"/>
        </w:rPr>
        <w:t>, and immunology</w:t>
      </w:r>
      <w:r w:rsidRPr="007B11D0">
        <w:rPr>
          <w:rFonts w:ascii="Times New Roman" w:hAnsi="Times New Roman" w:cs="Times New Roman"/>
        </w:rPr>
        <w:t>.</w:t>
      </w:r>
    </w:p>
    <w:p w14:paraId="0417AFA6" w14:textId="77777777" w:rsidR="007B11D0" w:rsidRPr="007B11D0" w:rsidRDefault="007B11D0" w:rsidP="007B11D0">
      <w:pPr>
        <w:widowControl/>
        <w:jc w:val="left"/>
        <w:rPr>
          <w:rFonts w:ascii="Times New Roman" w:hAnsi="Times New Roman" w:cs="Times New Roman"/>
        </w:rPr>
      </w:pPr>
    </w:p>
    <w:p w14:paraId="1BBA14A6" w14:textId="77777777" w:rsidR="007B11D0" w:rsidRPr="007B11D0" w:rsidRDefault="007B11D0" w:rsidP="007B11D0">
      <w:pPr>
        <w:widowControl/>
        <w:jc w:val="left"/>
        <w:rPr>
          <w:rFonts w:ascii="Times New Roman" w:hAnsi="Times New Roman" w:cs="Times New Roman"/>
        </w:rPr>
      </w:pPr>
      <w:r w:rsidRPr="007B11D0">
        <w:rPr>
          <w:rFonts w:ascii="Times New Roman" w:hAnsi="Times New Roman" w:cs="Times New Roman"/>
        </w:rPr>
        <w:t>Jing Li received her PhD from Xi’an Jiaotong-Liverpool University and is now a postdoctoral researcher at the Suzhou Institute of Systems Medicine. Her research focuses on systems biology.</w:t>
      </w:r>
    </w:p>
    <w:p w14:paraId="4CB6F7A0" w14:textId="77777777" w:rsidR="007B11D0" w:rsidRPr="007B11D0" w:rsidRDefault="007B11D0" w:rsidP="007B11D0">
      <w:pPr>
        <w:widowControl/>
        <w:jc w:val="left"/>
        <w:rPr>
          <w:rFonts w:ascii="Times New Roman" w:hAnsi="Times New Roman" w:cs="Times New Roman"/>
        </w:rPr>
      </w:pPr>
    </w:p>
    <w:p w14:paraId="22468E5E" w14:textId="77777777" w:rsidR="007B11D0" w:rsidRPr="007B11D0" w:rsidRDefault="007B11D0" w:rsidP="007B11D0">
      <w:pPr>
        <w:widowControl/>
        <w:jc w:val="left"/>
        <w:rPr>
          <w:rFonts w:ascii="Times New Roman" w:hAnsi="Times New Roman" w:cs="Times New Roman"/>
        </w:rPr>
      </w:pPr>
      <w:r w:rsidRPr="007B11D0">
        <w:rPr>
          <w:rFonts w:ascii="Times New Roman" w:hAnsi="Times New Roman" w:cs="Times New Roman"/>
        </w:rPr>
        <w:t>Haoruo Zha is currently a PhD student in the Wisdom Lake Academy of Pharmacy at Xi’an Jiaotong-Liverpool University. His research interests include deep learning and AI-driven drug discovery.</w:t>
      </w:r>
    </w:p>
    <w:p w14:paraId="07D06C71" w14:textId="77777777" w:rsidR="007B11D0" w:rsidRPr="007B11D0" w:rsidRDefault="007B11D0" w:rsidP="007B11D0">
      <w:pPr>
        <w:widowControl/>
        <w:jc w:val="left"/>
        <w:rPr>
          <w:rFonts w:ascii="Times New Roman" w:hAnsi="Times New Roman" w:cs="Times New Roman"/>
        </w:rPr>
      </w:pPr>
    </w:p>
    <w:p w14:paraId="61DCD8AE" w14:textId="77777777" w:rsidR="007B11D0" w:rsidRPr="007B11D0" w:rsidRDefault="007B11D0" w:rsidP="007B11D0">
      <w:pPr>
        <w:widowControl/>
        <w:jc w:val="left"/>
        <w:rPr>
          <w:rFonts w:ascii="Times New Roman" w:hAnsi="Times New Roman" w:cs="Times New Roman"/>
        </w:rPr>
      </w:pPr>
      <w:r w:rsidRPr="007B11D0">
        <w:rPr>
          <w:rFonts w:ascii="Times New Roman" w:hAnsi="Times New Roman" w:cs="Times New Roman"/>
        </w:rPr>
        <w:t>Shuhe Liu is currently a PhD student in the Department of Biological Sciences, School of Science at Xi’an Jiaotong-Liverpool University. Her research focuses on mental health and bioinformatics.</w:t>
      </w:r>
    </w:p>
    <w:p w14:paraId="70717CCD" w14:textId="77777777" w:rsidR="007B11D0" w:rsidRPr="007B11D0" w:rsidRDefault="007B11D0" w:rsidP="007B11D0">
      <w:pPr>
        <w:widowControl/>
        <w:jc w:val="left"/>
        <w:rPr>
          <w:rFonts w:ascii="Times New Roman" w:hAnsi="Times New Roman" w:cs="Times New Roman"/>
        </w:rPr>
      </w:pPr>
    </w:p>
    <w:p w14:paraId="4CCDAC66" w14:textId="77777777" w:rsidR="007B11D0" w:rsidRPr="007B11D0" w:rsidRDefault="007B11D0" w:rsidP="007B11D0">
      <w:pPr>
        <w:widowControl/>
        <w:jc w:val="left"/>
        <w:rPr>
          <w:rFonts w:ascii="Times New Roman" w:hAnsi="Times New Roman" w:cs="Times New Roman"/>
        </w:rPr>
      </w:pPr>
      <w:r w:rsidRPr="007B11D0">
        <w:rPr>
          <w:rFonts w:ascii="Times New Roman" w:hAnsi="Times New Roman" w:cs="Times New Roman"/>
        </w:rPr>
        <w:t>Daiyun Huang is an Assistant Professor in the Wisdom Lake Academy of Pharmacy at Xi’an Jiaotong-Liverpool University. His research focuses on AI-driven drug discovery and RNA therapeutics.</w:t>
      </w:r>
    </w:p>
    <w:p w14:paraId="095B9C80" w14:textId="77777777" w:rsidR="007B11D0" w:rsidRPr="007B11D0" w:rsidRDefault="007B11D0" w:rsidP="007B11D0">
      <w:pPr>
        <w:widowControl/>
        <w:jc w:val="left"/>
        <w:rPr>
          <w:rFonts w:ascii="Times New Roman" w:hAnsi="Times New Roman" w:cs="Times New Roman"/>
        </w:rPr>
      </w:pPr>
    </w:p>
    <w:p w14:paraId="1A8F8D01" w14:textId="331519A6" w:rsidR="007B11D0" w:rsidRPr="007B11D0" w:rsidRDefault="007B11D0" w:rsidP="007B11D0">
      <w:pPr>
        <w:widowControl/>
        <w:jc w:val="left"/>
        <w:rPr>
          <w:rFonts w:ascii="Times New Roman" w:hAnsi="Times New Roman" w:cs="Times New Roman"/>
        </w:rPr>
      </w:pPr>
      <w:r w:rsidRPr="007B11D0">
        <w:rPr>
          <w:rFonts w:ascii="Times New Roman" w:hAnsi="Times New Roman" w:cs="Times New Roman"/>
        </w:rPr>
        <w:t>Lei Fu is a Professor in the Wisdom Lake Academy of Pharmacy at Xi’an Jiaotong-Liverpool University. His research focuses on drug discovery and pharmaceutical development.</w:t>
      </w:r>
    </w:p>
    <w:p w14:paraId="1021232D" w14:textId="77777777" w:rsidR="007B11D0" w:rsidRPr="007B11D0" w:rsidRDefault="007B11D0" w:rsidP="007B11D0">
      <w:pPr>
        <w:widowControl/>
        <w:jc w:val="left"/>
        <w:rPr>
          <w:rFonts w:ascii="Times New Roman" w:hAnsi="Times New Roman" w:cs="Times New Roman"/>
        </w:rPr>
      </w:pPr>
    </w:p>
    <w:p w14:paraId="0C82BAAC" w14:textId="08E97FB2" w:rsidR="00BA4CCE" w:rsidRDefault="007B11D0" w:rsidP="007B11D0">
      <w:pPr>
        <w:widowControl/>
        <w:jc w:val="left"/>
        <w:rPr>
          <w:rFonts w:ascii="Times New Roman" w:hAnsi="Times New Roman" w:cs="Times New Roman"/>
        </w:rPr>
      </w:pPr>
      <w:r w:rsidRPr="007B11D0">
        <w:rPr>
          <w:rFonts w:ascii="Times New Roman" w:hAnsi="Times New Roman" w:cs="Times New Roman"/>
        </w:rPr>
        <w:t xml:space="preserve">Xin Liu is an </w:t>
      </w:r>
      <w:r w:rsidR="00C93EF0">
        <w:rPr>
          <w:rFonts w:ascii="Times New Roman" w:hAnsi="Times New Roman" w:cs="Times New Roman" w:hint="eastAsia"/>
        </w:rPr>
        <w:t>Associate</w:t>
      </w:r>
      <w:r w:rsidRPr="007B11D0">
        <w:rPr>
          <w:rFonts w:ascii="Times New Roman" w:hAnsi="Times New Roman" w:cs="Times New Roman"/>
        </w:rPr>
        <w:t xml:space="preserve"> Professor in the Wisdom Lake Academy of Pharmacy at Xi’an Jiaotong-Liverpool University. Her research focuses on AI-driven drug discovery and systems biology.</w:t>
      </w:r>
    </w:p>
    <w:p w14:paraId="2D4097AB" w14:textId="77777777" w:rsidR="007B11D0" w:rsidRPr="007B11D0" w:rsidRDefault="007B11D0" w:rsidP="007B11D0">
      <w:pPr>
        <w:widowControl/>
        <w:jc w:val="left"/>
        <w:rPr>
          <w:rFonts w:ascii="Times New Roman" w:hAnsi="Times New Roman" w:cs="Times New Roman"/>
        </w:rPr>
      </w:pPr>
    </w:p>
    <w:p w14:paraId="6B2C4360" w14:textId="675179C7" w:rsidR="009A2D82" w:rsidRPr="005E54D4" w:rsidRDefault="00BA4CCE" w:rsidP="00456C62">
      <w:pPr>
        <w:rPr>
          <w:rFonts w:ascii="Times New Roman" w:hAnsi="Times New Roman" w:cs="Times New Roman"/>
          <w:b/>
          <w:bCs/>
          <w:sz w:val="28"/>
          <w:szCs w:val="28"/>
        </w:rPr>
      </w:pPr>
      <w:r w:rsidRPr="005E54D4">
        <w:rPr>
          <w:rFonts w:ascii="Times New Roman" w:hAnsi="Times New Roman" w:cs="Times New Roman" w:hint="eastAsia"/>
          <w:b/>
          <w:bCs/>
          <w:sz w:val="28"/>
          <w:szCs w:val="28"/>
        </w:rPr>
        <w:t>Ref</w:t>
      </w:r>
      <w:r w:rsidR="005E54D4" w:rsidRPr="005E54D4">
        <w:rPr>
          <w:rFonts w:ascii="Times New Roman" w:hAnsi="Times New Roman" w:cs="Times New Roman" w:hint="eastAsia"/>
          <w:b/>
          <w:bCs/>
          <w:sz w:val="28"/>
          <w:szCs w:val="28"/>
        </w:rPr>
        <w:t>erences</w:t>
      </w:r>
      <w:r w:rsidRPr="005E54D4">
        <w:rPr>
          <w:rFonts w:ascii="Times New Roman" w:hAnsi="Times New Roman" w:cs="Times New Roman" w:hint="eastAsia"/>
          <w:b/>
          <w:bCs/>
          <w:sz w:val="28"/>
          <w:szCs w:val="28"/>
        </w:rPr>
        <w:t xml:space="preserve"> List</w:t>
      </w:r>
    </w:p>
    <w:p w14:paraId="0368D4DD" w14:textId="77777777" w:rsidR="00770FCB" w:rsidRPr="00770FCB" w:rsidRDefault="009A2D82" w:rsidP="00770FCB">
      <w:pPr>
        <w:pStyle w:val="EndNoteBibliography"/>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770FCB" w:rsidRPr="00770FCB">
        <w:t>1.</w:t>
      </w:r>
      <w:r w:rsidR="00770FCB" w:rsidRPr="00770FCB">
        <w:tab/>
        <w:t>Macosko Evan Z, Basu A, Satija R et al. Highly Parallel Genome-wide Expression Profiling of Individual Cells Using Nanoliter Droplets, Cell 2015;161:1202-1214.</w:t>
      </w:r>
    </w:p>
    <w:p w14:paraId="4F8E7BB7" w14:textId="77777777" w:rsidR="00770FCB" w:rsidRPr="00770FCB" w:rsidRDefault="00770FCB" w:rsidP="00770FCB">
      <w:pPr>
        <w:pStyle w:val="EndNoteBibliography"/>
      </w:pPr>
      <w:r w:rsidRPr="00770FCB">
        <w:t>2.</w:t>
      </w:r>
      <w:r w:rsidRPr="00770FCB">
        <w:tab/>
        <w:t>Klein Allon M, Mazutis L, Akartuna I et al. Droplet Barcoding for Single-Cell Transcriptomics Applied to Embryonic Stem Cells, Cell 2015;161:1187-1201.</w:t>
      </w:r>
    </w:p>
    <w:p w14:paraId="603F1749" w14:textId="77777777" w:rsidR="00770FCB" w:rsidRPr="00770FCB" w:rsidRDefault="00770FCB" w:rsidP="00770FCB">
      <w:pPr>
        <w:pStyle w:val="EndNoteBibliography"/>
      </w:pPr>
      <w:r w:rsidRPr="00770FCB">
        <w:t>3.</w:t>
      </w:r>
      <w:r w:rsidRPr="00770FCB">
        <w:tab/>
        <w:t>Wolf FA, Angerer P, Theis FJ. SCANPY: large-scale single-cell gene expression data analysis, Genome Biology 2018;19:15.</w:t>
      </w:r>
    </w:p>
    <w:p w14:paraId="101E3B68" w14:textId="77777777" w:rsidR="00770FCB" w:rsidRPr="00770FCB" w:rsidRDefault="00770FCB" w:rsidP="00770FCB">
      <w:pPr>
        <w:pStyle w:val="EndNoteBibliography"/>
      </w:pPr>
      <w:r w:rsidRPr="00770FCB">
        <w:lastRenderedPageBreak/>
        <w:t>4.</w:t>
      </w:r>
      <w:r w:rsidRPr="00770FCB">
        <w:tab/>
        <w:t>Trapnell C, Cacchiarelli D, Grimsby J et al. The dynamics and regulators of cell fate decisions are revealed by pseudotemporal ordering of single cells, Nature Biotechnology 2014;32:381-386.</w:t>
      </w:r>
    </w:p>
    <w:p w14:paraId="0AC7A023" w14:textId="77777777" w:rsidR="00770FCB" w:rsidRPr="00770FCB" w:rsidRDefault="00770FCB" w:rsidP="00770FCB">
      <w:pPr>
        <w:pStyle w:val="EndNoteBibliography"/>
      </w:pPr>
      <w:r w:rsidRPr="00770FCB">
        <w:t>5.</w:t>
      </w:r>
      <w:r w:rsidRPr="00770FCB">
        <w:tab/>
        <w:t>Wolf FA, Hamey FK, Plass M et al. PAGA: graph abstraction reconciles clustering with trajectory inference through a topology preserving map of single cells, Genome Biology 2019;20:59.</w:t>
      </w:r>
    </w:p>
    <w:p w14:paraId="505F2A9F" w14:textId="77777777" w:rsidR="00770FCB" w:rsidRPr="00770FCB" w:rsidRDefault="00770FCB" w:rsidP="00770FCB">
      <w:pPr>
        <w:pStyle w:val="EndNoteBibliography"/>
      </w:pPr>
      <w:r w:rsidRPr="00770FCB">
        <w:t>6.</w:t>
      </w:r>
      <w:r w:rsidRPr="00770FCB">
        <w:tab/>
        <w:t>Saelens W, Cannoodt R, Todorov H et al. A comparison of single-cell trajectory inference methods, Nature Biotechnology 2019;37:547-554.</w:t>
      </w:r>
    </w:p>
    <w:p w14:paraId="1AE548BB" w14:textId="77777777" w:rsidR="00770FCB" w:rsidRPr="00770FCB" w:rsidRDefault="00770FCB" w:rsidP="00770FCB">
      <w:pPr>
        <w:pStyle w:val="EndNoteBibliography"/>
      </w:pPr>
      <w:r w:rsidRPr="00770FCB">
        <w:t>7.</w:t>
      </w:r>
      <w:r w:rsidRPr="00770FCB">
        <w:tab/>
        <w:t>Heumos L, Schaar AC, Lance C et al. Best practices for single-cell analysis across modalities, Nature Reviews Genetics 2023;24:550-572.</w:t>
      </w:r>
    </w:p>
    <w:p w14:paraId="2054AD47" w14:textId="77777777" w:rsidR="00770FCB" w:rsidRPr="00770FCB" w:rsidRDefault="00770FCB" w:rsidP="00770FCB">
      <w:pPr>
        <w:pStyle w:val="EndNoteBibliography"/>
      </w:pPr>
      <w:r w:rsidRPr="00770FCB">
        <w:t>8.</w:t>
      </w:r>
      <w:r w:rsidRPr="00770FCB">
        <w:tab/>
        <w:t>La Manno G, Soldatov R, Zeisel A et al. RNA velocity of single cells, Nature 2018;560:494-498.</w:t>
      </w:r>
    </w:p>
    <w:p w14:paraId="2200987D" w14:textId="77777777" w:rsidR="00770FCB" w:rsidRPr="00770FCB" w:rsidRDefault="00770FCB" w:rsidP="00770FCB">
      <w:pPr>
        <w:pStyle w:val="EndNoteBibliography"/>
      </w:pPr>
      <w:r w:rsidRPr="00770FCB">
        <w:t>9.</w:t>
      </w:r>
      <w:r w:rsidRPr="00770FCB">
        <w:tab/>
        <w:t>Qiu Q, Hu P, Qiu X et al. Massively parallel and time-resolved RNA sequencing in single cells with scNT-seq, Nature Methods 2020;17:991-1001.</w:t>
      </w:r>
    </w:p>
    <w:p w14:paraId="2AC28275" w14:textId="77777777" w:rsidR="00770FCB" w:rsidRPr="00770FCB" w:rsidRDefault="00770FCB" w:rsidP="00770FCB">
      <w:pPr>
        <w:pStyle w:val="EndNoteBibliography"/>
      </w:pPr>
      <w:r w:rsidRPr="00770FCB">
        <w:t>10.</w:t>
      </w:r>
      <w:r w:rsidRPr="00770FCB">
        <w:tab/>
        <w:t>Bergen V, Lange M, Peidli S et al. Generalizing RNA velocity to transient cell states through dynamical modeling, Nature Biotechnology 2020;38:1408-1414.</w:t>
      </w:r>
    </w:p>
    <w:p w14:paraId="10D2D2D3" w14:textId="77777777" w:rsidR="00770FCB" w:rsidRPr="00770FCB" w:rsidRDefault="00770FCB" w:rsidP="00770FCB">
      <w:pPr>
        <w:pStyle w:val="EndNoteBibliography"/>
      </w:pPr>
      <w:r w:rsidRPr="00770FCB">
        <w:t>11.</w:t>
      </w:r>
      <w:r w:rsidRPr="00770FCB">
        <w:tab/>
        <w:t>Gorin G, Fang M, Chari T et al. RNA velocity unraveled, PLOS Computational Biology 2022;18:e1010492.</w:t>
      </w:r>
    </w:p>
    <w:p w14:paraId="1860FEB9" w14:textId="77777777" w:rsidR="00770FCB" w:rsidRPr="00770FCB" w:rsidRDefault="00770FCB" w:rsidP="00770FCB">
      <w:pPr>
        <w:pStyle w:val="EndNoteBibliography"/>
      </w:pPr>
      <w:r w:rsidRPr="00770FCB">
        <w:t>12.</w:t>
      </w:r>
      <w:r w:rsidRPr="00770FCB">
        <w:tab/>
        <w:t>Zheng SC, Stein-O’Brien G, Boukas L et al. Pumping the brakes on RNA velocity by understanding and interpreting RNA velocity estimates, Genome Biology 2023;24:246.</w:t>
      </w:r>
    </w:p>
    <w:p w14:paraId="1A53BA47" w14:textId="77777777" w:rsidR="00770FCB" w:rsidRPr="00770FCB" w:rsidRDefault="00770FCB" w:rsidP="00770FCB">
      <w:pPr>
        <w:pStyle w:val="EndNoteBibliography"/>
      </w:pPr>
      <w:r w:rsidRPr="00770FCB">
        <w:t>13.</w:t>
      </w:r>
      <w:r w:rsidRPr="00770FCB">
        <w:tab/>
        <w:t>Li C, Virgilio MC, Collins KL et al. Multi-omic single-cell velocity models epigenome–transcriptome interactions and improves cell fate prediction, Nature Biotechnology 2023;41:387-398.</w:t>
      </w:r>
    </w:p>
    <w:p w14:paraId="6F18EE52" w14:textId="77777777" w:rsidR="00770FCB" w:rsidRPr="00770FCB" w:rsidRDefault="00770FCB" w:rsidP="00770FCB">
      <w:pPr>
        <w:pStyle w:val="EndNoteBibliography"/>
      </w:pPr>
      <w:r w:rsidRPr="00770FCB">
        <w:t>14.</w:t>
      </w:r>
      <w:r w:rsidRPr="00770FCB">
        <w:tab/>
        <w:t>Qiao C, Huang Y. Representation learning of RNA velocity reveals robust cell transitions, Proceedings of the National Academy of Sciences 2021;118:e2105859118.</w:t>
      </w:r>
    </w:p>
    <w:p w14:paraId="6C627270" w14:textId="77777777" w:rsidR="00770FCB" w:rsidRPr="00770FCB" w:rsidRDefault="00770FCB" w:rsidP="00770FCB">
      <w:pPr>
        <w:pStyle w:val="EndNoteBibliography"/>
      </w:pPr>
      <w:r w:rsidRPr="00770FCB">
        <w:t>15.</w:t>
      </w:r>
      <w:r w:rsidRPr="00770FCB">
        <w:tab/>
        <w:t>Gao CF, Vaikuntanathan S, Riesenfeld SJ. Dissection and integration of bursty transcriptional dynamics for complex systems, Proceedings of the National Academy of Sciences 2024;121:e2306901121.</w:t>
      </w:r>
    </w:p>
    <w:p w14:paraId="338B4494" w14:textId="77777777" w:rsidR="00770FCB" w:rsidRPr="00770FCB" w:rsidRDefault="00770FCB" w:rsidP="00770FCB">
      <w:pPr>
        <w:pStyle w:val="EndNoteBibliography"/>
      </w:pPr>
      <w:r w:rsidRPr="00770FCB">
        <w:t>16.</w:t>
      </w:r>
      <w:r w:rsidRPr="00770FCB">
        <w:tab/>
        <w:t>Gao M, Qiao C, Huang Y. UniTVelo: temporally unified RNA velocity reinforces single-cell trajectory inference, Nature Communications 2022;13:6586.</w:t>
      </w:r>
    </w:p>
    <w:p w14:paraId="4E5DB96F" w14:textId="77777777" w:rsidR="00770FCB" w:rsidRPr="00770FCB" w:rsidRDefault="00770FCB" w:rsidP="00770FCB">
      <w:pPr>
        <w:pStyle w:val="EndNoteBibliography"/>
      </w:pPr>
      <w:r w:rsidRPr="00770FCB">
        <w:t>17.</w:t>
      </w:r>
      <w:r w:rsidRPr="00770FCB">
        <w:tab/>
        <w:t>Qiu X, Zhang Y, Martin-Rufino JD et al. Mapping transcriptomic vector fields of single cells, Cell 2022;185:690-711.e645.</w:t>
      </w:r>
    </w:p>
    <w:p w14:paraId="17FB9BC6" w14:textId="77777777" w:rsidR="00770FCB" w:rsidRPr="00770FCB" w:rsidRDefault="00770FCB" w:rsidP="00770FCB">
      <w:pPr>
        <w:pStyle w:val="EndNoteBibliography"/>
      </w:pPr>
      <w:r w:rsidRPr="00770FCB">
        <w:t>18.</w:t>
      </w:r>
      <w:r w:rsidRPr="00770FCB">
        <w:tab/>
        <w:t>Gayoso A, Weiler P, Lotfollahi M et al. Deep generative modeling of transcriptional dynamics for RNA velocity analysis in single cells, Nature Methods 2024;21:50-59.</w:t>
      </w:r>
    </w:p>
    <w:p w14:paraId="73234487" w14:textId="77777777" w:rsidR="00770FCB" w:rsidRPr="00770FCB" w:rsidRDefault="00770FCB" w:rsidP="00770FCB">
      <w:pPr>
        <w:pStyle w:val="EndNoteBibliography"/>
      </w:pPr>
      <w:r w:rsidRPr="00770FCB">
        <w:t>19.</w:t>
      </w:r>
      <w:r w:rsidRPr="00770FCB">
        <w:tab/>
        <w:t>Gu Y, Blaauw D, Welch JD. Bayesian Inference of RNA Velocity from Multi-Lineage Single-Cell Data, bioRxiv 2022:2022.2007.2008.499381.</w:t>
      </w:r>
    </w:p>
    <w:p w14:paraId="1D22150D" w14:textId="77777777" w:rsidR="00770FCB" w:rsidRPr="00770FCB" w:rsidRDefault="00770FCB" w:rsidP="00770FCB">
      <w:pPr>
        <w:pStyle w:val="EndNoteBibliography"/>
      </w:pPr>
      <w:r w:rsidRPr="00770FCB">
        <w:t>20.</w:t>
      </w:r>
      <w:r w:rsidRPr="00770FCB">
        <w:tab/>
        <w:t>Farrell S, Mani M, Goyal S. Inferring single-cell transcriptomic dynamics with structured latent gene expression dynamics, Cell Reports Methods 2023;3.</w:t>
      </w:r>
    </w:p>
    <w:p w14:paraId="50CCBB82" w14:textId="77777777" w:rsidR="00770FCB" w:rsidRPr="00770FCB" w:rsidRDefault="00770FCB" w:rsidP="00770FCB">
      <w:pPr>
        <w:pStyle w:val="EndNoteBibliography"/>
      </w:pPr>
      <w:r w:rsidRPr="00770FCB">
        <w:t>21.</w:t>
      </w:r>
      <w:r w:rsidRPr="00770FCB">
        <w:tab/>
        <w:t>Qin Q, Bingham E, Manno GL et al. Pyro-Velocity: Probabilistic RNA Velocity inference from single-cell data, bioRxiv 2022:2022.2009.2012.507691.</w:t>
      </w:r>
    </w:p>
    <w:p w14:paraId="2DA6F892" w14:textId="77777777" w:rsidR="00770FCB" w:rsidRPr="00770FCB" w:rsidRDefault="00770FCB" w:rsidP="00770FCB">
      <w:pPr>
        <w:pStyle w:val="EndNoteBibliography"/>
      </w:pPr>
      <w:r w:rsidRPr="00770FCB">
        <w:t>22.</w:t>
      </w:r>
      <w:r w:rsidRPr="00770FCB">
        <w:tab/>
        <w:t>Aivazidis A, Memi F, Kleshchevnikov V et al. Model-based inference of RNA velocity modules improves cell fate prediction, bioRxiv 2023:2023.2008.2003.551650.</w:t>
      </w:r>
    </w:p>
    <w:p w14:paraId="43A17306" w14:textId="77777777" w:rsidR="00770FCB" w:rsidRPr="00770FCB" w:rsidRDefault="00770FCB" w:rsidP="00770FCB">
      <w:pPr>
        <w:pStyle w:val="EndNoteBibliography"/>
      </w:pPr>
      <w:r w:rsidRPr="00770FCB">
        <w:t>23.</w:t>
      </w:r>
      <w:r w:rsidRPr="00770FCB">
        <w:tab/>
        <w:t>Li S, Zhang P, Chen W et al. A relay velocity model infers cell-dependent RNA velocity, Nature Biotechnology 2024;42:99-108.</w:t>
      </w:r>
    </w:p>
    <w:p w14:paraId="195BEF64" w14:textId="77777777" w:rsidR="00770FCB" w:rsidRPr="00770FCB" w:rsidRDefault="00770FCB" w:rsidP="00770FCB">
      <w:pPr>
        <w:pStyle w:val="EndNoteBibliography"/>
      </w:pPr>
      <w:r w:rsidRPr="00770FCB">
        <w:t>24.</w:t>
      </w:r>
      <w:r w:rsidRPr="00770FCB">
        <w:tab/>
        <w:t>Cui H, Maan H, Vladoiu MC et al. DeepVelo: deep learning extends RNA velocity to multi-lineage systems with cell-specific kinetics, Genome Biology 2024;25:27.</w:t>
      </w:r>
    </w:p>
    <w:p w14:paraId="2A0C880D" w14:textId="77777777" w:rsidR="00770FCB" w:rsidRPr="00770FCB" w:rsidRDefault="00770FCB" w:rsidP="00770FCB">
      <w:pPr>
        <w:pStyle w:val="EndNoteBibliography"/>
      </w:pPr>
      <w:r w:rsidRPr="00770FCB">
        <w:t>25.</w:t>
      </w:r>
      <w:r w:rsidRPr="00770FCB">
        <w:tab/>
        <w:t>Xie C, Yang Y, Yu H et al. RNA velocity prediction via neural ordinary differential equation, iScience 2024;27.</w:t>
      </w:r>
    </w:p>
    <w:p w14:paraId="724160C7" w14:textId="77777777" w:rsidR="00770FCB" w:rsidRPr="00770FCB" w:rsidRDefault="00770FCB" w:rsidP="00770FCB">
      <w:pPr>
        <w:pStyle w:val="EndNoteBibliography"/>
      </w:pPr>
      <w:r w:rsidRPr="00770FCB">
        <w:lastRenderedPageBreak/>
        <w:t>26.</w:t>
      </w:r>
      <w:r w:rsidRPr="00770FCB">
        <w:tab/>
        <w:t>Zheng GX, Terry JM, Belgrader P et al. Massively parallel digital transcriptional profiling of single cells, Nat Commun 2017;8:14049.</w:t>
      </w:r>
    </w:p>
    <w:p w14:paraId="7985527D" w14:textId="77777777" w:rsidR="00770FCB" w:rsidRPr="00770FCB" w:rsidRDefault="00770FCB" w:rsidP="00770FCB">
      <w:pPr>
        <w:pStyle w:val="EndNoteBibliography"/>
      </w:pPr>
      <w:r w:rsidRPr="00770FCB">
        <w:t>27.</w:t>
      </w:r>
      <w:r w:rsidRPr="00770FCB">
        <w:tab/>
        <w:t>Pereira R, Oliveira J, Sousa M. Bioinformatics and Computational Tools for Next-Generation Sequencing Analysis in Clinical Genetics.  Journal of Clinical Medicine. 2020.</w:t>
      </w:r>
    </w:p>
    <w:p w14:paraId="2EEFBD71" w14:textId="77777777" w:rsidR="00770FCB" w:rsidRPr="00770FCB" w:rsidRDefault="00770FCB" w:rsidP="00770FCB">
      <w:pPr>
        <w:pStyle w:val="EndNoteBibliography"/>
      </w:pPr>
      <w:r w:rsidRPr="00770FCB">
        <w:t>28.</w:t>
      </w:r>
      <w:r w:rsidRPr="00770FCB">
        <w:tab/>
        <w:t>Melsted P, Booeshaghi AS, Liu L et al. Modular, efficient and constant-memory single-cell RNA-seq preprocessing, Nature Biotechnology 2021;39:813-818.</w:t>
      </w:r>
    </w:p>
    <w:p w14:paraId="3C49FEFD" w14:textId="77777777" w:rsidR="00770FCB" w:rsidRPr="00770FCB" w:rsidRDefault="00770FCB" w:rsidP="00770FCB">
      <w:pPr>
        <w:pStyle w:val="EndNoteBibliography"/>
      </w:pPr>
      <w:r w:rsidRPr="00770FCB">
        <w:t>29.</w:t>
      </w:r>
      <w:r w:rsidRPr="00770FCB">
        <w:tab/>
        <w:t>Srivastava A, Malik L, Smith T et al. Alevin efficiently estimates accurate gene abundances from dscRNA-seq data, Genome Biology 2019;20:65.</w:t>
      </w:r>
    </w:p>
    <w:p w14:paraId="7F3ED001" w14:textId="77777777" w:rsidR="00770FCB" w:rsidRPr="00770FCB" w:rsidRDefault="00770FCB" w:rsidP="00770FCB">
      <w:pPr>
        <w:pStyle w:val="EndNoteBibliography"/>
      </w:pPr>
      <w:r w:rsidRPr="00770FCB">
        <w:t>30.</w:t>
      </w:r>
      <w:r w:rsidRPr="00770FCB">
        <w:tab/>
        <w:t>Dobin A, Davis CA, Schlesinger F et al. STAR: ultrafast universal RNA-seq aligner, Bioinformatics 2013;29:15-21.</w:t>
      </w:r>
    </w:p>
    <w:p w14:paraId="3D70FB86" w14:textId="77777777" w:rsidR="00770FCB" w:rsidRPr="00770FCB" w:rsidRDefault="00770FCB" w:rsidP="00770FCB">
      <w:pPr>
        <w:pStyle w:val="EndNoteBibliography"/>
      </w:pPr>
      <w:r w:rsidRPr="00770FCB">
        <w:t>31.</w:t>
      </w:r>
      <w:r w:rsidRPr="00770FCB">
        <w:tab/>
        <w:t>Petukhov V, Guo J, Baryawno N et al. dropEst: pipeline for accurate estimation of molecular counts in droplet-based single-cell RNA-seq experiments, Genome Biology 2018;19:78.</w:t>
      </w:r>
    </w:p>
    <w:p w14:paraId="43A96FF5" w14:textId="77777777" w:rsidR="00770FCB" w:rsidRPr="00770FCB" w:rsidRDefault="00770FCB" w:rsidP="00770FCB">
      <w:pPr>
        <w:pStyle w:val="EndNoteBibliography"/>
      </w:pPr>
      <w:r w:rsidRPr="00770FCB">
        <w:t>32.</w:t>
      </w:r>
      <w:r w:rsidRPr="00770FCB">
        <w:tab/>
        <w:t>Soneson C, Srivastava A, Patro R et al. Preprocessing choices affect RNA velocity results for droplet scRNA-seq data, PLOS Computational Biology 2021;17:e1008585.</w:t>
      </w:r>
    </w:p>
    <w:p w14:paraId="5D75DF10" w14:textId="77777777" w:rsidR="00770FCB" w:rsidRPr="00770FCB" w:rsidRDefault="00770FCB" w:rsidP="00770FCB">
      <w:pPr>
        <w:pStyle w:val="EndNoteBibliography"/>
      </w:pPr>
      <w:r w:rsidRPr="00770FCB">
        <w:t>33.</w:t>
      </w:r>
      <w:r w:rsidRPr="00770FCB">
        <w:tab/>
        <w:t>Becht E, McInnes L, Healy J et al. Dimensionality reduction for visualizing single-cell data using UMAP, Nature Biotechnology 2019;37:38-44.</w:t>
      </w:r>
    </w:p>
    <w:p w14:paraId="453696C7" w14:textId="77777777" w:rsidR="00770FCB" w:rsidRPr="00770FCB" w:rsidRDefault="00770FCB" w:rsidP="00770FCB">
      <w:pPr>
        <w:pStyle w:val="EndNoteBibliography"/>
      </w:pPr>
      <w:r w:rsidRPr="00770FCB">
        <w:t>34.</w:t>
      </w:r>
      <w:r w:rsidRPr="00770FCB">
        <w:tab/>
        <w:t>Kobak D, Berens P. The art of using t-SNE for single-cell transcriptomics, Nature Communications 2019;10:5416.</w:t>
      </w:r>
    </w:p>
    <w:p w14:paraId="5DB9FA26" w14:textId="77777777" w:rsidR="00770FCB" w:rsidRPr="00770FCB" w:rsidRDefault="00770FCB" w:rsidP="00770FCB">
      <w:pPr>
        <w:pStyle w:val="EndNoteBibliography"/>
      </w:pPr>
      <w:r w:rsidRPr="00770FCB">
        <w:t>35.</w:t>
      </w:r>
      <w:r w:rsidRPr="00770FCB">
        <w:tab/>
        <w:t>Tsuyuzaki K, Sato H, Sato K et al. Benchmarking principal component analysis for large-scale single-cell RNA-sequencing, Genome Biology 2020;21:9.</w:t>
      </w:r>
    </w:p>
    <w:p w14:paraId="62DB381F" w14:textId="77777777" w:rsidR="00770FCB" w:rsidRPr="00770FCB" w:rsidRDefault="00770FCB" w:rsidP="00770FCB">
      <w:pPr>
        <w:pStyle w:val="EndNoteBibliography"/>
      </w:pPr>
      <w:r w:rsidRPr="00770FCB">
        <w:t>36.</w:t>
      </w:r>
      <w:r w:rsidRPr="00770FCB">
        <w:tab/>
        <w:t>Gupta R, Cerletti D, Gut G et al. Simulation-based inference of differentiation trajectories from RNA velocity fields, Cell Reports Methods 2022;2.</w:t>
      </w:r>
    </w:p>
    <w:p w14:paraId="4D2373E9" w14:textId="77777777" w:rsidR="00770FCB" w:rsidRPr="00770FCB" w:rsidRDefault="00770FCB" w:rsidP="00770FCB">
      <w:pPr>
        <w:pStyle w:val="EndNoteBibliography"/>
      </w:pPr>
      <w:r w:rsidRPr="00770FCB">
        <w:t>37.</w:t>
      </w:r>
      <w:r w:rsidRPr="00770FCB">
        <w:tab/>
        <w:t>Lange M, Bergen V, Klein M et al. CellRank for directed single-cell fate mapping, Nature Methods 2022;19:159-170.</w:t>
      </w:r>
    </w:p>
    <w:p w14:paraId="2A48096A" w14:textId="77777777" w:rsidR="00770FCB" w:rsidRPr="00770FCB" w:rsidRDefault="00770FCB" w:rsidP="00770FCB">
      <w:pPr>
        <w:pStyle w:val="EndNoteBibliography"/>
      </w:pPr>
      <w:r w:rsidRPr="00770FCB">
        <w:t>38.</w:t>
      </w:r>
      <w:r w:rsidRPr="00770FCB">
        <w:tab/>
        <w:t>Schwabe D, Formichetti S, Junker JP et al. The transcriptome dynamics of single cells during the cell cycle, Molecular Systems Biology 2020;16:e9946.</w:t>
      </w:r>
    </w:p>
    <w:p w14:paraId="4C903414" w14:textId="77777777" w:rsidR="00770FCB" w:rsidRPr="00770FCB" w:rsidRDefault="00770FCB" w:rsidP="00770FCB">
      <w:pPr>
        <w:pStyle w:val="EndNoteBibliography"/>
      </w:pPr>
      <w:r w:rsidRPr="00770FCB">
        <w:t>39.</w:t>
      </w:r>
      <w:r w:rsidRPr="00770FCB">
        <w:tab/>
        <w:t>Weng G, Kim J, Won KJ. VeTra: a tool for trajectory inference based on RNA velocity, Bioinformatics 2021;37:3509-3513.</w:t>
      </w:r>
    </w:p>
    <w:p w14:paraId="1ECBFD0C" w14:textId="77777777" w:rsidR="00770FCB" w:rsidRPr="00770FCB" w:rsidRDefault="00770FCB" w:rsidP="00770FCB">
      <w:pPr>
        <w:pStyle w:val="EndNoteBibliography"/>
      </w:pPr>
      <w:r w:rsidRPr="00770FCB">
        <w:t>40.</w:t>
      </w:r>
      <w:r w:rsidRPr="00770FCB">
        <w:tab/>
        <w:t>Zhang Z, Zhang X. Inference of high-resolution trajectories in single-cell RNA-seq data by using RNA velocity, Cell Reports Methods 2021;1.</w:t>
      </w:r>
    </w:p>
    <w:p w14:paraId="2486E0B3" w14:textId="77777777" w:rsidR="00770FCB" w:rsidRPr="00770FCB" w:rsidRDefault="00770FCB" w:rsidP="00770FCB">
      <w:pPr>
        <w:pStyle w:val="EndNoteBibliography"/>
      </w:pPr>
      <w:r w:rsidRPr="00770FCB">
        <w:t>41.</w:t>
      </w:r>
      <w:r w:rsidRPr="00770FCB">
        <w:tab/>
        <w:t>Xia L, Lee C, Li JJ. Statistical method scDEED for detecting dubious 2D single-cell embeddings and optimizing t-SNE and UMAP hyperparameters, Nature Communications 2024;15:1753.</w:t>
      </w:r>
    </w:p>
    <w:p w14:paraId="3A1E1816" w14:textId="77777777" w:rsidR="00770FCB" w:rsidRPr="00770FCB" w:rsidRDefault="00770FCB" w:rsidP="00770FCB">
      <w:pPr>
        <w:pStyle w:val="EndNoteBibliography"/>
      </w:pPr>
      <w:r w:rsidRPr="00770FCB">
        <w:t>42.</w:t>
      </w:r>
      <w:r w:rsidRPr="00770FCB">
        <w:tab/>
        <w:t>Sun ED, Ma R, Zou J. Dynamic visualization of high-dimensional data, Nature Computational Science 2023;3:86-100.</w:t>
      </w:r>
    </w:p>
    <w:p w14:paraId="2AED7A32" w14:textId="77777777" w:rsidR="00770FCB" w:rsidRPr="00770FCB" w:rsidRDefault="00770FCB" w:rsidP="00770FCB">
      <w:pPr>
        <w:pStyle w:val="EndNoteBibliography"/>
      </w:pPr>
      <w:r w:rsidRPr="00770FCB">
        <w:t>43.</w:t>
      </w:r>
      <w:r w:rsidRPr="00770FCB">
        <w:tab/>
        <w:t>Rutkowski P, Tabaka M. Ocelli: an open-source tool for the visualization of developmental multimodal single-cell data, bioRxiv 2023:2023.2010.2005.561074.</w:t>
      </w:r>
    </w:p>
    <w:p w14:paraId="01027CD4" w14:textId="77777777" w:rsidR="00770FCB" w:rsidRPr="00770FCB" w:rsidRDefault="00770FCB" w:rsidP="00770FCB">
      <w:pPr>
        <w:pStyle w:val="EndNoteBibliography"/>
      </w:pPr>
      <w:r w:rsidRPr="00770FCB">
        <w:t>44.</w:t>
      </w:r>
      <w:r w:rsidRPr="00770FCB">
        <w:tab/>
        <w:t>Li H, Zhang Z, Squires M et al. scMultiSim: simulation of multi-modality single cell data guided by cell-cell interactions and gene regulatory networks, Res Sq 2023.</w:t>
      </w:r>
    </w:p>
    <w:p w14:paraId="0AAEA79D" w14:textId="77777777" w:rsidR="00770FCB" w:rsidRPr="00770FCB" w:rsidRDefault="00770FCB" w:rsidP="00770FCB">
      <w:pPr>
        <w:pStyle w:val="EndNoteBibliography"/>
      </w:pPr>
      <w:r w:rsidRPr="00770FCB">
        <w:t>45.</w:t>
      </w:r>
      <w:r w:rsidRPr="00770FCB">
        <w:tab/>
        <w:t>Dibaeinia P, Sinha S. SERGIO: A Single-Cell Expression Simulator Guided by Gene Regulatory Networks, Cell Systems 2020;11:252-271.e211.</w:t>
      </w:r>
    </w:p>
    <w:p w14:paraId="44DEA96F" w14:textId="77777777" w:rsidR="00770FCB" w:rsidRPr="00770FCB" w:rsidRDefault="00770FCB" w:rsidP="00770FCB">
      <w:pPr>
        <w:pStyle w:val="EndNoteBibliography"/>
      </w:pPr>
      <w:r w:rsidRPr="00770FCB">
        <w:t>46.</w:t>
      </w:r>
      <w:r w:rsidRPr="00770FCB">
        <w:tab/>
        <w:t>Bergen V, Soldatov RA, Kharchenko PV et al. RNA velocity—current challenges and future perspectives, Molecular Systems Biology 2021;17:e10282.</w:t>
      </w:r>
    </w:p>
    <w:p w14:paraId="5585BCE3" w14:textId="77777777" w:rsidR="00770FCB" w:rsidRPr="00770FCB" w:rsidRDefault="00770FCB" w:rsidP="00770FCB">
      <w:pPr>
        <w:pStyle w:val="EndNoteBibliography"/>
      </w:pPr>
      <w:r w:rsidRPr="00770FCB">
        <w:t>47.</w:t>
      </w:r>
      <w:r w:rsidRPr="00770FCB">
        <w:tab/>
        <w:t>Ma S, Zhang B, LaFave LM et al. Chromatin Potential Identified by Shared Single-Cell Profiling of RNA and Chromatin, Cell 2020;183:1103-1116.e1120.</w:t>
      </w:r>
    </w:p>
    <w:p w14:paraId="67C3693A" w14:textId="77777777" w:rsidR="00770FCB" w:rsidRPr="00770FCB" w:rsidRDefault="00770FCB" w:rsidP="00770FCB">
      <w:pPr>
        <w:pStyle w:val="EndNoteBibliography"/>
      </w:pPr>
      <w:r w:rsidRPr="00770FCB">
        <w:lastRenderedPageBreak/>
        <w:t>48.</w:t>
      </w:r>
      <w:r w:rsidRPr="00770FCB">
        <w:tab/>
        <w:t>Gillespie DT. A general method for numerically simulating the stochastic time evolution of coupled chemical reactions, Journal of Computational Physics 1976;22:403-434.</w:t>
      </w:r>
    </w:p>
    <w:p w14:paraId="3A3D3AA0" w14:textId="77777777" w:rsidR="00770FCB" w:rsidRPr="00770FCB" w:rsidRDefault="00770FCB" w:rsidP="00770FCB">
      <w:pPr>
        <w:pStyle w:val="EndNoteBibliography"/>
      </w:pPr>
      <w:r w:rsidRPr="00770FCB">
        <w:t>49.</w:t>
      </w:r>
      <w:r w:rsidRPr="00770FCB">
        <w:tab/>
        <w:t>Kang TG, Lan X, Mi T et al. Epigenetic regulators of clonal hematopoiesis control CD8 T cell stemness during immunotherapy, Science 2024;386:eadl4492.</w:t>
      </w:r>
    </w:p>
    <w:p w14:paraId="24F945F6" w14:textId="77777777" w:rsidR="00770FCB" w:rsidRPr="00770FCB" w:rsidRDefault="00770FCB" w:rsidP="00770FCB">
      <w:pPr>
        <w:pStyle w:val="EndNoteBibliography"/>
      </w:pPr>
      <w:r w:rsidRPr="00770FCB">
        <w:t>50.</w:t>
      </w:r>
      <w:r w:rsidRPr="00770FCB">
        <w:tab/>
        <w:t>Hu J, Zhang L, Xia H et al. Tumor microenvironment remodeling after neoadjuvant immunotherapy in non-small cell lung cancer revealed by single-cell RNA sequencing, Genome Medicine 2023;15:14.</w:t>
      </w:r>
    </w:p>
    <w:p w14:paraId="0B5B9638" w14:textId="77777777" w:rsidR="00770FCB" w:rsidRPr="00770FCB" w:rsidRDefault="00770FCB" w:rsidP="00770FCB">
      <w:pPr>
        <w:pStyle w:val="EndNoteBibliography"/>
      </w:pPr>
      <w:r w:rsidRPr="00770FCB">
        <w:t>51.</w:t>
      </w:r>
      <w:r w:rsidRPr="00770FCB">
        <w:tab/>
        <w:t>Liang Z, Anderson HD, Locher V et al. Eomes expression identifies the early bone marrow precursor to classical NK cells, Nature Immunology 2024;25:1172-1182.</w:t>
      </w:r>
    </w:p>
    <w:p w14:paraId="07115D84" w14:textId="77777777" w:rsidR="00770FCB" w:rsidRPr="00770FCB" w:rsidRDefault="00770FCB" w:rsidP="00770FCB">
      <w:pPr>
        <w:pStyle w:val="EndNoteBibliography"/>
      </w:pPr>
      <w:r w:rsidRPr="00770FCB">
        <w:t>52.</w:t>
      </w:r>
      <w:r w:rsidRPr="00770FCB">
        <w:tab/>
        <w:t>Shaywitz AJ, Greenberg ME. CREB: A Stimulus-Induced Transcription Factor Activated by A Diverse Array of Extracellular Signals, Annual Review of Biochemistry 1999;68:821-861.</w:t>
      </w:r>
    </w:p>
    <w:p w14:paraId="37AB9B85" w14:textId="77777777" w:rsidR="00770FCB" w:rsidRPr="00770FCB" w:rsidRDefault="00770FCB" w:rsidP="00770FCB">
      <w:pPr>
        <w:pStyle w:val="EndNoteBibliography"/>
      </w:pPr>
      <w:r w:rsidRPr="00770FCB">
        <w:t>53.</w:t>
      </w:r>
      <w:r w:rsidRPr="00770FCB">
        <w:tab/>
        <w:t>van Bruggen D, Pohl F, Langseth CM et al. Developmental landscape of human forebrain at a single-cell level identifies early waves of oligodendrogenesis, Developmental Cell 2022;57:1421-1436.e1425.</w:t>
      </w:r>
    </w:p>
    <w:p w14:paraId="2F8C85A3" w14:textId="77777777" w:rsidR="00770FCB" w:rsidRPr="00770FCB" w:rsidRDefault="00770FCB" w:rsidP="00770FCB">
      <w:pPr>
        <w:pStyle w:val="EndNoteBibliography"/>
      </w:pPr>
      <w:r w:rsidRPr="00770FCB">
        <w:t>54.</w:t>
      </w:r>
      <w:r w:rsidRPr="00770FCB">
        <w:tab/>
        <w:t>Sun C, Chen Y-C, Martinez Zurita A et al. The immune microenvironment shapes transcriptional and genetic heterogeneity in chronic lymphocytic leukemia, Blood Advances 2023;7:145-158.</w:t>
      </w:r>
    </w:p>
    <w:p w14:paraId="30713C9C" w14:textId="77777777" w:rsidR="00770FCB" w:rsidRPr="00770FCB" w:rsidRDefault="00770FCB" w:rsidP="00770FCB">
      <w:pPr>
        <w:pStyle w:val="EndNoteBibliography"/>
      </w:pPr>
      <w:r w:rsidRPr="00770FCB">
        <w:t>55.</w:t>
      </w:r>
      <w:r w:rsidRPr="00770FCB">
        <w:tab/>
        <w:t>Zuo Z, Cheng X, Ferdous S et al. Single cell dual-omic atlas of the human developing retina, Nature Communications 2024;15:6792.</w:t>
      </w:r>
    </w:p>
    <w:p w14:paraId="3C2E1761" w14:textId="77777777" w:rsidR="00770FCB" w:rsidRPr="00770FCB" w:rsidRDefault="00770FCB" w:rsidP="00770FCB">
      <w:pPr>
        <w:pStyle w:val="EndNoteBibliography"/>
      </w:pPr>
      <w:r w:rsidRPr="00770FCB">
        <w:t>56.</w:t>
      </w:r>
      <w:r w:rsidRPr="00770FCB">
        <w:tab/>
        <w:t>Qiu C, Cao J, Martin BK et al. Systematic reconstruction of cellular trajectories across mouse embryogenesis, Nature Genetics 2022;54:328-341.</w:t>
      </w:r>
    </w:p>
    <w:p w14:paraId="1539F0D9" w14:textId="77777777" w:rsidR="00770FCB" w:rsidRPr="00770FCB" w:rsidRDefault="00770FCB" w:rsidP="00770FCB">
      <w:pPr>
        <w:pStyle w:val="EndNoteBibliography"/>
      </w:pPr>
      <w:r w:rsidRPr="00770FCB">
        <w:t>57.</w:t>
      </w:r>
      <w:r w:rsidRPr="00770FCB">
        <w:tab/>
        <w:t>Li C, Gehring J, Bronner ME. Spatiotemporal dynamics of the developing zebrafish enteric nervous system at the whole-organ level, Developmental Cell 2025;60:613-629.e616.</w:t>
      </w:r>
    </w:p>
    <w:p w14:paraId="346ECEBF" w14:textId="77777777" w:rsidR="00770FCB" w:rsidRPr="00770FCB" w:rsidRDefault="00770FCB" w:rsidP="00770FCB">
      <w:pPr>
        <w:pStyle w:val="EndNoteBibliography"/>
      </w:pPr>
      <w:r w:rsidRPr="00770FCB">
        <w:t>58.</w:t>
      </w:r>
      <w:r w:rsidRPr="00770FCB">
        <w:tab/>
        <w:t>Mitic N, Neuschulz A, Spanjaard B et al. Dissecting the spatiotemporal diversity of adult neural stem cells, Molecular Systems Biology 2024;20:321-337-337.</w:t>
      </w:r>
    </w:p>
    <w:p w14:paraId="0611CFEB" w14:textId="77777777" w:rsidR="00770FCB" w:rsidRPr="00770FCB" w:rsidRDefault="00770FCB" w:rsidP="00770FCB">
      <w:pPr>
        <w:pStyle w:val="EndNoteBibliography"/>
      </w:pPr>
      <w:r w:rsidRPr="00770FCB">
        <w:t>59.</w:t>
      </w:r>
      <w:r w:rsidRPr="00770FCB">
        <w:tab/>
        <w:t>Wells KL, Miller CN, Gschwind AR et al. Combined transient ablation and single-cell RNA-sequencing reveals the development of medullary thymic epithelial cells, eLife 2020;9:e60188.</w:t>
      </w:r>
    </w:p>
    <w:p w14:paraId="502E42C8" w14:textId="77777777" w:rsidR="00770FCB" w:rsidRPr="00770FCB" w:rsidRDefault="00770FCB" w:rsidP="00770FCB">
      <w:pPr>
        <w:pStyle w:val="EndNoteBibliography"/>
      </w:pPr>
      <w:r w:rsidRPr="00770FCB">
        <w:t>60.</w:t>
      </w:r>
      <w:r w:rsidRPr="00770FCB">
        <w:tab/>
        <w:t>Li H, Bräunig S, Dhapolar P et al. Identification of phenotypically, functionally, and anatomically distinct stromal niche populations in human bone marrow based on single-cell RNA sequencing, eLife 2023;12:e81656.</w:t>
      </w:r>
    </w:p>
    <w:p w14:paraId="682CFB86" w14:textId="77777777" w:rsidR="00770FCB" w:rsidRPr="00770FCB" w:rsidRDefault="00770FCB" w:rsidP="00770FCB">
      <w:pPr>
        <w:pStyle w:val="EndNoteBibliography"/>
      </w:pPr>
      <w:r w:rsidRPr="00770FCB">
        <w:t>61.</w:t>
      </w:r>
      <w:r w:rsidRPr="00770FCB">
        <w:tab/>
        <w:t>Afzali AM, Nirschl L, Sie C et al. B cells orchestrate tolerance to the neuromyelitis optica autoantigen AQP4, Nature 2024;627:407-415.</w:t>
      </w:r>
    </w:p>
    <w:p w14:paraId="2108121A" w14:textId="77777777" w:rsidR="00770FCB" w:rsidRPr="00770FCB" w:rsidRDefault="00770FCB" w:rsidP="00770FCB">
      <w:pPr>
        <w:pStyle w:val="EndNoteBibliography"/>
      </w:pPr>
      <w:r w:rsidRPr="00770FCB">
        <w:t>62.</w:t>
      </w:r>
      <w:r w:rsidRPr="00770FCB">
        <w:tab/>
        <w:t>Whytock KL, Sun Y, Divoux A et al. Single cell full-length transcriptome of human subcutaneous adipose tissue reveals unique and heterogeneous cell populations, iScience 2022;25.</w:t>
      </w:r>
    </w:p>
    <w:p w14:paraId="3A7BD398" w14:textId="77777777" w:rsidR="00770FCB" w:rsidRPr="00770FCB" w:rsidRDefault="00770FCB" w:rsidP="00770FCB">
      <w:pPr>
        <w:pStyle w:val="EndNoteBibliography"/>
      </w:pPr>
      <w:r w:rsidRPr="00770FCB">
        <w:t>63.</w:t>
      </w:r>
      <w:r w:rsidRPr="00770FCB">
        <w:tab/>
        <w:t>Gomez-Martinez I, Bliton RJ, Breau KA et al. A Planar Culture Model of Human Absorptive Enterocytes Reveals Metformin Increases Fatty Acid Oxidation and Export, Cellular and Molecular Gastroenterology and Hepatology 2022;14:409-434.</w:t>
      </w:r>
    </w:p>
    <w:p w14:paraId="6DA733B4" w14:textId="77777777" w:rsidR="00770FCB" w:rsidRPr="00770FCB" w:rsidRDefault="00770FCB" w:rsidP="00770FCB">
      <w:pPr>
        <w:pStyle w:val="EndNoteBibliography"/>
      </w:pPr>
      <w:r w:rsidRPr="00770FCB">
        <w:t>64.</w:t>
      </w:r>
      <w:r w:rsidRPr="00770FCB">
        <w:tab/>
        <w:t>Bhattacharya S, Tie G, Singh PNP et al. Intestinal secretory differentiation reflects niche-driven phenotypic and epigenetic plasticity of a common signal-responsive terminal cell, Cell Stem Cell 2025.</w:t>
      </w:r>
    </w:p>
    <w:p w14:paraId="2931DB8F" w14:textId="77777777" w:rsidR="00770FCB" w:rsidRPr="00770FCB" w:rsidRDefault="00770FCB" w:rsidP="00770FCB">
      <w:pPr>
        <w:pStyle w:val="EndNoteBibliography"/>
      </w:pPr>
      <w:r w:rsidRPr="00770FCB">
        <w:t>65.</w:t>
      </w:r>
      <w:r w:rsidRPr="00770FCB">
        <w:tab/>
        <w:t>Muñoz-Blat I, Pérez-Moraga R, Castillo-Marco N et al. Multi-omics-based mapping of decidualization resistance in patients with a history of severe preeclampsia, Nature Medicine 2025;31:502-513.</w:t>
      </w:r>
    </w:p>
    <w:p w14:paraId="5038D14F" w14:textId="77777777" w:rsidR="00770FCB" w:rsidRPr="00770FCB" w:rsidRDefault="00770FCB" w:rsidP="00770FCB">
      <w:pPr>
        <w:pStyle w:val="EndNoteBibliography"/>
      </w:pPr>
      <w:r w:rsidRPr="00770FCB">
        <w:t>66.</w:t>
      </w:r>
      <w:r w:rsidRPr="00770FCB">
        <w:tab/>
        <w:t>Cao D, Liu Y, Cheng Y et al. Time-series single-cell transcriptomic profiling of luteal-phase endometrium uncovers dynamic characteristics and its dysregulation in recurrent implantation failures, Nature Communications 2025;16:137.</w:t>
      </w:r>
    </w:p>
    <w:p w14:paraId="7E500434" w14:textId="77777777" w:rsidR="00770FCB" w:rsidRPr="00770FCB" w:rsidRDefault="00770FCB" w:rsidP="00770FCB">
      <w:pPr>
        <w:pStyle w:val="EndNoteBibliography"/>
      </w:pPr>
      <w:r w:rsidRPr="00770FCB">
        <w:t>67.</w:t>
      </w:r>
      <w:r w:rsidRPr="00770FCB">
        <w:tab/>
        <w:t>Luo C, Xu H, Yu Z et al. Meiotic chromatin-associated HSF5 is indispensable for pachynema progression and male fertility, Nucleic Acids Research 2024;52:10255-10275.</w:t>
      </w:r>
    </w:p>
    <w:p w14:paraId="54A787C9" w14:textId="77777777" w:rsidR="00770FCB" w:rsidRPr="00770FCB" w:rsidRDefault="00770FCB" w:rsidP="00770FCB">
      <w:pPr>
        <w:pStyle w:val="EndNoteBibliography"/>
      </w:pPr>
      <w:r w:rsidRPr="00770FCB">
        <w:lastRenderedPageBreak/>
        <w:t>68.</w:t>
      </w:r>
      <w:r w:rsidRPr="00770FCB">
        <w:tab/>
        <w:t>Xavier AM, Lin Q, Kang CJ et al. A single-cell transcriptomic atlas of sensory-dependent gene expression in developing mouse visual cortex, Development 2025;152:dev204244.</w:t>
      </w:r>
    </w:p>
    <w:p w14:paraId="17D8D8F8" w14:textId="77777777" w:rsidR="00770FCB" w:rsidRPr="00770FCB" w:rsidRDefault="00770FCB" w:rsidP="00770FCB">
      <w:pPr>
        <w:pStyle w:val="EndNoteBibliography"/>
      </w:pPr>
      <w:r w:rsidRPr="00770FCB">
        <w:t>69.</w:t>
      </w:r>
      <w:r w:rsidRPr="00770FCB">
        <w:tab/>
        <w:t>Quach H, Farrell S, Wu MJM et al. Early human fetal lung atlas reveals the temporal dynamics of epithelial cell plasticity, Nature Communications 2024;15:5898.</w:t>
      </w:r>
    </w:p>
    <w:p w14:paraId="4BB34B40" w14:textId="77777777" w:rsidR="00770FCB" w:rsidRPr="00770FCB" w:rsidRDefault="00770FCB" w:rsidP="00770FCB">
      <w:pPr>
        <w:pStyle w:val="EndNoteBibliography"/>
      </w:pPr>
      <w:r w:rsidRPr="00770FCB">
        <w:t>70.</w:t>
      </w:r>
      <w:r w:rsidRPr="00770FCB">
        <w:tab/>
        <w:t>Song X, Guo P, Xia K et al. Spatial transcriptomics reveals light-induced chlorenchyma cells involved in promoting shoot regeneration in tomato callus, Proceedings of the National Academy of Sciences 2023;120:e2310163120.</w:t>
      </w:r>
    </w:p>
    <w:p w14:paraId="0BC30147" w14:textId="77777777" w:rsidR="00770FCB" w:rsidRPr="00770FCB" w:rsidRDefault="00770FCB" w:rsidP="00770FCB">
      <w:pPr>
        <w:pStyle w:val="EndNoteBibliography"/>
      </w:pPr>
      <w:r w:rsidRPr="00770FCB">
        <w:t>71.</w:t>
      </w:r>
      <w:r w:rsidRPr="00770FCB">
        <w:tab/>
        <w:t>Villar J, Ouaknin L, Cros A et al. Monocytes differentiate along two alternative pathways during sterile inflammation, EMBO reports 2023;24:e56308.</w:t>
      </w:r>
    </w:p>
    <w:p w14:paraId="16B14EFB" w14:textId="77777777" w:rsidR="00770FCB" w:rsidRPr="00770FCB" w:rsidRDefault="00770FCB" w:rsidP="00770FCB">
      <w:pPr>
        <w:pStyle w:val="EndNoteBibliography"/>
      </w:pPr>
      <w:r w:rsidRPr="00770FCB">
        <w:t>72.</w:t>
      </w:r>
      <w:r w:rsidRPr="00770FCB">
        <w:tab/>
        <w:t>Perez RK, Gordon MG, Subramaniam M et al. Single-cell RNA-seq reveals cell type–specific molecular and genetic associations to lupus, Science 2022;376:eabf1970.</w:t>
      </w:r>
    </w:p>
    <w:p w14:paraId="6274C0E3" w14:textId="77777777" w:rsidR="00770FCB" w:rsidRPr="00770FCB" w:rsidRDefault="00770FCB" w:rsidP="00770FCB">
      <w:pPr>
        <w:pStyle w:val="EndNoteBibliography"/>
      </w:pPr>
      <w:r w:rsidRPr="00770FCB">
        <w:t>73.</w:t>
      </w:r>
      <w:r w:rsidRPr="00770FCB">
        <w:tab/>
        <w:t>Gong X, He W, Jin W et al. Disruption of maternal vascular remodeling by a fetal endoretrovirus-derived gene in preeclampsia, Genome Biology 2024;25:117.</w:t>
      </w:r>
    </w:p>
    <w:p w14:paraId="1BAFC8D8" w14:textId="77777777" w:rsidR="00770FCB" w:rsidRPr="00770FCB" w:rsidRDefault="00770FCB" w:rsidP="00770FCB">
      <w:pPr>
        <w:pStyle w:val="EndNoteBibliography"/>
      </w:pPr>
      <w:r w:rsidRPr="00770FCB">
        <w:t>74.</w:t>
      </w:r>
      <w:r w:rsidRPr="00770FCB">
        <w:tab/>
        <w:t>McCall AS, Gutor S, Tanjore H et al. Hypoxia-inducible factor 2 regulates alveolar regeneration after repetitive injury in three-dimensional cellular and in vivo models, Science Translational Medicine 2025;17:eadk8623.</w:t>
      </w:r>
    </w:p>
    <w:p w14:paraId="4289166F" w14:textId="77777777" w:rsidR="00770FCB" w:rsidRPr="00770FCB" w:rsidRDefault="00770FCB" w:rsidP="00770FCB">
      <w:pPr>
        <w:pStyle w:val="EndNoteBibliography"/>
      </w:pPr>
      <w:r w:rsidRPr="00770FCB">
        <w:t>75.</w:t>
      </w:r>
      <w:r w:rsidRPr="00770FCB">
        <w:tab/>
        <w:t>Adewale Q, Khan AF, Bennett DA et al. Single-nucleus RNA velocity reveals critical synaptic and cell-cycle dysregulations in neuropathologically confirmed Alzheimer’s disease, Scientific Reports 2024;14:7269.</w:t>
      </w:r>
    </w:p>
    <w:p w14:paraId="7B8BF788" w14:textId="77777777" w:rsidR="00770FCB" w:rsidRPr="00770FCB" w:rsidRDefault="00770FCB" w:rsidP="00770FCB">
      <w:pPr>
        <w:pStyle w:val="EndNoteBibliography"/>
      </w:pPr>
      <w:r w:rsidRPr="00770FCB">
        <w:t>76.</w:t>
      </w:r>
      <w:r w:rsidRPr="00770FCB">
        <w:tab/>
        <w:t>Ke D, Cao M, Ni J et al. Macrophage and fibroblast trajectory inference and crosstalk analysis during myocardial infarction using integrated single-cell transcriptomic datasets, Journal of Translational Medicine 2024;22:560.</w:t>
      </w:r>
    </w:p>
    <w:p w14:paraId="47E04EC1" w14:textId="77777777" w:rsidR="00770FCB" w:rsidRPr="00770FCB" w:rsidRDefault="00770FCB" w:rsidP="00770FCB">
      <w:pPr>
        <w:pStyle w:val="EndNoteBibliography"/>
      </w:pPr>
      <w:r w:rsidRPr="00770FCB">
        <w:t>77.</w:t>
      </w:r>
      <w:r w:rsidRPr="00770FCB">
        <w:tab/>
        <w:t>Theocharidis G, Thomas BE, Sarkar D et al. Single cell transcriptomic landscape of diabetic foot ulcers, Nature Communications 2022;13:181.</w:t>
      </w:r>
    </w:p>
    <w:p w14:paraId="654408D9" w14:textId="77777777" w:rsidR="00770FCB" w:rsidRPr="00770FCB" w:rsidRDefault="00770FCB" w:rsidP="00770FCB">
      <w:pPr>
        <w:pStyle w:val="EndNoteBibliography"/>
      </w:pPr>
      <w:r w:rsidRPr="00770FCB">
        <w:t>78.</w:t>
      </w:r>
      <w:r w:rsidRPr="00770FCB">
        <w:tab/>
        <w:t>Beppu AK, Zhao J, Yao C et al. Epithelial plasticity and innate immune activation promote lung tissue remodeling following respiratory viral infection, Nature Communications 2023;14:5814.</w:t>
      </w:r>
    </w:p>
    <w:p w14:paraId="499DA81E" w14:textId="77777777" w:rsidR="00770FCB" w:rsidRPr="00770FCB" w:rsidRDefault="00770FCB" w:rsidP="00770FCB">
      <w:pPr>
        <w:pStyle w:val="EndNoteBibliography"/>
      </w:pPr>
      <w:r w:rsidRPr="00770FCB">
        <w:t>79.</w:t>
      </w:r>
      <w:r w:rsidRPr="00770FCB">
        <w:tab/>
        <w:t>Phan QM, Fine GM, Salz L et al. Lef1 expression in fibroblasts maintains developmental potential in adult skin to regenerate wounds, eLife 2020;9:e60066.</w:t>
      </w:r>
    </w:p>
    <w:p w14:paraId="21A4D4CB" w14:textId="77777777" w:rsidR="00770FCB" w:rsidRPr="00770FCB" w:rsidRDefault="00770FCB" w:rsidP="00770FCB">
      <w:pPr>
        <w:pStyle w:val="EndNoteBibliography"/>
      </w:pPr>
      <w:r w:rsidRPr="00770FCB">
        <w:t>80.</w:t>
      </w:r>
      <w:r w:rsidRPr="00770FCB">
        <w:tab/>
        <w:t>Connolly KA, Kuchroo M, Venkat A et al. A reservoir of stem-like CD8+ T cells in the tumor-draining lymph node preserves the ongoing antitumor immune response, Science Immunology 2021;6:eabg7836.</w:t>
      </w:r>
    </w:p>
    <w:p w14:paraId="45A77940" w14:textId="77777777" w:rsidR="00770FCB" w:rsidRPr="00770FCB" w:rsidRDefault="00770FCB" w:rsidP="00770FCB">
      <w:pPr>
        <w:pStyle w:val="EndNoteBibliography"/>
      </w:pPr>
      <w:r w:rsidRPr="00770FCB">
        <w:t>81.</w:t>
      </w:r>
      <w:r w:rsidRPr="00770FCB">
        <w:tab/>
        <w:t>Salcher S, Sturm G, Horvath L et al. High-resolution single-cell atlas reveals diversity and plasticity of tissue-resident neutrophils in non-small cell lung cancer, Cancer Cell 2022;40:1503-1520.e1508.</w:t>
      </w:r>
    </w:p>
    <w:p w14:paraId="638849C0" w14:textId="77777777" w:rsidR="00770FCB" w:rsidRPr="00770FCB" w:rsidRDefault="00770FCB" w:rsidP="00770FCB">
      <w:pPr>
        <w:pStyle w:val="EndNoteBibliography"/>
      </w:pPr>
      <w:r w:rsidRPr="00770FCB">
        <w:t>82.</w:t>
      </w:r>
      <w:r w:rsidRPr="00770FCB">
        <w:tab/>
        <w:t>Dong B, Miao J, Wang Y et al. Single-cell analysis supports a luminal-neuroendocrine transdifferentiation in human prostate cancer, Communications Biology 2020;3:778.</w:t>
      </w:r>
    </w:p>
    <w:p w14:paraId="7AA3C016" w14:textId="77777777" w:rsidR="00770FCB" w:rsidRPr="00770FCB" w:rsidRDefault="00770FCB" w:rsidP="00770FCB">
      <w:pPr>
        <w:pStyle w:val="EndNoteBibliography"/>
      </w:pPr>
      <w:r w:rsidRPr="00770FCB">
        <w:t>83.</w:t>
      </w:r>
      <w:r w:rsidRPr="00770FCB">
        <w:tab/>
        <w:t>Chen B, Scurrah CR, McKinley ET et al. Differential pre-malignant programs and microenvironment chart distinct paths to malignancy in human colorectal polyps, Cell 2021;184:6262-6280.e6226.</w:t>
      </w:r>
    </w:p>
    <w:p w14:paraId="2B89A130" w14:textId="77777777" w:rsidR="00770FCB" w:rsidRPr="00770FCB" w:rsidRDefault="00770FCB" w:rsidP="00770FCB">
      <w:pPr>
        <w:pStyle w:val="EndNoteBibliography"/>
      </w:pPr>
      <w:r w:rsidRPr="00770FCB">
        <w:t>84.</w:t>
      </w:r>
      <w:r w:rsidRPr="00770FCB">
        <w:tab/>
        <w:t>Eschweiler S, Ramírez-Suástegui C, Li Y et al. Intermittent PI3Kδ inhibition sustains anti-tumour immunity and curbs irAEs, Nature 2022;605:741-746.</w:t>
      </w:r>
    </w:p>
    <w:p w14:paraId="54D3FEA1" w14:textId="77777777" w:rsidR="00770FCB" w:rsidRPr="00770FCB" w:rsidRDefault="00770FCB" w:rsidP="00770FCB">
      <w:pPr>
        <w:pStyle w:val="EndNoteBibliography"/>
      </w:pPr>
      <w:r w:rsidRPr="00770FCB">
        <w:t>85.</w:t>
      </w:r>
      <w:r w:rsidRPr="00770FCB">
        <w:tab/>
        <w:t>Heming M, Haessner S, Wolbert J et al. Intratumor heterogeneity and T cell exhaustion in primary CNS lymphoma, Genome Medicine 2022;14:109.</w:t>
      </w:r>
    </w:p>
    <w:p w14:paraId="13998F58" w14:textId="77777777" w:rsidR="00770FCB" w:rsidRPr="00770FCB" w:rsidRDefault="00770FCB" w:rsidP="00770FCB">
      <w:pPr>
        <w:pStyle w:val="EndNoteBibliography"/>
      </w:pPr>
      <w:r w:rsidRPr="00770FCB">
        <w:t>86.</w:t>
      </w:r>
      <w:r w:rsidRPr="00770FCB">
        <w:tab/>
        <w:t>Corseri A, Moore T, Szczepanski N et al. Multiomic profiling of hypoxic glioblastoma stem cells reveals expansion of subpopulations with distinct epigenetic and CNV profiles, bioRxiv 2025:2025.2005.2005.652238.</w:t>
      </w:r>
    </w:p>
    <w:p w14:paraId="1B692FED" w14:textId="77777777" w:rsidR="00770FCB" w:rsidRPr="00770FCB" w:rsidRDefault="00770FCB" w:rsidP="00770FCB">
      <w:pPr>
        <w:pStyle w:val="EndNoteBibliography"/>
      </w:pPr>
      <w:r w:rsidRPr="00770FCB">
        <w:t>87.</w:t>
      </w:r>
      <w:r w:rsidRPr="00770FCB">
        <w:tab/>
        <w:t xml:space="preserve">Liu F, Ding Y, Xu Z et al. Single cell profiling of bone metastasis ecosystems from multiple cancer </w:t>
      </w:r>
      <w:r w:rsidRPr="00770FCB">
        <w:lastRenderedPageBreak/>
        <w:t>types reveals convergent and divergent mechanisms of bone colonization, bioRxiv 2024:2024.2005.2007.593027.</w:t>
      </w:r>
    </w:p>
    <w:p w14:paraId="6AB173E6" w14:textId="77777777" w:rsidR="00770FCB" w:rsidRPr="00770FCB" w:rsidRDefault="00770FCB" w:rsidP="00770FCB">
      <w:pPr>
        <w:pStyle w:val="EndNoteBibliography"/>
      </w:pPr>
      <w:r w:rsidRPr="00770FCB">
        <w:t>88.</w:t>
      </w:r>
      <w:r w:rsidRPr="00770FCB">
        <w:tab/>
        <w:t>Barile M, Imaz-Rosshandler I, Inzani I et al. Coordinated changes in gene expression kinetics underlie both mouse and human erythroid maturation, Genome Biology 2021;22:197.</w:t>
      </w:r>
    </w:p>
    <w:p w14:paraId="1B4C6A27" w14:textId="77777777" w:rsidR="00770FCB" w:rsidRPr="00770FCB" w:rsidRDefault="00770FCB" w:rsidP="00770FCB">
      <w:pPr>
        <w:pStyle w:val="EndNoteBibliography"/>
      </w:pPr>
      <w:r w:rsidRPr="00770FCB">
        <w:t>89.</w:t>
      </w:r>
      <w:r w:rsidRPr="00770FCB">
        <w:tab/>
        <w:t>Gorin G, Svensson V, Pachter L. Protein velocity and acceleration from single-cell multiomics experiments, Genome Biology 2020;21:39.</w:t>
      </w:r>
    </w:p>
    <w:p w14:paraId="353F9915" w14:textId="77777777" w:rsidR="00770FCB" w:rsidRPr="00770FCB" w:rsidRDefault="00770FCB" w:rsidP="00770FCB">
      <w:pPr>
        <w:pStyle w:val="EndNoteBibliography"/>
      </w:pPr>
      <w:r w:rsidRPr="00770FCB">
        <w:t>90.</w:t>
      </w:r>
      <w:r w:rsidRPr="00770FCB">
        <w:tab/>
        <w:t>Abdelaal T, Grossouw Laurens M, Pasterkamp R J et al. SIRV: spatial inference of RNA velocity at the single-cell resolution, NAR Genomics and Bioinformatics 2024;6:lqae100.</w:t>
      </w:r>
    </w:p>
    <w:p w14:paraId="3798C931" w14:textId="77777777" w:rsidR="00770FCB" w:rsidRPr="00770FCB" w:rsidRDefault="00770FCB" w:rsidP="00770FCB">
      <w:pPr>
        <w:pStyle w:val="EndNoteBibliography"/>
      </w:pPr>
      <w:r w:rsidRPr="00770FCB">
        <w:t>91.</w:t>
      </w:r>
      <w:r w:rsidRPr="00770FCB">
        <w:tab/>
        <w:t>Mizukoshi C, Kojima Y, Nomura S et al. DeepKINET: a deep generative model for estimating single-cell RNA splicing and degradation rates, Genome Biology 2024;25:229.</w:t>
      </w:r>
    </w:p>
    <w:p w14:paraId="472E297A" w14:textId="77777777" w:rsidR="00770FCB" w:rsidRPr="00770FCB" w:rsidRDefault="00770FCB" w:rsidP="00770FCB">
      <w:pPr>
        <w:pStyle w:val="EndNoteBibliography"/>
      </w:pPr>
      <w:r w:rsidRPr="00770FCB">
        <w:t>92.</w:t>
      </w:r>
      <w:r w:rsidRPr="00770FCB">
        <w:tab/>
        <w:t>Riba A, Oravecz A, Durik M et al. Cell cycle gene regulation dynamics revealed by RNA velocity and deep-learning, Nature Communications 2022;13:2865.</w:t>
      </w:r>
    </w:p>
    <w:p w14:paraId="1225BCAE" w14:textId="77777777" w:rsidR="00770FCB" w:rsidRPr="00770FCB" w:rsidRDefault="00770FCB" w:rsidP="00770FCB">
      <w:pPr>
        <w:pStyle w:val="EndNoteBibliography"/>
      </w:pPr>
      <w:r w:rsidRPr="00770FCB">
        <w:t>93.</w:t>
      </w:r>
      <w:r w:rsidRPr="00770FCB">
        <w:tab/>
        <w:t>Lederer AR, Leonardi M, Talamanca L et al. Statistical inference with a manifold-constrained RNA velocity model uncovers cell cycle speed modulations, Nature Methods 2024;21:2271-2286.</w:t>
      </w:r>
    </w:p>
    <w:p w14:paraId="1CA5923A" w14:textId="77777777" w:rsidR="00770FCB" w:rsidRPr="00770FCB" w:rsidRDefault="00770FCB" w:rsidP="00770FCB">
      <w:pPr>
        <w:pStyle w:val="EndNoteBibliography"/>
      </w:pPr>
      <w:r w:rsidRPr="00770FCB">
        <w:t>94.</w:t>
      </w:r>
      <w:r w:rsidRPr="00770FCB">
        <w:tab/>
        <w:t>Li J, Pan X, Yuan Y et al. TFvelo: gene regulation inspired RNA velocity estimation, Nature Communications 2024;15:1387.</w:t>
      </w:r>
    </w:p>
    <w:p w14:paraId="26F99677" w14:textId="77777777" w:rsidR="00770FCB" w:rsidRPr="00770FCB" w:rsidRDefault="00770FCB" w:rsidP="00770FCB">
      <w:pPr>
        <w:pStyle w:val="EndNoteBibliography"/>
      </w:pPr>
      <w:r w:rsidRPr="00770FCB">
        <w:t>95.</w:t>
      </w:r>
      <w:r w:rsidRPr="00770FCB">
        <w:tab/>
        <w:t>Burdziak C, Zhao CJ, Haviv D et al. scKINETICS: inference of regulatory velocity with single-cell transcriptomics data, Bioinformatics 2023;39:i394-i403.</w:t>
      </w:r>
    </w:p>
    <w:p w14:paraId="49880CDC" w14:textId="77777777" w:rsidR="00770FCB" w:rsidRPr="00770FCB" w:rsidRDefault="00770FCB" w:rsidP="00770FCB">
      <w:pPr>
        <w:pStyle w:val="EndNoteBibliography"/>
      </w:pPr>
      <w:r w:rsidRPr="00770FCB">
        <w:t>96.</w:t>
      </w:r>
      <w:r w:rsidRPr="00770FCB">
        <w:tab/>
        <w:t>Li T, Shi J, Wu Y et al. On the Mathematics of RNA Velocity I: Theoretical Analysis, CSIAM Transactions on Applied Mathematics 2021;2:1-55.</w:t>
      </w:r>
    </w:p>
    <w:p w14:paraId="69438CBE" w14:textId="77777777" w:rsidR="00770FCB" w:rsidRPr="00770FCB" w:rsidRDefault="00770FCB" w:rsidP="00770FCB">
      <w:pPr>
        <w:pStyle w:val="EndNoteBibliography"/>
      </w:pPr>
      <w:r w:rsidRPr="00770FCB">
        <w:t>97.</w:t>
      </w:r>
      <w:r w:rsidRPr="00770FCB">
        <w:tab/>
        <w:t>Pijuan-Sala B, Griffiths JA, Guibentif C et al. A single-cell molecular map of mouse gastrulation and early organogenesis, Nature 2019;566:490-495.</w:t>
      </w:r>
    </w:p>
    <w:p w14:paraId="3B99B230" w14:textId="77777777" w:rsidR="00770FCB" w:rsidRPr="00770FCB" w:rsidRDefault="00770FCB" w:rsidP="00770FCB">
      <w:pPr>
        <w:pStyle w:val="EndNoteBibliography"/>
      </w:pPr>
      <w:r w:rsidRPr="00770FCB">
        <w:t>98.</w:t>
      </w:r>
      <w:r w:rsidRPr="00770FCB">
        <w:tab/>
        <w:t>Battich N, Stoeger T, Pelkmans L. Control of Transcript Variability in Single Mammalian Cells, Cell 2015;163:1596-1610.</w:t>
      </w:r>
    </w:p>
    <w:p w14:paraId="7C2F60F0" w14:textId="77777777" w:rsidR="00770FCB" w:rsidRPr="00770FCB" w:rsidRDefault="00770FCB" w:rsidP="00770FCB">
      <w:pPr>
        <w:pStyle w:val="EndNoteBibliography"/>
      </w:pPr>
      <w:r w:rsidRPr="00770FCB">
        <w:t>99.</w:t>
      </w:r>
      <w:r w:rsidRPr="00770FCB">
        <w:tab/>
        <w:t>Munsky B, Fox Z, Neuert G. Integrating single-molecule experiments and discrete stochastic models to understand heterogeneous gene transcription dynamics, Methods 2015;85:12-21.</w:t>
      </w:r>
    </w:p>
    <w:p w14:paraId="6FB8B9C5" w14:textId="77777777" w:rsidR="00770FCB" w:rsidRPr="00770FCB" w:rsidRDefault="00770FCB" w:rsidP="00770FCB">
      <w:pPr>
        <w:pStyle w:val="EndNoteBibliography"/>
      </w:pPr>
      <w:r w:rsidRPr="00770FCB">
        <w:t>100.</w:t>
      </w:r>
      <w:r w:rsidRPr="00770FCB">
        <w:tab/>
        <w:t>Gorin G, Pachter L. Length biases in single-cell RNA sequencing of pre-mRNA, Biophysical Reports 2023;3.</w:t>
      </w:r>
    </w:p>
    <w:p w14:paraId="69CD9FBE" w14:textId="77777777" w:rsidR="00770FCB" w:rsidRPr="00770FCB" w:rsidRDefault="00770FCB" w:rsidP="00770FCB">
      <w:pPr>
        <w:pStyle w:val="EndNoteBibliography"/>
      </w:pPr>
      <w:r w:rsidRPr="00770FCB">
        <w:t>101.</w:t>
      </w:r>
      <w:r w:rsidRPr="00770FCB">
        <w:tab/>
        <w:t>Kim TH, Zhou X, Chen M. Demystifying “drop-outs” in single-cell UMI data, Genome Biology 2020;21:196.</w:t>
      </w:r>
    </w:p>
    <w:p w14:paraId="3EA79E0A" w14:textId="77777777" w:rsidR="00770FCB" w:rsidRPr="00770FCB" w:rsidRDefault="00770FCB" w:rsidP="00770FCB">
      <w:pPr>
        <w:pStyle w:val="EndNoteBibliography"/>
      </w:pPr>
      <w:r w:rsidRPr="00770FCB">
        <w:t>102.</w:t>
      </w:r>
      <w:r w:rsidRPr="00770FCB">
        <w:tab/>
        <w:t>Townes FW, Hicks SC, Aryee MJ et al. Feature selection and dimension reduction for single-cell RNA-Seq based on a multinomial model, Genome Biology 2019;20:295.</w:t>
      </w:r>
    </w:p>
    <w:p w14:paraId="1F6A427D" w14:textId="1E766258" w:rsidR="00EF597B" w:rsidRDefault="009A2D82" w:rsidP="00456C62">
      <w:pPr>
        <w:rPr>
          <w:rFonts w:ascii="Times New Roman" w:hAnsi="Times New Roman" w:cs="Times New Roman"/>
        </w:rPr>
      </w:pPr>
      <w:r>
        <w:rPr>
          <w:rFonts w:ascii="Times New Roman" w:hAnsi="Times New Roman" w:cs="Times New Roman"/>
        </w:rPr>
        <w:fldChar w:fldCharType="end"/>
      </w:r>
    </w:p>
    <w:sectPr w:rsidR="00EF597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 w:author="Auniany Wang" w:date="2025-05-12T14:54:00Z" w:initials="AW">
    <w:p w14:paraId="7556B2E4" w14:textId="77777777" w:rsidR="00C93EF0" w:rsidRDefault="00C93EF0" w:rsidP="00C93EF0">
      <w:pPr>
        <w:pStyle w:val="ad"/>
        <w:rPr>
          <w:rFonts w:cstheme="minorHAnsi"/>
        </w:rPr>
      </w:pPr>
      <w:r>
        <w:rPr>
          <w:rStyle w:val="ac"/>
        </w:rPr>
        <w:annotationRef/>
      </w:r>
      <w:r>
        <w:rPr>
          <w:rFonts w:cstheme="minorHAnsi" w:hint="eastAsia"/>
        </w:rPr>
        <w:t xml:space="preserve">R2-2: </w:t>
      </w:r>
    </w:p>
    <w:p w14:paraId="1A19D6CB" w14:textId="77777777" w:rsidR="00C93EF0" w:rsidRDefault="00C93EF0" w:rsidP="00C93EF0">
      <w:pPr>
        <w:pStyle w:val="ad"/>
        <w:ind w:leftChars="86" w:left="181"/>
      </w:pPr>
      <w:r>
        <w:rPr>
          <w:rFonts w:cstheme="minorHAnsi" w:hint="eastAsia"/>
        </w:rPr>
        <w:t>D</w:t>
      </w:r>
      <w:r w:rsidRPr="000D42EF">
        <w:rPr>
          <w:rFonts w:cstheme="minorHAnsi"/>
        </w:rPr>
        <w:t>ata can either be log2 normalized and library normalized or used as raw data. Could you clarify whether there is any difference in RNA velocity results when using processed data versus raw data?</w:t>
      </w:r>
    </w:p>
  </w:comment>
  <w:comment w:id="20" w:author="Auniany Wang" w:date="2025-05-12T15:40:00Z" w:initials="AW">
    <w:p w14:paraId="6C51F2A6" w14:textId="0538FA5C" w:rsidR="00C93EF0" w:rsidRDefault="00C93EF0" w:rsidP="00C93EF0">
      <w:pPr>
        <w:pStyle w:val="ad"/>
      </w:pPr>
      <w:r>
        <w:rPr>
          <w:rStyle w:val="ac"/>
        </w:rPr>
        <w:annotationRef/>
      </w:r>
      <w:r>
        <w:t>R</w:t>
      </w:r>
      <w:r>
        <w:rPr>
          <w:rFonts w:hint="eastAsia"/>
        </w:rPr>
        <w:t xml:space="preserve">eviewer </w:t>
      </w:r>
      <w:r>
        <w:rPr>
          <w:rFonts w:hint="eastAsia"/>
        </w:rPr>
        <w:t>想知道</w:t>
      </w:r>
      <w:r>
        <w:rPr>
          <w:rFonts w:hint="eastAsia"/>
        </w:rPr>
        <w:t xml:space="preserve">RNA velocity </w:t>
      </w:r>
      <w:r>
        <w:rPr>
          <w:rFonts w:hint="eastAsia"/>
        </w:rPr>
        <w:t>方法中使用</w:t>
      </w:r>
      <w:r>
        <w:rPr>
          <w:rFonts w:hint="eastAsia"/>
        </w:rPr>
        <w:t xml:space="preserve"> raw data </w:t>
      </w:r>
      <w:r>
        <w:rPr>
          <w:rFonts w:hint="eastAsia"/>
        </w:rPr>
        <w:t>的区别。首先</w:t>
      </w:r>
      <w:r>
        <w:rPr>
          <w:rFonts w:hint="eastAsia"/>
        </w:rPr>
        <w:t xml:space="preserve"> </w:t>
      </w:r>
      <w:r>
        <w:rPr>
          <w:rFonts w:hint="eastAsia"/>
        </w:rPr>
        <w:t>，使用</w:t>
      </w:r>
      <w:r>
        <w:rPr>
          <w:rFonts w:hint="eastAsia"/>
        </w:rPr>
        <w:t xml:space="preserve"> raw data</w:t>
      </w:r>
      <w:r>
        <w:rPr>
          <w:rFonts w:hint="eastAsia"/>
        </w:rPr>
        <w:t>作为模型输入是针对</w:t>
      </w:r>
      <w:r>
        <w:rPr>
          <w:rFonts w:hint="eastAsia"/>
        </w:rPr>
        <w:t xml:space="preserve"> RNA velocity </w:t>
      </w:r>
      <w:r>
        <w:rPr>
          <w:rFonts w:hint="eastAsia"/>
        </w:rPr>
        <w:t>推断模型特异性设计的，比如</w:t>
      </w:r>
      <w:r>
        <w:rPr>
          <w:rFonts w:hint="eastAsia"/>
        </w:rPr>
        <w:t xml:space="preserve"> TopicVelo, Pyro-Velocity, cell2fate</w:t>
      </w:r>
      <w:r>
        <w:rPr>
          <w:rFonts w:hint="eastAsia"/>
        </w:rPr>
        <w:t>。并且，</w:t>
      </w:r>
      <w:r w:rsidR="00D71024">
        <w:rPr>
          <w:rFonts w:hint="eastAsia"/>
        </w:rPr>
        <w:t>在此处以及</w:t>
      </w:r>
      <w:r w:rsidR="00D71024">
        <w:rPr>
          <w:rFonts w:hint="eastAsia"/>
        </w:rPr>
        <w:t>discussion</w:t>
      </w:r>
      <w:r w:rsidR="00D71024">
        <w:rPr>
          <w:rFonts w:hint="eastAsia"/>
        </w:rPr>
        <w:t>中对于</w:t>
      </w:r>
      <w:r>
        <w:rPr>
          <w:rFonts w:hint="eastAsia"/>
        </w:rPr>
        <w:t>直接使用</w:t>
      </w:r>
      <w:r>
        <w:rPr>
          <w:rFonts w:hint="eastAsia"/>
        </w:rPr>
        <w:t>raw data</w:t>
      </w:r>
      <w:r w:rsidR="00D71024">
        <w:rPr>
          <w:rFonts w:hint="eastAsia"/>
        </w:rPr>
        <w:t xml:space="preserve"> (</w:t>
      </w:r>
      <w:r w:rsidR="00D71024">
        <w:rPr>
          <w:rFonts w:hint="eastAsia"/>
        </w:rPr>
        <w:t>相比于传统的预处理流程</w:t>
      </w:r>
      <w:r w:rsidR="00D71024">
        <w:rPr>
          <w:rFonts w:hint="eastAsia"/>
        </w:rPr>
        <w:t xml:space="preserve">) </w:t>
      </w:r>
      <w:r w:rsidR="00D71024">
        <w:rPr>
          <w:rFonts w:hint="eastAsia"/>
        </w:rPr>
        <w:t>的区别进行了强调</w:t>
      </w:r>
      <w:r>
        <w:rPr>
          <w:rFonts w:hint="eastAsia"/>
        </w:rPr>
        <w:t>。</w:t>
      </w:r>
      <w:r>
        <w:t xml:space="preserve"> </w:t>
      </w:r>
    </w:p>
  </w:comment>
  <w:comment w:id="25" w:author="Auniany Wang" w:date="2025-05-16T14:21:00Z" w:initials="AW">
    <w:p w14:paraId="75098ACA" w14:textId="77777777" w:rsidR="00C93EF0" w:rsidRDefault="00C93EF0" w:rsidP="00C93EF0">
      <w:pPr>
        <w:pStyle w:val="ad"/>
        <w:rPr>
          <w:rFonts w:cstheme="minorHAnsi"/>
        </w:rPr>
      </w:pPr>
      <w:r>
        <w:rPr>
          <w:rStyle w:val="ac"/>
        </w:rPr>
        <w:annotationRef/>
      </w:r>
      <w:r>
        <w:rPr>
          <w:rFonts w:cstheme="minorHAnsi" w:hint="eastAsia"/>
        </w:rPr>
        <w:t xml:space="preserve">R1-2: </w:t>
      </w:r>
    </w:p>
    <w:p w14:paraId="18B838E6" w14:textId="0A1E626B" w:rsidR="00C93EF0" w:rsidRDefault="00C93EF0" w:rsidP="00C93EF0">
      <w:pPr>
        <w:pStyle w:val="ad"/>
      </w:pPr>
      <w:r>
        <w:rPr>
          <w:rFonts w:cstheme="minorHAnsi" w:hint="eastAsia"/>
        </w:rPr>
        <w:t>t</w:t>
      </w:r>
      <w:r w:rsidRPr="000D42EF">
        <w:rPr>
          <w:rFonts w:cstheme="minorHAnsi"/>
        </w:rPr>
        <w:t>he introduction of veloVI should be moved to the beginning of the corresponding paragraph to maintain structural consistency.</w:t>
      </w:r>
    </w:p>
  </w:comment>
  <w:comment w:id="26" w:author="Auniany Wang" w:date="2025-05-16T14:21:00Z" w:initials="AW">
    <w:p w14:paraId="53D7EB65" w14:textId="77777777" w:rsidR="002939E6" w:rsidRDefault="00C93EF0">
      <w:pPr>
        <w:pStyle w:val="ad"/>
      </w:pPr>
      <w:r>
        <w:rPr>
          <w:rStyle w:val="ac"/>
        </w:rPr>
        <w:annotationRef/>
      </w:r>
      <w:r>
        <w:rPr>
          <w:rFonts w:hint="eastAsia"/>
        </w:rPr>
        <w:t xml:space="preserve">Reviewer </w:t>
      </w:r>
      <w:r>
        <w:rPr>
          <w:rFonts w:hint="eastAsia"/>
        </w:rPr>
        <w:t>认为这段话应该开门见山，将</w:t>
      </w:r>
      <w:r>
        <w:rPr>
          <w:rFonts w:hint="eastAsia"/>
        </w:rPr>
        <w:t xml:space="preserve"> VeloVI</w:t>
      </w:r>
      <w:r>
        <w:rPr>
          <w:rFonts w:hint="eastAsia"/>
        </w:rPr>
        <w:t>的介绍放到第一句话中。</w:t>
      </w:r>
    </w:p>
    <w:p w14:paraId="548F97DC" w14:textId="77777777" w:rsidR="002939E6" w:rsidRDefault="002939E6">
      <w:pPr>
        <w:pStyle w:val="ad"/>
      </w:pPr>
    </w:p>
    <w:p w14:paraId="1CBB59C8" w14:textId="1323841A" w:rsidR="00C93EF0" w:rsidRDefault="00C93EF0">
      <w:pPr>
        <w:pStyle w:val="ad"/>
      </w:pPr>
      <w:r>
        <w:rPr>
          <w:rFonts w:hint="eastAsia"/>
        </w:rPr>
        <w:t>按照</w:t>
      </w:r>
      <w:r>
        <w:rPr>
          <w:rFonts w:hint="eastAsia"/>
        </w:rPr>
        <w:t xml:space="preserve"> Reviewer </w:t>
      </w:r>
      <w:r>
        <w:rPr>
          <w:rFonts w:hint="eastAsia"/>
        </w:rPr>
        <w:t>建议，先引入</w:t>
      </w:r>
      <w:r>
        <w:rPr>
          <w:rFonts w:hint="eastAsia"/>
        </w:rPr>
        <w:t xml:space="preserve"> veloVI </w:t>
      </w:r>
      <w:r>
        <w:rPr>
          <w:rFonts w:hint="eastAsia"/>
        </w:rPr>
        <w:t>再介绍</w:t>
      </w:r>
      <w:r>
        <w:rPr>
          <w:rFonts w:hint="eastAsia"/>
        </w:rPr>
        <w:t>VAE</w:t>
      </w:r>
      <w:r>
        <w:rPr>
          <w:rFonts w:hint="eastAsia"/>
        </w:rPr>
        <w:t>。</w:t>
      </w:r>
    </w:p>
  </w:comment>
  <w:comment w:id="28" w:author="Auniany Wang" w:date="2025-05-16T14:21:00Z" w:initials="AW">
    <w:p w14:paraId="3A296C18" w14:textId="77777777" w:rsidR="00C93EF0" w:rsidRDefault="00C93EF0" w:rsidP="00C93EF0">
      <w:pPr>
        <w:pStyle w:val="ad"/>
        <w:rPr>
          <w:rFonts w:cstheme="minorHAnsi"/>
        </w:rPr>
      </w:pPr>
      <w:r>
        <w:rPr>
          <w:rStyle w:val="ac"/>
        </w:rPr>
        <w:annotationRef/>
      </w:r>
      <w:r>
        <w:rPr>
          <w:rFonts w:cstheme="minorHAnsi" w:hint="eastAsia"/>
        </w:rPr>
        <w:t xml:space="preserve">R1-2: </w:t>
      </w:r>
    </w:p>
    <w:p w14:paraId="44779A00" w14:textId="250C4924" w:rsidR="00C93EF0" w:rsidRPr="00C93EF0" w:rsidRDefault="00C93EF0" w:rsidP="00C93EF0">
      <w:pPr>
        <w:pStyle w:val="ad"/>
        <w:ind w:leftChars="86" w:left="181"/>
      </w:pPr>
      <w:r>
        <w:rPr>
          <w:rFonts w:cstheme="minorHAnsi" w:hint="eastAsia"/>
        </w:rPr>
        <w:t>t</w:t>
      </w:r>
      <w:r w:rsidRPr="000D42EF">
        <w:rPr>
          <w:rFonts w:cstheme="minorHAnsi"/>
        </w:rPr>
        <w:t>he sentence 'This model encodes the unspliced and spliced abundances into a latent cell representation' contains an ambiguous use of the term 'model'. Please clarify whether it refers to veloVI or VEA.</w:t>
      </w:r>
    </w:p>
  </w:comment>
  <w:comment w:id="29" w:author="Auniany Wang" w:date="2025-05-16T14:21:00Z" w:initials="AW">
    <w:p w14:paraId="5371DCC0" w14:textId="26A56885" w:rsidR="00C93EF0" w:rsidRDefault="00C93EF0">
      <w:pPr>
        <w:pStyle w:val="ad"/>
      </w:pPr>
      <w:r>
        <w:rPr>
          <w:rStyle w:val="ac"/>
        </w:rPr>
        <w:annotationRef/>
      </w:r>
      <w:r>
        <w:rPr>
          <w:rFonts w:hint="eastAsia"/>
        </w:rPr>
        <w:t>按照</w:t>
      </w:r>
      <w:r>
        <w:rPr>
          <w:rFonts w:hint="eastAsia"/>
        </w:rPr>
        <w:t xml:space="preserve"> Reviewer </w:t>
      </w:r>
      <w:r>
        <w:rPr>
          <w:rFonts w:hint="eastAsia"/>
        </w:rPr>
        <w:t>建议，将</w:t>
      </w:r>
      <w:r>
        <w:rPr>
          <w:rFonts w:hint="eastAsia"/>
        </w:rPr>
        <w:t xml:space="preserve"> </w:t>
      </w:r>
      <w:r>
        <w:t>“</w:t>
      </w:r>
      <w:r>
        <w:rPr>
          <w:rFonts w:hint="eastAsia"/>
        </w:rPr>
        <w:t>This model</w:t>
      </w:r>
      <w:r>
        <w:t>”</w:t>
      </w:r>
      <w:r>
        <w:rPr>
          <w:rFonts w:hint="eastAsia"/>
        </w:rPr>
        <w:t xml:space="preserve"> </w:t>
      </w:r>
      <w:r>
        <w:rPr>
          <w:rFonts w:hint="eastAsia"/>
        </w:rPr>
        <w:t>替换为</w:t>
      </w:r>
      <w:r>
        <w:rPr>
          <w:rFonts w:hint="eastAsia"/>
        </w:rPr>
        <w:t>veloVI</w:t>
      </w:r>
      <w:r>
        <w:rPr>
          <w:rFonts w:hint="eastAsia"/>
        </w:rPr>
        <w:t>。</w:t>
      </w:r>
    </w:p>
  </w:comment>
  <w:comment w:id="37" w:author="Auniany Wang" w:date="2025-05-16T14:32:00Z" w:initials="AW">
    <w:p w14:paraId="2E034C99" w14:textId="77777777" w:rsidR="00D71024" w:rsidRDefault="00D71024">
      <w:pPr>
        <w:pStyle w:val="ad"/>
      </w:pPr>
      <w:r>
        <w:rPr>
          <w:rStyle w:val="ac"/>
        </w:rPr>
        <w:annotationRef/>
      </w:r>
      <w:r>
        <w:rPr>
          <w:rFonts w:hint="eastAsia"/>
        </w:rPr>
        <w:t>R2-3:</w:t>
      </w:r>
    </w:p>
    <w:p w14:paraId="3DEFBBAD" w14:textId="5301AFBE" w:rsidR="00D71024" w:rsidRDefault="00D71024">
      <w:pPr>
        <w:pStyle w:val="ad"/>
      </w:pPr>
      <w:r w:rsidRPr="0003167E">
        <w:rPr>
          <w:rFonts w:ascii="Times New Roman" w:hAnsi="Times New Roman" w:cs="Times New Roman" w:hint="eastAsia"/>
          <w:sz w:val="24"/>
          <w:shd w:val="clear" w:color="auto" w:fill="FFFFFF"/>
        </w:rPr>
        <w:t>I noticed that in Table 3, almost all the applications are based on the scVelo algorithm. However, the abstract of the paper aims to provide model selection and practical recommendations. This appears inconsistent with the content, as it predominantly focuses on a single method.</w:t>
      </w:r>
    </w:p>
  </w:comment>
  <w:comment w:id="38" w:author="Auniany Wang" w:date="2025-05-16T14:33:00Z" w:initials="AW">
    <w:p w14:paraId="7102FF6A" w14:textId="5E6A1034" w:rsidR="00D71024" w:rsidRDefault="00D71024">
      <w:pPr>
        <w:pStyle w:val="ad"/>
      </w:pPr>
      <w:r>
        <w:rPr>
          <w:rStyle w:val="ac"/>
        </w:rPr>
        <w:annotationRef/>
      </w:r>
      <w:proofErr w:type="gramStart"/>
      <w:r>
        <w:rPr>
          <w:rFonts w:hint="eastAsia"/>
        </w:rPr>
        <w:t>景姐深入</w:t>
      </w:r>
      <w:proofErr w:type="gramEnd"/>
      <w:r>
        <w:rPr>
          <w:rFonts w:hint="eastAsia"/>
        </w:rPr>
        <w:t>地检索了</w:t>
      </w:r>
      <w:r>
        <w:rPr>
          <w:rFonts w:hint="eastAsia"/>
        </w:rPr>
        <w:t xml:space="preserve">Review </w:t>
      </w:r>
      <w:r>
        <w:rPr>
          <w:rFonts w:hint="eastAsia"/>
        </w:rPr>
        <w:t>中包含的</w:t>
      </w:r>
      <w:r>
        <w:rPr>
          <w:rFonts w:hint="eastAsia"/>
        </w:rPr>
        <w:t xml:space="preserve"> </w:t>
      </w:r>
      <w:r>
        <w:t>“</w:t>
      </w:r>
      <w:r>
        <w:rPr>
          <w:rFonts w:hint="eastAsia"/>
        </w:rPr>
        <w:t>非</w:t>
      </w:r>
      <w:r>
        <w:rPr>
          <w:rFonts w:hint="eastAsia"/>
        </w:rPr>
        <w:t xml:space="preserve"> scVelo</w:t>
      </w:r>
      <w:r>
        <w:t>”</w:t>
      </w:r>
      <w:r>
        <w:rPr>
          <w:rFonts w:hint="eastAsia"/>
        </w:rPr>
        <w:t xml:space="preserve"> RNA velocity </w:t>
      </w:r>
      <w:r>
        <w:rPr>
          <w:rFonts w:hint="eastAsia"/>
        </w:rPr>
        <w:t>工具的实际应用，添加了</w:t>
      </w:r>
      <w:r>
        <w:rPr>
          <w:rFonts w:hint="eastAsia"/>
        </w:rPr>
        <w:t>9</w:t>
      </w:r>
      <w:r>
        <w:rPr>
          <w:rFonts w:hint="eastAsia"/>
        </w:rPr>
        <w:t>篇新的工作</w:t>
      </w:r>
      <w:r>
        <w:rPr>
          <w:rFonts w:hint="eastAsia"/>
        </w:rPr>
        <w:t xml:space="preserve"> </w:t>
      </w:r>
      <w:r w:rsidRPr="00D71024">
        <w:t>UniTVelo (4 studies), cellDancer (2 studies), LatentVelo (1 study), MultiVelo (1 study), and Dynamo (1 study)</w:t>
      </w:r>
      <w:r>
        <w:rPr>
          <w:rFonts w:hint="eastAsia"/>
        </w:rPr>
        <w:t>。</w:t>
      </w:r>
    </w:p>
  </w:comment>
  <w:comment w:id="113" w:author="Auniany Wang" w:date="2025-05-16T14:35:00Z" w:initials="AW">
    <w:p w14:paraId="105CC945" w14:textId="77777777" w:rsidR="00D71024" w:rsidRDefault="00D71024">
      <w:pPr>
        <w:pStyle w:val="ad"/>
        <w:rPr>
          <w:rFonts w:cstheme="minorHAnsi"/>
        </w:rPr>
      </w:pPr>
      <w:r>
        <w:rPr>
          <w:rStyle w:val="ac"/>
        </w:rPr>
        <w:annotationRef/>
      </w:r>
      <w:r>
        <w:rPr>
          <w:rFonts w:cstheme="minorHAnsi" w:hint="eastAsia"/>
        </w:rPr>
        <w:t>R2-2:</w:t>
      </w:r>
    </w:p>
    <w:p w14:paraId="765EB45D" w14:textId="2F77CAD6" w:rsidR="00D71024" w:rsidRDefault="00D71024">
      <w:pPr>
        <w:pStyle w:val="ad"/>
      </w:pPr>
      <w:r>
        <w:rPr>
          <w:rFonts w:cstheme="minorHAnsi" w:hint="eastAsia"/>
        </w:rPr>
        <w:t>D</w:t>
      </w:r>
      <w:r w:rsidRPr="000D42EF">
        <w:rPr>
          <w:rFonts w:cstheme="minorHAnsi"/>
        </w:rPr>
        <w:t>ata can either be log2 normalized and library normalized or used as raw data. Could you clarify whether there is any difference in RNA velocity results when using processed data versus raw data?</w:t>
      </w:r>
    </w:p>
  </w:comment>
  <w:comment w:id="114" w:author="Auniany Wang" w:date="2025-05-16T14:39:00Z" w:initials="AW">
    <w:p w14:paraId="5EF7D68A" w14:textId="06763693" w:rsidR="00BC5C30" w:rsidRDefault="00BC5C30">
      <w:pPr>
        <w:pStyle w:val="ad"/>
      </w:pPr>
      <w:r>
        <w:rPr>
          <w:rStyle w:val="ac"/>
        </w:rPr>
        <w:annotationRef/>
      </w:r>
      <w:r>
        <w:rPr>
          <w:rFonts w:hint="eastAsia"/>
        </w:rPr>
        <w:t>与</w:t>
      </w:r>
      <w:r>
        <w:rPr>
          <w:rFonts w:hint="eastAsia"/>
        </w:rPr>
        <w:t xml:space="preserve"> workflow </w:t>
      </w:r>
      <w:r>
        <w:rPr>
          <w:rFonts w:hint="eastAsia"/>
        </w:rPr>
        <w:t>部分相呼应</w:t>
      </w:r>
    </w:p>
  </w:comment>
  <w:comment w:id="126" w:author="Auniany Wang" w:date="2025-05-16T14:24:00Z" w:initials="AW">
    <w:p w14:paraId="30D9FA80" w14:textId="230F5D07" w:rsidR="00C93EF0" w:rsidRDefault="00C93EF0" w:rsidP="00C93EF0">
      <w:pPr>
        <w:pStyle w:val="ad"/>
        <w:rPr>
          <w:rFonts w:cstheme="minorHAnsi"/>
        </w:rPr>
      </w:pPr>
      <w:r>
        <w:rPr>
          <w:rStyle w:val="ac"/>
        </w:rPr>
        <w:annotationRef/>
      </w:r>
      <w:r>
        <w:rPr>
          <w:rFonts w:cstheme="minorHAnsi" w:hint="eastAsia"/>
        </w:rPr>
        <w:t>R1-</w:t>
      </w:r>
      <w:r w:rsidR="00992323">
        <w:rPr>
          <w:rFonts w:cstheme="minorHAnsi" w:hint="eastAsia"/>
        </w:rPr>
        <w:t>3</w:t>
      </w:r>
      <w:r>
        <w:rPr>
          <w:rFonts w:cstheme="minorHAnsi" w:hint="eastAsia"/>
        </w:rPr>
        <w:t xml:space="preserve">: </w:t>
      </w:r>
    </w:p>
    <w:p w14:paraId="356BCB34" w14:textId="77777777" w:rsidR="00C93EF0" w:rsidRDefault="00C93EF0" w:rsidP="00C93EF0">
      <w:pPr>
        <w:pStyle w:val="ad"/>
        <w:ind w:leftChars="86" w:left="181"/>
        <w:rPr>
          <w:rFonts w:cstheme="minorHAnsi"/>
        </w:rPr>
      </w:pPr>
      <w:r w:rsidRPr="000D42EF">
        <w:rPr>
          <w:rFonts w:cstheme="minorHAnsi"/>
        </w:rPr>
        <w:t>The suggestions for the future application of RNA velocity in the discussion should be more explicit and feasible.</w:t>
      </w:r>
    </w:p>
    <w:p w14:paraId="035F6768" w14:textId="77777777" w:rsidR="00C93EF0" w:rsidRDefault="00C93EF0" w:rsidP="00C93EF0">
      <w:pPr>
        <w:pStyle w:val="ad"/>
        <w:ind w:leftChars="86" w:left="181"/>
        <w:rPr>
          <w:rFonts w:cstheme="minorHAnsi"/>
        </w:rPr>
      </w:pPr>
      <w:r>
        <w:rPr>
          <w:rFonts w:cstheme="minorHAnsi" w:hint="eastAsia"/>
        </w:rPr>
        <w:t>R2-4:</w:t>
      </w:r>
    </w:p>
    <w:p w14:paraId="109BE642" w14:textId="0E8C42C4" w:rsidR="00C93EF0" w:rsidRDefault="00C93EF0" w:rsidP="00C93EF0">
      <w:pPr>
        <w:pStyle w:val="ad"/>
      </w:pPr>
      <w:r w:rsidRPr="000D42EF">
        <w:rPr>
          <w:rFonts w:cstheme="minorHAnsi"/>
        </w:rPr>
        <w:t>A significant portion of the manuscript is dedicated to discussing the principles and limitations of these algorithms. However, the section on model selection and practical recommendations is rather sparse.</w:t>
      </w:r>
      <w:r w:rsidRPr="00BC5C30">
        <w:rPr>
          <w:rFonts w:cstheme="minorHAnsi"/>
          <w:color w:val="FF0000"/>
        </w:rPr>
        <w:t xml:space="preserve"> </w:t>
      </w:r>
      <w:r w:rsidRPr="00BC5C30">
        <w:rPr>
          <w:rFonts w:cstheme="minorHAnsi"/>
          <w:color w:val="FF0000"/>
          <w:highlight w:val="yellow"/>
        </w:rPr>
        <w:t>It would be helpful if this topic were given its own dedicated section, rather than simply recommending the use of scVelo without further elaboration.</w:t>
      </w:r>
      <w:r w:rsidRPr="000D42EF">
        <w:rPr>
          <w:rFonts w:cstheme="minorHAnsi"/>
        </w:rPr>
        <w:t xml:space="preserve"> I suggest that more detailed guidance be provided for selecting the most suitable model for different scenarios.</w:t>
      </w:r>
    </w:p>
  </w:comment>
  <w:comment w:id="127" w:author="Auniany Wang" w:date="2025-05-16T14:24:00Z" w:initials="AW">
    <w:p w14:paraId="61922090" w14:textId="34C30C93" w:rsidR="00BC5C30" w:rsidRDefault="00C93EF0">
      <w:pPr>
        <w:pStyle w:val="ad"/>
        <w:rPr>
          <w:rFonts w:cstheme="minorHAnsi"/>
        </w:rPr>
      </w:pPr>
      <w:r>
        <w:rPr>
          <w:rStyle w:val="ac"/>
        </w:rPr>
        <w:annotationRef/>
      </w:r>
      <w:r>
        <w:t>Reviewe</w:t>
      </w:r>
      <w:r>
        <w:rPr>
          <w:rFonts w:hint="eastAsia"/>
        </w:rPr>
        <w:t xml:space="preserve">r 1 </w:t>
      </w:r>
      <w:r>
        <w:rPr>
          <w:rFonts w:hint="eastAsia"/>
        </w:rPr>
        <w:t>认为</w:t>
      </w:r>
      <w:r>
        <w:rPr>
          <w:rFonts w:hint="eastAsia"/>
        </w:rPr>
        <w:t xml:space="preserve"> RNA velocity </w:t>
      </w:r>
      <w:r>
        <w:rPr>
          <w:rFonts w:hint="eastAsia"/>
        </w:rPr>
        <w:t>的</w:t>
      </w:r>
      <w:r>
        <w:rPr>
          <w:rFonts w:hint="eastAsia"/>
        </w:rPr>
        <w:t xml:space="preserve"> </w:t>
      </w:r>
      <w:r w:rsidRPr="000D42EF">
        <w:rPr>
          <w:rFonts w:cstheme="minorHAnsi"/>
        </w:rPr>
        <w:t>future application</w:t>
      </w:r>
      <w:r>
        <w:rPr>
          <w:rFonts w:cstheme="minorHAnsi" w:hint="eastAsia"/>
        </w:rPr>
        <w:t xml:space="preserve"> </w:t>
      </w:r>
      <w:r>
        <w:rPr>
          <w:rFonts w:cstheme="minorHAnsi" w:hint="eastAsia"/>
        </w:rPr>
        <w:t>需要更加明确、可行</w:t>
      </w:r>
      <w:r w:rsidR="00BC5C30">
        <w:rPr>
          <w:rFonts w:cstheme="minorHAnsi" w:hint="eastAsia"/>
        </w:rPr>
        <w:t>。</w:t>
      </w:r>
    </w:p>
    <w:p w14:paraId="72EFFC19" w14:textId="77777777" w:rsidR="00BC5C30" w:rsidRDefault="00BC5C30">
      <w:pPr>
        <w:pStyle w:val="ad"/>
        <w:rPr>
          <w:rFonts w:cstheme="minorHAnsi"/>
        </w:rPr>
      </w:pPr>
    </w:p>
    <w:p w14:paraId="5CAC1FBB" w14:textId="08E82B98" w:rsidR="00C93EF0" w:rsidRDefault="00C93EF0">
      <w:pPr>
        <w:pStyle w:val="ad"/>
      </w:pPr>
      <w:r>
        <w:rPr>
          <w:rFonts w:cstheme="minorHAnsi" w:hint="eastAsia"/>
        </w:rPr>
        <w:t xml:space="preserve">Reviewer 2 </w:t>
      </w:r>
      <w:r>
        <w:rPr>
          <w:rFonts w:cstheme="minorHAnsi" w:hint="eastAsia"/>
        </w:rPr>
        <w:t>认为</w:t>
      </w:r>
      <w:r>
        <w:rPr>
          <w:rFonts w:cstheme="minorHAnsi" w:hint="eastAsia"/>
        </w:rPr>
        <w:t xml:space="preserve"> discussion </w:t>
      </w:r>
      <w:r>
        <w:rPr>
          <w:rFonts w:cstheme="minorHAnsi" w:hint="eastAsia"/>
        </w:rPr>
        <w:t>章节需要单独划分出一个部分对读者如何选择</w:t>
      </w:r>
      <w:r>
        <w:rPr>
          <w:rFonts w:cstheme="minorHAnsi" w:hint="eastAsia"/>
        </w:rPr>
        <w:t xml:space="preserve"> RNA velocity </w:t>
      </w:r>
      <w:r>
        <w:rPr>
          <w:rFonts w:cstheme="minorHAnsi" w:hint="eastAsia"/>
        </w:rPr>
        <w:t>工具进行推荐，最好是根据应用场景进行推荐。</w:t>
      </w:r>
      <w:r w:rsidR="00BC5C30">
        <w:rPr>
          <w:rFonts w:cstheme="minorHAnsi" w:hint="eastAsia"/>
        </w:rPr>
        <w:t>并且，它提出我们的文章</w:t>
      </w:r>
      <w:r w:rsidR="00BC5C30">
        <w:rPr>
          <w:rFonts w:cstheme="minorHAnsi" w:hint="eastAsia"/>
        </w:rPr>
        <w:t xml:space="preserve"> </w:t>
      </w:r>
      <w:r w:rsidR="00BC5C30" w:rsidRPr="00BC5C30">
        <w:rPr>
          <w:rFonts w:cstheme="minorHAnsi"/>
          <w:highlight w:val="yellow"/>
        </w:rPr>
        <w:t>simply recommending the use of scVelo without further elaboration</w:t>
      </w:r>
      <w:r w:rsidR="00BC5C30">
        <w:rPr>
          <w:rFonts w:cstheme="minorHAnsi" w:hint="eastAsia"/>
        </w:rPr>
        <w:t>，</w:t>
      </w:r>
      <w:r w:rsidR="00BC5C30" w:rsidRPr="00BC5C30">
        <w:rPr>
          <w:rFonts w:cstheme="minorHAnsi" w:hint="eastAsia"/>
        </w:rPr>
        <w:t xml:space="preserve"> </w:t>
      </w:r>
      <w:r w:rsidR="00BC5C30">
        <w:rPr>
          <w:rFonts w:cstheme="minorHAnsi" w:hint="eastAsia"/>
        </w:rPr>
        <w:t>Reviewer 2</w:t>
      </w:r>
      <w:r w:rsidR="00BC5C30">
        <w:rPr>
          <w:rFonts w:cstheme="minorHAnsi" w:hint="eastAsia"/>
        </w:rPr>
        <w:t>可能错误理解了我们的意思，我们从未表示只推荐</w:t>
      </w:r>
      <w:r w:rsidR="00BC5C30">
        <w:rPr>
          <w:rFonts w:cstheme="minorHAnsi" w:hint="eastAsia"/>
        </w:rPr>
        <w:t xml:space="preserve"> scVelo</w:t>
      </w:r>
      <w:r w:rsidR="00BC5C30">
        <w:rPr>
          <w:rFonts w:cstheme="minorHAnsi" w:hint="eastAsia"/>
        </w:rPr>
        <w:t>，而是鼓励百花齐放，这一点或许需要被强调。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A19D6CB" w15:done="0"/>
  <w15:commentEx w15:paraId="6C51F2A6" w15:paraIdParent="1A19D6CB" w15:done="0"/>
  <w15:commentEx w15:paraId="18B838E6" w15:done="0"/>
  <w15:commentEx w15:paraId="1CBB59C8" w15:paraIdParent="18B838E6" w15:done="0"/>
  <w15:commentEx w15:paraId="44779A00" w15:done="0"/>
  <w15:commentEx w15:paraId="5371DCC0" w15:paraIdParent="44779A00" w15:done="0"/>
  <w15:commentEx w15:paraId="3DEFBBAD" w15:done="0"/>
  <w15:commentEx w15:paraId="7102FF6A" w15:paraIdParent="3DEFBBAD" w15:done="0"/>
  <w15:commentEx w15:paraId="765EB45D" w15:done="0"/>
  <w15:commentEx w15:paraId="5EF7D68A" w15:paraIdParent="765EB45D" w15:done="0"/>
  <w15:commentEx w15:paraId="109BE642" w15:done="0"/>
  <w15:commentEx w15:paraId="5CAC1FBB" w15:paraIdParent="109BE6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38C9566" w16cex:dateUtc="2025-05-12T06:54:00Z"/>
  <w16cex:commentExtensible w16cex:durableId="69BC1A9A" w16cex:dateUtc="2025-05-12T07:40:00Z"/>
  <w16cex:commentExtensible w16cex:durableId="1BBA0426" w16cex:dateUtc="2025-05-16T06:21:00Z"/>
  <w16cex:commentExtensible w16cex:durableId="50AC7340" w16cex:dateUtc="2025-05-16T06:21:00Z"/>
  <w16cex:commentExtensible w16cex:durableId="162D60EE" w16cex:dateUtc="2025-05-16T06:21:00Z"/>
  <w16cex:commentExtensible w16cex:durableId="24E810D8" w16cex:dateUtc="2025-05-16T06:21:00Z"/>
  <w16cex:commentExtensible w16cex:durableId="34D20E37" w16cex:dateUtc="2025-05-16T06:32:00Z"/>
  <w16cex:commentExtensible w16cex:durableId="66E18BA2" w16cex:dateUtc="2025-05-16T06:33:00Z"/>
  <w16cex:commentExtensible w16cex:durableId="0BF0D15A" w16cex:dateUtc="2025-05-16T06:35:00Z"/>
  <w16cex:commentExtensible w16cex:durableId="2A3F8A5C" w16cex:dateUtc="2025-05-16T06:39:00Z"/>
  <w16cex:commentExtensible w16cex:durableId="6A97D700" w16cex:dateUtc="2025-05-16T06:24:00Z"/>
  <w16cex:commentExtensible w16cex:durableId="2990256B" w16cex:dateUtc="2025-05-16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A19D6CB" w16cid:durableId="338C9566"/>
  <w16cid:commentId w16cid:paraId="6C51F2A6" w16cid:durableId="69BC1A9A"/>
  <w16cid:commentId w16cid:paraId="18B838E6" w16cid:durableId="1BBA0426"/>
  <w16cid:commentId w16cid:paraId="1CBB59C8" w16cid:durableId="50AC7340"/>
  <w16cid:commentId w16cid:paraId="44779A00" w16cid:durableId="162D60EE"/>
  <w16cid:commentId w16cid:paraId="5371DCC0" w16cid:durableId="24E810D8"/>
  <w16cid:commentId w16cid:paraId="3DEFBBAD" w16cid:durableId="34D20E37"/>
  <w16cid:commentId w16cid:paraId="7102FF6A" w16cid:durableId="66E18BA2"/>
  <w16cid:commentId w16cid:paraId="765EB45D" w16cid:durableId="0BF0D15A"/>
  <w16cid:commentId w16cid:paraId="5EF7D68A" w16cid:durableId="2A3F8A5C"/>
  <w16cid:commentId w16cid:paraId="109BE642" w16cid:durableId="6A97D700"/>
  <w16cid:commentId w16cid:paraId="5CAC1FBB" w16cid:durableId="299025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4009E" w14:textId="77777777" w:rsidR="00D54972" w:rsidRDefault="00D54972" w:rsidP="00631A3B">
      <w:r>
        <w:separator/>
      </w:r>
    </w:p>
  </w:endnote>
  <w:endnote w:type="continuationSeparator" w:id="0">
    <w:p w14:paraId="7114D755" w14:textId="77777777" w:rsidR="00D54972" w:rsidRDefault="00D54972" w:rsidP="0063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BE04D" w14:textId="77777777" w:rsidR="00D54972" w:rsidRDefault="00D54972" w:rsidP="00631A3B">
      <w:r>
        <w:separator/>
      </w:r>
    </w:p>
  </w:footnote>
  <w:footnote w:type="continuationSeparator" w:id="0">
    <w:p w14:paraId="03895D08" w14:textId="77777777" w:rsidR="00D54972" w:rsidRDefault="00D54972" w:rsidP="00631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76AA7"/>
    <w:multiLevelType w:val="hybridMultilevel"/>
    <w:tmpl w:val="118228AC"/>
    <w:lvl w:ilvl="0" w:tplc="A81A82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324F01"/>
    <w:multiLevelType w:val="hybridMultilevel"/>
    <w:tmpl w:val="70EEE07C"/>
    <w:lvl w:ilvl="0" w:tplc="3FAE8BD8">
      <w:start w:val="1"/>
      <w:numFmt w:val="decimal"/>
      <w:lvlText w:val="%1."/>
      <w:lvlJc w:val="left"/>
      <w:pPr>
        <w:ind w:left="840" w:hanging="48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1BAA7D8C"/>
    <w:multiLevelType w:val="hybridMultilevel"/>
    <w:tmpl w:val="359E45DA"/>
    <w:lvl w:ilvl="0" w:tplc="78329A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2415AB0"/>
    <w:multiLevelType w:val="hybridMultilevel"/>
    <w:tmpl w:val="22380CE8"/>
    <w:lvl w:ilvl="0" w:tplc="C21AF524">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DE85E30"/>
    <w:multiLevelType w:val="hybridMultilevel"/>
    <w:tmpl w:val="659EE8C2"/>
    <w:lvl w:ilvl="0" w:tplc="E53A92D8">
      <w:start w:val="1"/>
      <w:numFmt w:val="decimal"/>
      <w:lvlText w:val="%1."/>
      <w:lvlJc w:val="left"/>
      <w:pPr>
        <w:ind w:left="1020" w:hanging="360"/>
      </w:pPr>
    </w:lvl>
    <w:lvl w:ilvl="1" w:tplc="F092C8C8">
      <w:start w:val="1"/>
      <w:numFmt w:val="decimal"/>
      <w:lvlText w:val="%2."/>
      <w:lvlJc w:val="left"/>
      <w:pPr>
        <w:ind w:left="1020" w:hanging="360"/>
      </w:pPr>
    </w:lvl>
    <w:lvl w:ilvl="2" w:tplc="554E2572">
      <w:start w:val="1"/>
      <w:numFmt w:val="decimal"/>
      <w:lvlText w:val="%3."/>
      <w:lvlJc w:val="left"/>
      <w:pPr>
        <w:ind w:left="1020" w:hanging="360"/>
      </w:pPr>
    </w:lvl>
    <w:lvl w:ilvl="3" w:tplc="D584C0C4">
      <w:start w:val="1"/>
      <w:numFmt w:val="decimal"/>
      <w:lvlText w:val="%4."/>
      <w:lvlJc w:val="left"/>
      <w:pPr>
        <w:ind w:left="1020" w:hanging="360"/>
      </w:pPr>
    </w:lvl>
    <w:lvl w:ilvl="4" w:tplc="C6D2E242">
      <w:start w:val="1"/>
      <w:numFmt w:val="decimal"/>
      <w:lvlText w:val="%5."/>
      <w:lvlJc w:val="left"/>
      <w:pPr>
        <w:ind w:left="1020" w:hanging="360"/>
      </w:pPr>
    </w:lvl>
    <w:lvl w:ilvl="5" w:tplc="9A0A10AE">
      <w:start w:val="1"/>
      <w:numFmt w:val="decimal"/>
      <w:lvlText w:val="%6."/>
      <w:lvlJc w:val="left"/>
      <w:pPr>
        <w:ind w:left="1020" w:hanging="360"/>
      </w:pPr>
    </w:lvl>
    <w:lvl w:ilvl="6" w:tplc="68E6B14A">
      <w:start w:val="1"/>
      <w:numFmt w:val="decimal"/>
      <w:lvlText w:val="%7."/>
      <w:lvlJc w:val="left"/>
      <w:pPr>
        <w:ind w:left="1020" w:hanging="360"/>
      </w:pPr>
    </w:lvl>
    <w:lvl w:ilvl="7" w:tplc="07D84F12">
      <w:start w:val="1"/>
      <w:numFmt w:val="decimal"/>
      <w:lvlText w:val="%8."/>
      <w:lvlJc w:val="left"/>
      <w:pPr>
        <w:ind w:left="1020" w:hanging="360"/>
      </w:pPr>
    </w:lvl>
    <w:lvl w:ilvl="8" w:tplc="F97802CC">
      <w:start w:val="1"/>
      <w:numFmt w:val="decimal"/>
      <w:lvlText w:val="%9."/>
      <w:lvlJc w:val="left"/>
      <w:pPr>
        <w:ind w:left="1020" w:hanging="360"/>
      </w:pPr>
    </w:lvl>
  </w:abstractNum>
  <w:abstractNum w:abstractNumId="5" w15:restartNumberingAfterBreak="0">
    <w:nsid w:val="333B1144"/>
    <w:multiLevelType w:val="hybridMultilevel"/>
    <w:tmpl w:val="8F2AC66C"/>
    <w:lvl w:ilvl="0" w:tplc="115652C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392A4AB8"/>
    <w:multiLevelType w:val="hybridMultilevel"/>
    <w:tmpl w:val="C92C1806"/>
    <w:lvl w:ilvl="0" w:tplc="FFFFFFFF">
      <w:start w:val="1"/>
      <w:numFmt w:val="decimal"/>
      <w:lvlText w:val="%1."/>
      <w:lvlJc w:val="left"/>
      <w:pPr>
        <w:ind w:left="360" w:hanging="360"/>
      </w:pPr>
      <w:rPr>
        <w:rFonts w:hint="default"/>
        <w:color w:val="auto"/>
        <w:u w:val="none"/>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41F7633D"/>
    <w:multiLevelType w:val="hybridMultilevel"/>
    <w:tmpl w:val="8DE641AA"/>
    <w:lvl w:ilvl="0" w:tplc="0D4C6A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3E314C5"/>
    <w:multiLevelType w:val="hybridMultilevel"/>
    <w:tmpl w:val="C92C1806"/>
    <w:lvl w:ilvl="0" w:tplc="FFFFFFFF">
      <w:start w:val="1"/>
      <w:numFmt w:val="decimal"/>
      <w:lvlText w:val="%1."/>
      <w:lvlJc w:val="left"/>
      <w:pPr>
        <w:ind w:left="360" w:hanging="360"/>
      </w:pPr>
      <w:rPr>
        <w:rFonts w:hint="default"/>
        <w:color w:val="auto"/>
        <w:u w:val="none"/>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48145B16"/>
    <w:multiLevelType w:val="hybridMultilevel"/>
    <w:tmpl w:val="A04CEC14"/>
    <w:lvl w:ilvl="0" w:tplc="952E6AD4">
      <w:start w:val="1"/>
      <w:numFmt w:val="decimal"/>
      <w:lvlText w:val="%1."/>
      <w:lvlJc w:val="left"/>
      <w:pPr>
        <w:ind w:left="588" w:hanging="58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DBF6200"/>
    <w:multiLevelType w:val="hybridMultilevel"/>
    <w:tmpl w:val="E5D2330C"/>
    <w:lvl w:ilvl="0" w:tplc="DF4E6418">
      <w:start w:val="1"/>
      <w:numFmt w:val="decimal"/>
      <w:lvlText w:val="%1."/>
      <w:lvlJc w:val="left"/>
      <w:pPr>
        <w:ind w:left="1020" w:hanging="360"/>
      </w:pPr>
    </w:lvl>
    <w:lvl w:ilvl="1" w:tplc="52284EF6">
      <w:start w:val="1"/>
      <w:numFmt w:val="decimal"/>
      <w:lvlText w:val="%2."/>
      <w:lvlJc w:val="left"/>
      <w:pPr>
        <w:ind w:left="1020" w:hanging="360"/>
      </w:pPr>
    </w:lvl>
    <w:lvl w:ilvl="2" w:tplc="8FD69632">
      <w:start w:val="1"/>
      <w:numFmt w:val="decimal"/>
      <w:lvlText w:val="%3."/>
      <w:lvlJc w:val="left"/>
      <w:pPr>
        <w:ind w:left="1020" w:hanging="360"/>
      </w:pPr>
    </w:lvl>
    <w:lvl w:ilvl="3" w:tplc="A11ADFFC">
      <w:start w:val="1"/>
      <w:numFmt w:val="decimal"/>
      <w:lvlText w:val="%4."/>
      <w:lvlJc w:val="left"/>
      <w:pPr>
        <w:ind w:left="1020" w:hanging="360"/>
      </w:pPr>
    </w:lvl>
    <w:lvl w:ilvl="4" w:tplc="612AE2D6">
      <w:start w:val="1"/>
      <w:numFmt w:val="decimal"/>
      <w:lvlText w:val="%5."/>
      <w:lvlJc w:val="left"/>
      <w:pPr>
        <w:ind w:left="1020" w:hanging="360"/>
      </w:pPr>
    </w:lvl>
    <w:lvl w:ilvl="5" w:tplc="A5E0EB20">
      <w:start w:val="1"/>
      <w:numFmt w:val="decimal"/>
      <w:lvlText w:val="%6."/>
      <w:lvlJc w:val="left"/>
      <w:pPr>
        <w:ind w:left="1020" w:hanging="360"/>
      </w:pPr>
    </w:lvl>
    <w:lvl w:ilvl="6" w:tplc="CAAE2630">
      <w:start w:val="1"/>
      <w:numFmt w:val="decimal"/>
      <w:lvlText w:val="%7."/>
      <w:lvlJc w:val="left"/>
      <w:pPr>
        <w:ind w:left="1020" w:hanging="360"/>
      </w:pPr>
    </w:lvl>
    <w:lvl w:ilvl="7" w:tplc="5DE0CA18">
      <w:start w:val="1"/>
      <w:numFmt w:val="decimal"/>
      <w:lvlText w:val="%8."/>
      <w:lvlJc w:val="left"/>
      <w:pPr>
        <w:ind w:left="1020" w:hanging="360"/>
      </w:pPr>
    </w:lvl>
    <w:lvl w:ilvl="8" w:tplc="8758A6D8">
      <w:start w:val="1"/>
      <w:numFmt w:val="decimal"/>
      <w:lvlText w:val="%9."/>
      <w:lvlJc w:val="left"/>
      <w:pPr>
        <w:ind w:left="1020" w:hanging="360"/>
      </w:pPr>
    </w:lvl>
  </w:abstractNum>
  <w:abstractNum w:abstractNumId="11" w15:restartNumberingAfterBreak="0">
    <w:nsid w:val="56E677AF"/>
    <w:multiLevelType w:val="hybridMultilevel"/>
    <w:tmpl w:val="C92C1806"/>
    <w:lvl w:ilvl="0" w:tplc="3AC88578">
      <w:start w:val="1"/>
      <w:numFmt w:val="decimal"/>
      <w:lvlText w:val="%1."/>
      <w:lvlJc w:val="left"/>
      <w:pPr>
        <w:ind w:left="360" w:hanging="360"/>
      </w:pPr>
      <w:rPr>
        <w:rFonts w:hint="default"/>
        <w:color w:val="auto"/>
        <w:u w:val="non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90E4731"/>
    <w:multiLevelType w:val="hybridMultilevel"/>
    <w:tmpl w:val="BC06BEEA"/>
    <w:lvl w:ilvl="0" w:tplc="8A10E874">
      <w:start w:val="1"/>
      <w:numFmt w:val="decimal"/>
      <w:lvlText w:val="%1."/>
      <w:lvlJc w:val="left"/>
      <w:pPr>
        <w:ind w:left="1020" w:hanging="360"/>
      </w:pPr>
    </w:lvl>
    <w:lvl w:ilvl="1" w:tplc="4EBE3B68">
      <w:start w:val="1"/>
      <w:numFmt w:val="decimal"/>
      <w:lvlText w:val="%2."/>
      <w:lvlJc w:val="left"/>
      <w:pPr>
        <w:ind w:left="1020" w:hanging="360"/>
      </w:pPr>
    </w:lvl>
    <w:lvl w:ilvl="2" w:tplc="6DD85400">
      <w:start w:val="1"/>
      <w:numFmt w:val="decimal"/>
      <w:lvlText w:val="%3."/>
      <w:lvlJc w:val="left"/>
      <w:pPr>
        <w:ind w:left="1020" w:hanging="360"/>
      </w:pPr>
    </w:lvl>
    <w:lvl w:ilvl="3" w:tplc="036E05D8">
      <w:start w:val="1"/>
      <w:numFmt w:val="decimal"/>
      <w:lvlText w:val="%4."/>
      <w:lvlJc w:val="left"/>
      <w:pPr>
        <w:ind w:left="1020" w:hanging="360"/>
      </w:pPr>
    </w:lvl>
    <w:lvl w:ilvl="4" w:tplc="999EC142">
      <w:start w:val="1"/>
      <w:numFmt w:val="decimal"/>
      <w:lvlText w:val="%5."/>
      <w:lvlJc w:val="left"/>
      <w:pPr>
        <w:ind w:left="1020" w:hanging="360"/>
      </w:pPr>
    </w:lvl>
    <w:lvl w:ilvl="5" w:tplc="7910D45E">
      <w:start w:val="1"/>
      <w:numFmt w:val="decimal"/>
      <w:lvlText w:val="%6."/>
      <w:lvlJc w:val="left"/>
      <w:pPr>
        <w:ind w:left="1020" w:hanging="360"/>
      </w:pPr>
    </w:lvl>
    <w:lvl w:ilvl="6" w:tplc="B6F6B2A2">
      <w:start w:val="1"/>
      <w:numFmt w:val="decimal"/>
      <w:lvlText w:val="%7."/>
      <w:lvlJc w:val="left"/>
      <w:pPr>
        <w:ind w:left="1020" w:hanging="360"/>
      </w:pPr>
    </w:lvl>
    <w:lvl w:ilvl="7" w:tplc="6414C188">
      <w:start w:val="1"/>
      <w:numFmt w:val="decimal"/>
      <w:lvlText w:val="%8."/>
      <w:lvlJc w:val="left"/>
      <w:pPr>
        <w:ind w:left="1020" w:hanging="360"/>
      </w:pPr>
    </w:lvl>
    <w:lvl w:ilvl="8" w:tplc="34029BB4">
      <w:start w:val="1"/>
      <w:numFmt w:val="decimal"/>
      <w:lvlText w:val="%9."/>
      <w:lvlJc w:val="left"/>
      <w:pPr>
        <w:ind w:left="1020" w:hanging="360"/>
      </w:pPr>
    </w:lvl>
  </w:abstractNum>
  <w:abstractNum w:abstractNumId="13" w15:restartNumberingAfterBreak="0">
    <w:nsid w:val="5DDC089A"/>
    <w:multiLevelType w:val="hybridMultilevel"/>
    <w:tmpl w:val="7730ECEE"/>
    <w:lvl w:ilvl="0" w:tplc="F9B431A8">
      <w:start w:val="1"/>
      <w:numFmt w:val="decimal"/>
      <w:lvlText w:val="%1."/>
      <w:lvlJc w:val="left"/>
      <w:pPr>
        <w:ind w:left="1020" w:hanging="360"/>
      </w:pPr>
    </w:lvl>
    <w:lvl w:ilvl="1" w:tplc="7C8C80D6">
      <w:start w:val="1"/>
      <w:numFmt w:val="decimal"/>
      <w:lvlText w:val="%2."/>
      <w:lvlJc w:val="left"/>
      <w:pPr>
        <w:ind w:left="1020" w:hanging="360"/>
      </w:pPr>
    </w:lvl>
    <w:lvl w:ilvl="2" w:tplc="F7D8AC72">
      <w:start w:val="1"/>
      <w:numFmt w:val="decimal"/>
      <w:lvlText w:val="%3."/>
      <w:lvlJc w:val="left"/>
      <w:pPr>
        <w:ind w:left="1020" w:hanging="360"/>
      </w:pPr>
    </w:lvl>
    <w:lvl w:ilvl="3" w:tplc="280CBEEE">
      <w:start w:val="1"/>
      <w:numFmt w:val="decimal"/>
      <w:lvlText w:val="%4."/>
      <w:lvlJc w:val="left"/>
      <w:pPr>
        <w:ind w:left="1020" w:hanging="360"/>
      </w:pPr>
    </w:lvl>
    <w:lvl w:ilvl="4" w:tplc="35EABB5E">
      <w:start w:val="1"/>
      <w:numFmt w:val="decimal"/>
      <w:lvlText w:val="%5."/>
      <w:lvlJc w:val="left"/>
      <w:pPr>
        <w:ind w:left="1020" w:hanging="360"/>
      </w:pPr>
    </w:lvl>
    <w:lvl w:ilvl="5" w:tplc="9D14B3E0">
      <w:start w:val="1"/>
      <w:numFmt w:val="decimal"/>
      <w:lvlText w:val="%6."/>
      <w:lvlJc w:val="left"/>
      <w:pPr>
        <w:ind w:left="1020" w:hanging="360"/>
      </w:pPr>
    </w:lvl>
    <w:lvl w:ilvl="6" w:tplc="45DA0DAC">
      <w:start w:val="1"/>
      <w:numFmt w:val="decimal"/>
      <w:lvlText w:val="%7."/>
      <w:lvlJc w:val="left"/>
      <w:pPr>
        <w:ind w:left="1020" w:hanging="360"/>
      </w:pPr>
    </w:lvl>
    <w:lvl w:ilvl="7" w:tplc="05422910">
      <w:start w:val="1"/>
      <w:numFmt w:val="decimal"/>
      <w:lvlText w:val="%8."/>
      <w:lvlJc w:val="left"/>
      <w:pPr>
        <w:ind w:left="1020" w:hanging="360"/>
      </w:pPr>
    </w:lvl>
    <w:lvl w:ilvl="8" w:tplc="A8AA1B58">
      <w:start w:val="1"/>
      <w:numFmt w:val="decimal"/>
      <w:lvlText w:val="%9."/>
      <w:lvlJc w:val="left"/>
      <w:pPr>
        <w:ind w:left="1020" w:hanging="360"/>
      </w:pPr>
    </w:lvl>
  </w:abstractNum>
  <w:abstractNum w:abstractNumId="14" w15:restartNumberingAfterBreak="0">
    <w:nsid w:val="686F2901"/>
    <w:multiLevelType w:val="hybridMultilevel"/>
    <w:tmpl w:val="A2B6C38C"/>
    <w:lvl w:ilvl="0" w:tplc="72C0A7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BF200F7"/>
    <w:multiLevelType w:val="multilevel"/>
    <w:tmpl w:val="401C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1F2CD9"/>
    <w:multiLevelType w:val="hybridMultilevel"/>
    <w:tmpl w:val="B97A0EB8"/>
    <w:lvl w:ilvl="0" w:tplc="51442E3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7E8161E0"/>
    <w:multiLevelType w:val="hybridMultilevel"/>
    <w:tmpl w:val="0060C7DE"/>
    <w:lvl w:ilvl="0" w:tplc="E70C34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24221678">
    <w:abstractNumId w:val="15"/>
  </w:num>
  <w:num w:numId="2" w16cid:durableId="364136918">
    <w:abstractNumId w:val="14"/>
  </w:num>
  <w:num w:numId="3" w16cid:durableId="962880840">
    <w:abstractNumId w:val="17"/>
  </w:num>
  <w:num w:numId="4" w16cid:durableId="1839803285">
    <w:abstractNumId w:val="5"/>
  </w:num>
  <w:num w:numId="5" w16cid:durableId="1166826578">
    <w:abstractNumId w:val="16"/>
  </w:num>
  <w:num w:numId="6" w16cid:durableId="1576697257">
    <w:abstractNumId w:val="7"/>
  </w:num>
  <w:num w:numId="7" w16cid:durableId="909732805">
    <w:abstractNumId w:val="0"/>
  </w:num>
  <w:num w:numId="8" w16cid:durableId="1884368402">
    <w:abstractNumId w:val="10"/>
  </w:num>
  <w:num w:numId="9" w16cid:durableId="246043956">
    <w:abstractNumId w:val="12"/>
  </w:num>
  <w:num w:numId="10" w16cid:durableId="1674914146">
    <w:abstractNumId w:val="4"/>
  </w:num>
  <w:num w:numId="11" w16cid:durableId="587076428">
    <w:abstractNumId w:val="13"/>
  </w:num>
  <w:num w:numId="12" w16cid:durableId="460727319">
    <w:abstractNumId w:val="1"/>
  </w:num>
  <w:num w:numId="13" w16cid:durableId="602690539">
    <w:abstractNumId w:val="11"/>
  </w:num>
  <w:num w:numId="14" w16cid:durableId="1365443420">
    <w:abstractNumId w:val="6"/>
  </w:num>
  <w:num w:numId="15" w16cid:durableId="1186867514">
    <w:abstractNumId w:val="8"/>
  </w:num>
  <w:num w:numId="16" w16cid:durableId="6294561">
    <w:abstractNumId w:val="2"/>
  </w:num>
  <w:num w:numId="17" w16cid:durableId="796525954">
    <w:abstractNumId w:val="3"/>
  </w:num>
  <w:num w:numId="18" w16cid:durableId="140575659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ool">
    <w15:presenceInfo w15:providerId="AD" w15:userId="S::a1620@ismy365.eu::c9840f00-1401-4319-94d1-96ffea5f383d"/>
  </w15:person>
  <w15:person w15:author="Auniany Wang">
    <w15:presenceInfo w15:providerId="Windows Live" w15:userId="def52833f0f9ac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riefings in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f22ssadrx5acer9f5x9rdl5spsr2s0vfp0&quot;&gt;RP_lib-Converted&lt;record-ids&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0&lt;/item&gt;&lt;item&gt;31&lt;/item&gt;&lt;item&gt;32&lt;/item&gt;&lt;item&gt;33&lt;/item&gt;&lt;item&gt;34&lt;/item&gt;&lt;item&gt;36&lt;/item&gt;&lt;item&gt;37&lt;/item&gt;&lt;item&gt;38&lt;/item&gt;&lt;item&gt;39&lt;/item&gt;&lt;item&gt;40&lt;/item&gt;&lt;item&gt;41&lt;/item&gt;&lt;item&gt;42&lt;/item&gt;&lt;item&gt;43&lt;/item&gt;&lt;item&gt;45&lt;/item&gt;&lt;item&gt;46&lt;/item&gt;&lt;item&gt;47&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1&lt;/item&gt;&lt;item&gt;72&lt;/item&gt;&lt;item&gt;73&lt;/item&gt;&lt;item&gt;75&lt;/item&gt;&lt;item&gt;76&lt;/item&gt;&lt;item&gt;78&lt;/item&gt;&lt;item&gt;79&lt;/item&gt;&lt;item&gt;80&lt;/item&gt;&lt;item&gt;81&lt;/item&gt;&lt;item&gt;82&lt;/item&gt;&lt;item&gt;83&lt;/item&gt;&lt;item&gt;84&lt;/item&gt;&lt;item&gt;85&lt;/item&gt;&lt;item&gt;86&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9&lt;/item&gt;&lt;item&gt;130&lt;/item&gt;&lt;item&gt;131&lt;/item&gt;&lt;item&gt;132&lt;/item&gt;&lt;item&gt;133&lt;/item&gt;&lt;item&gt;134&lt;/item&gt;&lt;item&gt;135&lt;/item&gt;&lt;item&gt;136&lt;/item&gt;&lt;item&gt;137&lt;/item&gt;&lt;item&gt;138&lt;/item&gt;&lt;/record-ids&gt;&lt;/item&gt;&lt;/Libraries&gt;"/>
  </w:docVars>
  <w:rsids>
    <w:rsidRoot w:val="00FB2461"/>
    <w:rsid w:val="00006A6C"/>
    <w:rsid w:val="00010E77"/>
    <w:rsid w:val="00013755"/>
    <w:rsid w:val="00014935"/>
    <w:rsid w:val="00014EB1"/>
    <w:rsid w:val="0001506A"/>
    <w:rsid w:val="00015ADB"/>
    <w:rsid w:val="00016A95"/>
    <w:rsid w:val="00021E1A"/>
    <w:rsid w:val="00024107"/>
    <w:rsid w:val="000256F1"/>
    <w:rsid w:val="00032DC5"/>
    <w:rsid w:val="00035DA1"/>
    <w:rsid w:val="000362AC"/>
    <w:rsid w:val="00037C9A"/>
    <w:rsid w:val="0004247E"/>
    <w:rsid w:val="00045BC6"/>
    <w:rsid w:val="00050562"/>
    <w:rsid w:val="00054BB0"/>
    <w:rsid w:val="00055B5C"/>
    <w:rsid w:val="00057457"/>
    <w:rsid w:val="00057A57"/>
    <w:rsid w:val="00057ECD"/>
    <w:rsid w:val="0006017A"/>
    <w:rsid w:val="00060433"/>
    <w:rsid w:val="00061F7C"/>
    <w:rsid w:val="000628CE"/>
    <w:rsid w:val="0006341A"/>
    <w:rsid w:val="00064414"/>
    <w:rsid w:val="00064E87"/>
    <w:rsid w:val="00065944"/>
    <w:rsid w:val="00066C08"/>
    <w:rsid w:val="00066EF9"/>
    <w:rsid w:val="0006712C"/>
    <w:rsid w:val="00073B1A"/>
    <w:rsid w:val="0007676E"/>
    <w:rsid w:val="00077A92"/>
    <w:rsid w:val="00080A02"/>
    <w:rsid w:val="00083CFB"/>
    <w:rsid w:val="0009001E"/>
    <w:rsid w:val="00090902"/>
    <w:rsid w:val="00090F4C"/>
    <w:rsid w:val="00091E5E"/>
    <w:rsid w:val="00095D84"/>
    <w:rsid w:val="0009701E"/>
    <w:rsid w:val="000A1704"/>
    <w:rsid w:val="000A5EE1"/>
    <w:rsid w:val="000A707B"/>
    <w:rsid w:val="000B4304"/>
    <w:rsid w:val="000B50DB"/>
    <w:rsid w:val="000B7332"/>
    <w:rsid w:val="000B7C9D"/>
    <w:rsid w:val="000C01C2"/>
    <w:rsid w:val="000C2E66"/>
    <w:rsid w:val="000D016F"/>
    <w:rsid w:val="000D03D9"/>
    <w:rsid w:val="000D102F"/>
    <w:rsid w:val="000D4CDC"/>
    <w:rsid w:val="000D6113"/>
    <w:rsid w:val="000D61AA"/>
    <w:rsid w:val="000E047C"/>
    <w:rsid w:val="000E115B"/>
    <w:rsid w:val="000E29B7"/>
    <w:rsid w:val="000E3447"/>
    <w:rsid w:val="000E73ED"/>
    <w:rsid w:val="0010115D"/>
    <w:rsid w:val="0010257A"/>
    <w:rsid w:val="00105AEF"/>
    <w:rsid w:val="001063BF"/>
    <w:rsid w:val="001065FD"/>
    <w:rsid w:val="00106B23"/>
    <w:rsid w:val="001100F1"/>
    <w:rsid w:val="001114E1"/>
    <w:rsid w:val="001158CC"/>
    <w:rsid w:val="00117864"/>
    <w:rsid w:val="00121542"/>
    <w:rsid w:val="00122C4A"/>
    <w:rsid w:val="00123D3D"/>
    <w:rsid w:val="0012617A"/>
    <w:rsid w:val="001276A5"/>
    <w:rsid w:val="00127990"/>
    <w:rsid w:val="00133E8D"/>
    <w:rsid w:val="0013584B"/>
    <w:rsid w:val="00137361"/>
    <w:rsid w:val="001424F4"/>
    <w:rsid w:val="001427BE"/>
    <w:rsid w:val="00145D98"/>
    <w:rsid w:val="00147A95"/>
    <w:rsid w:val="00147E8C"/>
    <w:rsid w:val="00150F79"/>
    <w:rsid w:val="00151D3D"/>
    <w:rsid w:val="00152E6D"/>
    <w:rsid w:val="001540F4"/>
    <w:rsid w:val="0015500D"/>
    <w:rsid w:val="00156324"/>
    <w:rsid w:val="001566E4"/>
    <w:rsid w:val="00156B85"/>
    <w:rsid w:val="00157156"/>
    <w:rsid w:val="0015798A"/>
    <w:rsid w:val="00160F58"/>
    <w:rsid w:val="001620F7"/>
    <w:rsid w:val="00165AD4"/>
    <w:rsid w:val="00167564"/>
    <w:rsid w:val="00167620"/>
    <w:rsid w:val="001678C9"/>
    <w:rsid w:val="0017003C"/>
    <w:rsid w:val="00170412"/>
    <w:rsid w:val="00171394"/>
    <w:rsid w:val="001752F9"/>
    <w:rsid w:val="00175BBE"/>
    <w:rsid w:val="00176A6C"/>
    <w:rsid w:val="00181CFD"/>
    <w:rsid w:val="0018360E"/>
    <w:rsid w:val="0018536E"/>
    <w:rsid w:val="001902A1"/>
    <w:rsid w:val="00191873"/>
    <w:rsid w:val="00192252"/>
    <w:rsid w:val="00192B75"/>
    <w:rsid w:val="001934C1"/>
    <w:rsid w:val="00195B43"/>
    <w:rsid w:val="00196F7F"/>
    <w:rsid w:val="001A017D"/>
    <w:rsid w:val="001A4327"/>
    <w:rsid w:val="001A44AE"/>
    <w:rsid w:val="001A4C82"/>
    <w:rsid w:val="001A7D75"/>
    <w:rsid w:val="001B398D"/>
    <w:rsid w:val="001B5DFE"/>
    <w:rsid w:val="001C275D"/>
    <w:rsid w:val="001C2B92"/>
    <w:rsid w:val="001C2D22"/>
    <w:rsid w:val="001C3CF7"/>
    <w:rsid w:val="001D0080"/>
    <w:rsid w:val="001D2691"/>
    <w:rsid w:val="001D68DC"/>
    <w:rsid w:val="001E083D"/>
    <w:rsid w:val="001E0A52"/>
    <w:rsid w:val="001E1EA7"/>
    <w:rsid w:val="001E336B"/>
    <w:rsid w:val="001E72DC"/>
    <w:rsid w:val="001F1593"/>
    <w:rsid w:val="001F169D"/>
    <w:rsid w:val="001F23EA"/>
    <w:rsid w:val="001F34E4"/>
    <w:rsid w:val="001F5AA3"/>
    <w:rsid w:val="002003BC"/>
    <w:rsid w:val="00200662"/>
    <w:rsid w:val="00202516"/>
    <w:rsid w:val="0020602A"/>
    <w:rsid w:val="0020667C"/>
    <w:rsid w:val="0021164C"/>
    <w:rsid w:val="00212544"/>
    <w:rsid w:val="0021548B"/>
    <w:rsid w:val="002206AA"/>
    <w:rsid w:val="00223747"/>
    <w:rsid w:val="00224ADC"/>
    <w:rsid w:val="00225956"/>
    <w:rsid w:val="002261D0"/>
    <w:rsid w:val="00226326"/>
    <w:rsid w:val="0023025F"/>
    <w:rsid w:val="002310BE"/>
    <w:rsid w:val="0023138B"/>
    <w:rsid w:val="002321A2"/>
    <w:rsid w:val="00232ACC"/>
    <w:rsid w:val="00234018"/>
    <w:rsid w:val="002447DF"/>
    <w:rsid w:val="0025268C"/>
    <w:rsid w:val="002551DE"/>
    <w:rsid w:val="00257B27"/>
    <w:rsid w:val="00260818"/>
    <w:rsid w:val="0026086F"/>
    <w:rsid w:val="00260E28"/>
    <w:rsid w:val="00261FAF"/>
    <w:rsid w:val="00262441"/>
    <w:rsid w:val="002676EE"/>
    <w:rsid w:val="00267B03"/>
    <w:rsid w:val="00271A78"/>
    <w:rsid w:val="00272429"/>
    <w:rsid w:val="00273D05"/>
    <w:rsid w:val="00273D28"/>
    <w:rsid w:val="00274B94"/>
    <w:rsid w:val="002766A1"/>
    <w:rsid w:val="002801D5"/>
    <w:rsid w:val="00280699"/>
    <w:rsid w:val="00280BD8"/>
    <w:rsid w:val="0028447B"/>
    <w:rsid w:val="002847A4"/>
    <w:rsid w:val="00286AC9"/>
    <w:rsid w:val="002901FA"/>
    <w:rsid w:val="00291F5F"/>
    <w:rsid w:val="00292532"/>
    <w:rsid w:val="002939E6"/>
    <w:rsid w:val="002946E6"/>
    <w:rsid w:val="002967E5"/>
    <w:rsid w:val="00296939"/>
    <w:rsid w:val="002977E3"/>
    <w:rsid w:val="002A007D"/>
    <w:rsid w:val="002A062C"/>
    <w:rsid w:val="002A3293"/>
    <w:rsid w:val="002A3566"/>
    <w:rsid w:val="002A4CCB"/>
    <w:rsid w:val="002B511C"/>
    <w:rsid w:val="002B5AB0"/>
    <w:rsid w:val="002C357D"/>
    <w:rsid w:val="002C376D"/>
    <w:rsid w:val="002C677E"/>
    <w:rsid w:val="002D5AEF"/>
    <w:rsid w:val="002E084B"/>
    <w:rsid w:val="002E2731"/>
    <w:rsid w:val="002E47EF"/>
    <w:rsid w:val="002E6D29"/>
    <w:rsid w:val="002F5DDD"/>
    <w:rsid w:val="002F77B1"/>
    <w:rsid w:val="002F7DB8"/>
    <w:rsid w:val="0030195B"/>
    <w:rsid w:val="00302048"/>
    <w:rsid w:val="00304418"/>
    <w:rsid w:val="00305317"/>
    <w:rsid w:val="00310D67"/>
    <w:rsid w:val="00311ACB"/>
    <w:rsid w:val="0031592A"/>
    <w:rsid w:val="003220CC"/>
    <w:rsid w:val="003232BA"/>
    <w:rsid w:val="003239FF"/>
    <w:rsid w:val="00323ECF"/>
    <w:rsid w:val="003271E9"/>
    <w:rsid w:val="00331D6C"/>
    <w:rsid w:val="0034270F"/>
    <w:rsid w:val="0035014F"/>
    <w:rsid w:val="003527A2"/>
    <w:rsid w:val="00352980"/>
    <w:rsid w:val="00353981"/>
    <w:rsid w:val="00353A97"/>
    <w:rsid w:val="0035429A"/>
    <w:rsid w:val="00355ED2"/>
    <w:rsid w:val="00356422"/>
    <w:rsid w:val="00361090"/>
    <w:rsid w:val="00361FE3"/>
    <w:rsid w:val="00366EDE"/>
    <w:rsid w:val="0036726F"/>
    <w:rsid w:val="00372385"/>
    <w:rsid w:val="00377034"/>
    <w:rsid w:val="00377B3D"/>
    <w:rsid w:val="00377E5F"/>
    <w:rsid w:val="00380379"/>
    <w:rsid w:val="00381C27"/>
    <w:rsid w:val="00382E46"/>
    <w:rsid w:val="00390509"/>
    <w:rsid w:val="00390776"/>
    <w:rsid w:val="00390836"/>
    <w:rsid w:val="00394449"/>
    <w:rsid w:val="00397B66"/>
    <w:rsid w:val="003A7680"/>
    <w:rsid w:val="003A7DA0"/>
    <w:rsid w:val="003B2865"/>
    <w:rsid w:val="003B5C63"/>
    <w:rsid w:val="003B6D54"/>
    <w:rsid w:val="003C1596"/>
    <w:rsid w:val="003C17AF"/>
    <w:rsid w:val="003C2C17"/>
    <w:rsid w:val="003D412A"/>
    <w:rsid w:val="003E1D98"/>
    <w:rsid w:val="003E5A8C"/>
    <w:rsid w:val="003E6D0D"/>
    <w:rsid w:val="003F109F"/>
    <w:rsid w:val="003F5B10"/>
    <w:rsid w:val="003F66DF"/>
    <w:rsid w:val="003F6D4C"/>
    <w:rsid w:val="004002B6"/>
    <w:rsid w:val="00400DAE"/>
    <w:rsid w:val="0040367B"/>
    <w:rsid w:val="004054CA"/>
    <w:rsid w:val="004055B6"/>
    <w:rsid w:val="004143D3"/>
    <w:rsid w:val="00417021"/>
    <w:rsid w:val="00422279"/>
    <w:rsid w:val="004240DA"/>
    <w:rsid w:val="0042720E"/>
    <w:rsid w:val="0042728B"/>
    <w:rsid w:val="0043194E"/>
    <w:rsid w:val="004325DA"/>
    <w:rsid w:val="0043360A"/>
    <w:rsid w:val="0043411D"/>
    <w:rsid w:val="0044336F"/>
    <w:rsid w:val="004439F9"/>
    <w:rsid w:val="00445FEA"/>
    <w:rsid w:val="004478EB"/>
    <w:rsid w:val="00447B6E"/>
    <w:rsid w:val="00451048"/>
    <w:rsid w:val="004528F1"/>
    <w:rsid w:val="004550FB"/>
    <w:rsid w:val="00456C62"/>
    <w:rsid w:val="00460A18"/>
    <w:rsid w:val="004652EE"/>
    <w:rsid w:val="0046715C"/>
    <w:rsid w:val="00472904"/>
    <w:rsid w:val="00476929"/>
    <w:rsid w:val="00476F69"/>
    <w:rsid w:val="00480A49"/>
    <w:rsid w:val="00482E36"/>
    <w:rsid w:val="004857C8"/>
    <w:rsid w:val="004908F3"/>
    <w:rsid w:val="00490DCD"/>
    <w:rsid w:val="0049176D"/>
    <w:rsid w:val="004939B3"/>
    <w:rsid w:val="00494E72"/>
    <w:rsid w:val="00495A24"/>
    <w:rsid w:val="00496324"/>
    <w:rsid w:val="004A0D36"/>
    <w:rsid w:val="004A1F5D"/>
    <w:rsid w:val="004A307E"/>
    <w:rsid w:val="004A443F"/>
    <w:rsid w:val="004A4895"/>
    <w:rsid w:val="004A4A87"/>
    <w:rsid w:val="004A501E"/>
    <w:rsid w:val="004A6458"/>
    <w:rsid w:val="004B070F"/>
    <w:rsid w:val="004B15CE"/>
    <w:rsid w:val="004C021C"/>
    <w:rsid w:val="004C4274"/>
    <w:rsid w:val="004C4F4B"/>
    <w:rsid w:val="004C62A9"/>
    <w:rsid w:val="004C6558"/>
    <w:rsid w:val="004C6ABC"/>
    <w:rsid w:val="004C7788"/>
    <w:rsid w:val="004D384D"/>
    <w:rsid w:val="004D3A18"/>
    <w:rsid w:val="004E1579"/>
    <w:rsid w:val="004E40DC"/>
    <w:rsid w:val="004E720F"/>
    <w:rsid w:val="004F05BA"/>
    <w:rsid w:val="004F0F78"/>
    <w:rsid w:val="004F3F05"/>
    <w:rsid w:val="0050502F"/>
    <w:rsid w:val="00506AF4"/>
    <w:rsid w:val="0051054F"/>
    <w:rsid w:val="00512112"/>
    <w:rsid w:val="00514762"/>
    <w:rsid w:val="00515601"/>
    <w:rsid w:val="00516249"/>
    <w:rsid w:val="005230EE"/>
    <w:rsid w:val="00523BDC"/>
    <w:rsid w:val="00525A07"/>
    <w:rsid w:val="005306F6"/>
    <w:rsid w:val="00535D0D"/>
    <w:rsid w:val="00536201"/>
    <w:rsid w:val="00536B50"/>
    <w:rsid w:val="00536FD2"/>
    <w:rsid w:val="00544C17"/>
    <w:rsid w:val="00545CEC"/>
    <w:rsid w:val="00547266"/>
    <w:rsid w:val="0055167D"/>
    <w:rsid w:val="00552412"/>
    <w:rsid w:val="005533D4"/>
    <w:rsid w:val="00553A99"/>
    <w:rsid w:val="005573E1"/>
    <w:rsid w:val="00557E4A"/>
    <w:rsid w:val="005620E0"/>
    <w:rsid w:val="00566B3D"/>
    <w:rsid w:val="00573140"/>
    <w:rsid w:val="00573B63"/>
    <w:rsid w:val="00574AB3"/>
    <w:rsid w:val="00582A9F"/>
    <w:rsid w:val="005830AC"/>
    <w:rsid w:val="00584452"/>
    <w:rsid w:val="00584F9B"/>
    <w:rsid w:val="00586E47"/>
    <w:rsid w:val="005875EC"/>
    <w:rsid w:val="005905F8"/>
    <w:rsid w:val="0059320C"/>
    <w:rsid w:val="0059365A"/>
    <w:rsid w:val="00596D61"/>
    <w:rsid w:val="005972FF"/>
    <w:rsid w:val="005A4258"/>
    <w:rsid w:val="005A5CE8"/>
    <w:rsid w:val="005B02E4"/>
    <w:rsid w:val="005B0EF9"/>
    <w:rsid w:val="005B64CD"/>
    <w:rsid w:val="005B64E0"/>
    <w:rsid w:val="005C2700"/>
    <w:rsid w:val="005D239C"/>
    <w:rsid w:val="005D2FF6"/>
    <w:rsid w:val="005D3486"/>
    <w:rsid w:val="005D6F06"/>
    <w:rsid w:val="005E071D"/>
    <w:rsid w:val="005E3BA7"/>
    <w:rsid w:val="005E54D4"/>
    <w:rsid w:val="005E7E2C"/>
    <w:rsid w:val="005F173B"/>
    <w:rsid w:val="005F27EE"/>
    <w:rsid w:val="005F434C"/>
    <w:rsid w:val="005F5E4D"/>
    <w:rsid w:val="005F5EF3"/>
    <w:rsid w:val="005F7DCD"/>
    <w:rsid w:val="00602ABD"/>
    <w:rsid w:val="00610C7A"/>
    <w:rsid w:val="00614114"/>
    <w:rsid w:val="0061553C"/>
    <w:rsid w:val="00624E85"/>
    <w:rsid w:val="006272A2"/>
    <w:rsid w:val="00630A28"/>
    <w:rsid w:val="00631A3B"/>
    <w:rsid w:val="00640D61"/>
    <w:rsid w:val="00640E7E"/>
    <w:rsid w:val="006414DC"/>
    <w:rsid w:val="006420E2"/>
    <w:rsid w:val="00646E09"/>
    <w:rsid w:val="006505CD"/>
    <w:rsid w:val="00653178"/>
    <w:rsid w:val="00656393"/>
    <w:rsid w:val="00657004"/>
    <w:rsid w:val="00657B02"/>
    <w:rsid w:val="00657EC8"/>
    <w:rsid w:val="00662A13"/>
    <w:rsid w:val="00665359"/>
    <w:rsid w:val="006761C7"/>
    <w:rsid w:val="00676CC4"/>
    <w:rsid w:val="00677AC3"/>
    <w:rsid w:val="00680807"/>
    <w:rsid w:val="0068133D"/>
    <w:rsid w:val="0068137B"/>
    <w:rsid w:val="00682E6E"/>
    <w:rsid w:val="00684BFB"/>
    <w:rsid w:val="006855C3"/>
    <w:rsid w:val="00690566"/>
    <w:rsid w:val="0069236E"/>
    <w:rsid w:val="006939DA"/>
    <w:rsid w:val="00693E96"/>
    <w:rsid w:val="006954B2"/>
    <w:rsid w:val="006977EB"/>
    <w:rsid w:val="006A0139"/>
    <w:rsid w:val="006A13D2"/>
    <w:rsid w:val="006A15DE"/>
    <w:rsid w:val="006A2D71"/>
    <w:rsid w:val="006A357E"/>
    <w:rsid w:val="006A3A8E"/>
    <w:rsid w:val="006A4110"/>
    <w:rsid w:val="006A58E0"/>
    <w:rsid w:val="006A78A6"/>
    <w:rsid w:val="006B2613"/>
    <w:rsid w:val="006B38DE"/>
    <w:rsid w:val="006B50FD"/>
    <w:rsid w:val="006B644F"/>
    <w:rsid w:val="006C30CE"/>
    <w:rsid w:val="006C661D"/>
    <w:rsid w:val="006D18EB"/>
    <w:rsid w:val="006D2C68"/>
    <w:rsid w:val="006D36AB"/>
    <w:rsid w:val="006D3D53"/>
    <w:rsid w:val="006D4020"/>
    <w:rsid w:val="006D6653"/>
    <w:rsid w:val="006E0C23"/>
    <w:rsid w:val="006E1994"/>
    <w:rsid w:val="006E1E45"/>
    <w:rsid w:val="006E28F8"/>
    <w:rsid w:val="006E4647"/>
    <w:rsid w:val="006E4CD4"/>
    <w:rsid w:val="006E61A1"/>
    <w:rsid w:val="006E70BE"/>
    <w:rsid w:val="006F029B"/>
    <w:rsid w:val="006F1429"/>
    <w:rsid w:val="006F2FDF"/>
    <w:rsid w:val="006F3014"/>
    <w:rsid w:val="006F4296"/>
    <w:rsid w:val="006F7181"/>
    <w:rsid w:val="007016CC"/>
    <w:rsid w:val="007018CA"/>
    <w:rsid w:val="00704302"/>
    <w:rsid w:val="00710B85"/>
    <w:rsid w:val="00710D08"/>
    <w:rsid w:val="00711879"/>
    <w:rsid w:val="007124EC"/>
    <w:rsid w:val="0071260B"/>
    <w:rsid w:val="00713617"/>
    <w:rsid w:val="00713D0F"/>
    <w:rsid w:val="00715DF8"/>
    <w:rsid w:val="0071628B"/>
    <w:rsid w:val="007200AB"/>
    <w:rsid w:val="00720255"/>
    <w:rsid w:val="00722B43"/>
    <w:rsid w:val="00722F0D"/>
    <w:rsid w:val="0072510C"/>
    <w:rsid w:val="007302DA"/>
    <w:rsid w:val="00730B21"/>
    <w:rsid w:val="00730DBB"/>
    <w:rsid w:val="00731A28"/>
    <w:rsid w:val="007329E0"/>
    <w:rsid w:val="007372AA"/>
    <w:rsid w:val="00741DA1"/>
    <w:rsid w:val="007428BA"/>
    <w:rsid w:val="00742FD9"/>
    <w:rsid w:val="007456BC"/>
    <w:rsid w:val="007473F4"/>
    <w:rsid w:val="00750CED"/>
    <w:rsid w:val="00752384"/>
    <w:rsid w:val="00753AF1"/>
    <w:rsid w:val="00754ABB"/>
    <w:rsid w:val="00756E86"/>
    <w:rsid w:val="007579DF"/>
    <w:rsid w:val="00770FCB"/>
    <w:rsid w:val="00772DC6"/>
    <w:rsid w:val="007732EF"/>
    <w:rsid w:val="007747BE"/>
    <w:rsid w:val="00774E9B"/>
    <w:rsid w:val="00775550"/>
    <w:rsid w:val="007773BC"/>
    <w:rsid w:val="00781BBA"/>
    <w:rsid w:val="00782F06"/>
    <w:rsid w:val="00784BEB"/>
    <w:rsid w:val="0078793E"/>
    <w:rsid w:val="00791033"/>
    <w:rsid w:val="007913FF"/>
    <w:rsid w:val="00792C78"/>
    <w:rsid w:val="0079565C"/>
    <w:rsid w:val="00796D3D"/>
    <w:rsid w:val="007A080A"/>
    <w:rsid w:val="007A2034"/>
    <w:rsid w:val="007A463F"/>
    <w:rsid w:val="007A4A36"/>
    <w:rsid w:val="007B0295"/>
    <w:rsid w:val="007B11D0"/>
    <w:rsid w:val="007B1E16"/>
    <w:rsid w:val="007B7460"/>
    <w:rsid w:val="007C0F0B"/>
    <w:rsid w:val="007C5502"/>
    <w:rsid w:val="007C6299"/>
    <w:rsid w:val="007C6E88"/>
    <w:rsid w:val="007C703E"/>
    <w:rsid w:val="007C709F"/>
    <w:rsid w:val="007D45B4"/>
    <w:rsid w:val="007D4BFF"/>
    <w:rsid w:val="007D6092"/>
    <w:rsid w:val="007D709E"/>
    <w:rsid w:val="007E273E"/>
    <w:rsid w:val="007E3CC2"/>
    <w:rsid w:val="007E4144"/>
    <w:rsid w:val="007E54E1"/>
    <w:rsid w:val="007E71B5"/>
    <w:rsid w:val="007F34A5"/>
    <w:rsid w:val="007F35A3"/>
    <w:rsid w:val="007F397B"/>
    <w:rsid w:val="007F39E4"/>
    <w:rsid w:val="00804503"/>
    <w:rsid w:val="00812174"/>
    <w:rsid w:val="00812A29"/>
    <w:rsid w:val="00813620"/>
    <w:rsid w:val="00813751"/>
    <w:rsid w:val="0081609B"/>
    <w:rsid w:val="0081612C"/>
    <w:rsid w:val="008176E0"/>
    <w:rsid w:val="008251A4"/>
    <w:rsid w:val="00830D9A"/>
    <w:rsid w:val="00831F15"/>
    <w:rsid w:val="00832651"/>
    <w:rsid w:val="0083544C"/>
    <w:rsid w:val="00842CEB"/>
    <w:rsid w:val="00845775"/>
    <w:rsid w:val="00846BDA"/>
    <w:rsid w:val="008508B2"/>
    <w:rsid w:val="008508C7"/>
    <w:rsid w:val="008523B1"/>
    <w:rsid w:val="00853858"/>
    <w:rsid w:val="00853EAB"/>
    <w:rsid w:val="008551CC"/>
    <w:rsid w:val="00855C39"/>
    <w:rsid w:val="00857F53"/>
    <w:rsid w:val="00860001"/>
    <w:rsid w:val="00860470"/>
    <w:rsid w:val="00861062"/>
    <w:rsid w:val="00861335"/>
    <w:rsid w:val="008616E5"/>
    <w:rsid w:val="008622A7"/>
    <w:rsid w:val="00862D7A"/>
    <w:rsid w:val="00865C63"/>
    <w:rsid w:val="00867F75"/>
    <w:rsid w:val="008707A2"/>
    <w:rsid w:val="00871E0E"/>
    <w:rsid w:val="00873A80"/>
    <w:rsid w:val="008775CA"/>
    <w:rsid w:val="0088194A"/>
    <w:rsid w:val="0088546A"/>
    <w:rsid w:val="00887394"/>
    <w:rsid w:val="00891FBE"/>
    <w:rsid w:val="00894253"/>
    <w:rsid w:val="00895D10"/>
    <w:rsid w:val="00895D28"/>
    <w:rsid w:val="008A0486"/>
    <w:rsid w:val="008A0A50"/>
    <w:rsid w:val="008A1F66"/>
    <w:rsid w:val="008A430B"/>
    <w:rsid w:val="008A45E7"/>
    <w:rsid w:val="008A475A"/>
    <w:rsid w:val="008A5F8A"/>
    <w:rsid w:val="008A6408"/>
    <w:rsid w:val="008A7955"/>
    <w:rsid w:val="008B2467"/>
    <w:rsid w:val="008B313A"/>
    <w:rsid w:val="008B3EBB"/>
    <w:rsid w:val="008B735D"/>
    <w:rsid w:val="008C10D5"/>
    <w:rsid w:val="008C2B37"/>
    <w:rsid w:val="008C47F7"/>
    <w:rsid w:val="008C4F87"/>
    <w:rsid w:val="008D1437"/>
    <w:rsid w:val="008D66DF"/>
    <w:rsid w:val="008E1D1B"/>
    <w:rsid w:val="008E1EEE"/>
    <w:rsid w:val="008F6940"/>
    <w:rsid w:val="00902652"/>
    <w:rsid w:val="0090445F"/>
    <w:rsid w:val="00905AC9"/>
    <w:rsid w:val="00910CE2"/>
    <w:rsid w:val="00910D46"/>
    <w:rsid w:val="009118DD"/>
    <w:rsid w:val="009118E3"/>
    <w:rsid w:val="009132A1"/>
    <w:rsid w:val="009142CA"/>
    <w:rsid w:val="00917F88"/>
    <w:rsid w:val="0092240E"/>
    <w:rsid w:val="00922563"/>
    <w:rsid w:val="0092301C"/>
    <w:rsid w:val="009232EB"/>
    <w:rsid w:val="00923A9D"/>
    <w:rsid w:val="00924B59"/>
    <w:rsid w:val="00925E19"/>
    <w:rsid w:val="0092784D"/>
    <w:rsid w:val="009300A0"/>
    <w:rsid w:val="009302B2"/>
    <w:rsid w:val="00931027"/>
    <w:rsid w:val="00931E8A"/>
    <w:rsid w:val="00932280"/>
    <w:rsid w:val="00933804"/>
    <w:rsid w:val="00935E68"/>
    <w:rsid w:val="0094167A"/>
    <w:rsid w:val="00942299"/>
    <w:rsid w:val="00945D0E"/>
    <w:rsid w:val="009505B1"/>
    <w:rsid w:val="00950EA8"/>
    <w:rsid w:val="00951B2E"/>
    <w:rsid w:val="00951CAF"/>
    <w:rsid w:val="00951EF5"/>
    <w:rsid w:val="0095654A"/>
    <w:rsid w:val="00957E79"/>
    <w:rsid w:val="0096187C"/>
    <w:rsid w:val="00961CE9"/>
    <w:rsid w:val="00965352"/>
    <w:rsid w:val="009658D3"/>
    <w:rsid w:val="00970264"/>
    <w:rsid w:val="00971713"/>
    <w:rsid w:val="00971F8E"/>
    <w:rsid w:val="00972054"/>
    <w:rsid w:val="00984F8D"/>
    <w:rsid w:val="00992323"/>
    <w:rsid w:val="009A09C7"/>
    <w:rsid w:val="009A2967"/>
    <w:rsid w:val="009A2D82"/>
    <w:rsid w:val="009A2E7E"/>
    <w:rsid w:val="009A5ABA"/>
    <w:rsid w:val="009A624B"/>
    <w:rsid w:val="009B7203"/>
    <w:rsid w:val="009C30E9"/>
    <w:rsid w:val="009C3492"/>
    <w:rsid w:val="009C4107"/>
    <w:rsid w:val="009D10D2"/>
    <w:rsid w:val="009D1CB5"/>
    <w:rsid w:val="009D3EE0"/>
    <w:rsid w:val="009D3F3F"/>
    <w:rsid w:val="009D4B0C"/>
    <w:rsid w:val="009D5B3E"/>
    <w:rsid w:val="009D6212"/>
    <w:rsid w:val="009D73D3"/>
    <w:rsid w:val="009D7FE6"/>
    <w:rsid w:val="009E0A65"/>
    <w:rsid w:val="009E1554"/>
    <w:rsid w:val="009E3B69"/>
    <w:rsid w:val="009E40B7"/>
    <w:rsid w:val="009E5214"/>
    <w:rsid w:val="009E5B4B"/>
    <w:rsid w:val="009E6A08"/>
    <w:rsid w:val="009E6C25"/>
    <w:rsid w:val="009F0939"/>
    <w:rsid w:val="009F41D5"/>
    <w:rsid w:val="009F42E5"/>
    <w:rsid w:val="009F47FD"/>
    <w:rsid w:val="009F48B6"/>
    <w:rsid w:val="009F48D8"/>
    <w:rsid w:val="009F64DD"/>
    <w:rsid w:val="00A006C1"/>
    <w:rsid w:val="00A007AA"/>
    <w:rsid w:val="00A041C5"/>
    <w:rsid w:val="00A05249"/>
    <w:rsid w:val="00A06D9C"/>
    <w:rsid w:val="00A110C6"/>
    <w:rsid w:val="00A11744"/>
    <w:rsid w:val="00A14573"/>
    <w:rsid w:val="00A151BD"/>
    <w:rsid w:val="00A179D1"/>
    <w:rsid w:val="00A17FB7"/>
    <w:rsid w:val="00A2204B"/>
    <w:rsid w:val="00A237C2"/>
    <w:rsid w:val="00A24E28"/>
    <w:rsid w:val="00A25720"/>
    <w:rsid w:val="00A26366"/>
    <w:rsid w:val="00A2641B"/>
    <w:rsid w:val="00A30CE6"/>
    <w:rsid w:val="00A30FD7"/>
    <w:rsid w:val="00A33805"/>
    <w:rsid w:val="00A36C4B"/>
    <w:rsid w:val="00A372D8"/>
    <w:rsid w:val="00A37666"/>
    <w:rsid w:val="00A379CB"/>
    <w:rsid w:val="00A407DE"/>
    <w:rsid w:val="00A43300"/>
    <w:rsid w:val="00A433EB"/>
    <w:rsid w:val="00A44369"/>
    <w:rsid w:val="00A45760"/>
    <w:rsid w:val="00A4720F"/>
    <w:rsid w:val="00A50406"/>
    <w:rsid w:val="00A50852"/>
    <w:rsid w:val="00A50F83"/>
    <w:rsid w:val="00A51285"/>
    <w:rsid w:val="00A54EA7"/>
    <w:rsid w:val="00A554E3"/>
    <w:rsid w:val="00A570CB"/>
    <w:rsid w:val="00A574B3"/>
    <w:rsid w:val="00A60902"/>
    <w:rsid w:val="00A6217D"/>
    <w:rsid w:val="00A6293D"/>
    <w:rsid w:val="00A66353"/>
    <w:rsid w:val="00A719D2"/>
    <w:rsid w:val="00A71C37"/>
    <w:rsid w:val="00A74349"/>
    <w:rsid w:val="00A75C17"/>
    <w:rsid w:val="00A82CB3"/>
    <w:rsid w:val="00A86F8E"/>
    <w:rsid w:val="00A87FE5"/>
    <w:rsid w:val="00A919C6"/>
    <w:rsid w:val="00A91A18"/>
    <w:rsid w:val="00A924D0"/>
    <w:rsid w:val="00A926DF"/>
    <w:rsid w:val="00A941E0"/>
    <w:rsid w:val="00A9467A"/>
    <w:rsid w:val="00A9655A"/>
    <w:rsid w:val="00AA0521"/>
    <w:rsid w:val="00AA071D"/>
    <w:rsid w:val="00AA1C6B"/>
    <w:rsid w:val="00AA2CEF"/>
    <w:rsid w:val="00AA3451"/>
    <w:rsid w:val="00AA4439"/>
    <w:rsid w:val="00AA6B02"/>
    <w:rsid w:val="00AA79DE"/>
    <w:rsid w:val="00AB231F"/>
    <w:rsid w:val="00AB60AB"/>
    <w:rsid w:val="00AC1CB5"/>
    <w:rsid w:val="00AC5A41"/>
    <w:rsid w:val="00AD024E"/>
    <w:rsid w:val="00AD5938"/>
    <w:rsid w:val="00AD67BC"/>
    <w:rsid w:val="00AE257E"/>
    <w:rsid w:val="00AE3E30"/>
    <w:rsid w:val="00AE402F"/>
    <w:rsid w:val="00AE4292"/>
    <w:rsid w:val="00AE62BB"/>
    <w:rsid w:val="00AF0CA7"/>
    <w:rsid w:val="00AF1D9B"/>
    <w:rsid w:val="00AF29EE"/>
    <w:rsid w:val="00B039B5"/>
    <w:rsid w:val="00B045F2"/>
    <w:rsid w:val="00B051FD"/>
    <w:rsid w:val="00B10B94"/>
    <w:rsid w:val="00B1182C"/>
    <w:rsid w:val="00B16C45"/>
    <w:rsid w:val="00B17699"/>
    <w:rsid w:val="00B2203D"/>
    <w:rsid w:val="00B22B83"/>
    <w:rsid w:val="00B22D3D"/>
    <w:rsid w:val="00B2441B"/>
    <w:rsid w:val="00B25F64"/>
    <w:rsid w:val="00B30FB3"/>
    <w:rsid w:val="00B310B0"/>
    <w:rsid w:val="00B353B7"/>
    <w:rsid w:val="00B3576B"/>
    <w:rsid w:val="00B40C46"/>
    <w:rsid w:val="00B4326C"/>
    <w:rsid w:val="00B46DBF"/>
    <w:rsid w:val="00B53FCC"/>
    <w:rsid w:val="00B54C7D"/>
    <w:rsid w:val="00B562CB"/>
    <w:rsid w:val="00B570FA"/>
    <w:rsid w:val="00B57D7A"/>
    <w:rsid w:val="00B6242B"/>
    <w:rsid w:val="00B642F3"/>
    <w:rsid w:val="00B70F9C"/>
    <w:rsid w:val="00B7748D"/>
    <w:rsid w:val="00B82843"/>
    <w:rsid w:val="00B8348A"/>
    <w:rsid w:val="00B83DAE"/>
    <w:rsid w:val="00B84B85"/>
    <w:rsid w:val="00B85802"/>
    <w:rsid w:val="00B86613"/>
    <w:rsid w:val="00B878A3"/>
    <w:rsid w:val="00B9043C"/>
    <w:rsid w:val="00B90D10"/>
    <w:rsid w:val="00B9315D"/>
    <w:rsid w:val="00B95484"/>
    <w:rsid w:val="00B9696E"/>
    <w:rsid w:val="00B976A7"/>
    <w:rsid w:val="00BA09FE"/>
    <w:rsid w:val="00BA31A9"/>
    <w:rsid w:val="00BA4CCE"/>
    <w:rsid w:val="00BA70A7"/>
    <w:rsid w:val="00BB12CF"/>
    <w:rsid w:val="00BB1E58"/>
    <w:rsid w:val="00BB3001"/>
    <w:rsid w:val="00BB4BC9"/>
    <w:rsid w:val="00BC03D5"/>
    <w:rsid w:val="00BC18F5"/>
    <w:rsid w:val="00BC42A8"/>
    <w:rsid w:val="00BC4FE9"/>
    <w:rsid w:val="00BC5C30"/>
    <w:rsid w:val="00BD1D5E"/>
    <w:rsid w:val="00BD5E0F"/>
    <w:rsid w:val="00BD7F7A"/>
    <w:rsid w:val="00BE022B"/>
    <w:rsid w:val="00BE3F9C"/>
    <w:rsid w:val="00BE4329"/>
    <w:rsid w:val="00BE570D"/>
    <w:rsid w:val="00BE7E02"/>
    <w:rsid w:val="00BF46E8"/>
    <w:rsid w:val="00BF622F"/>
    <w:rsid w:val="00BF6C7C"/>
    <w:rsid w:val="00BF7C3B"/>
    <w:rsid w:val="00C002AA"/>
    <w:rsid w:val="00C1091C"/>
    <w:rsid w:val="00C110C4"/>
    <w:rsid w:val="00C13191"/>
    <w:rsid w:val="00C13808"/>
    <w:rsid w:val="00C14B4D"/>
    <w:rsid w:val="00C15281"/>
    <w:rsid w:val="00C154FE"/>
    <w:rsid w:val="00C1696D"/>
    <w:rsid w:val="00C16FCB"/>
    <w:rsid w:val="00C17481"/>
    <w:rsid w:val="00C20E8E"/>
    <w:rsid w:val="00C24CB4"/>
    <w:rsid w:val="00C24FEA"/>
    <w:rsid w:val="00C3024A"/>
    <w:rsid w:val="00C324BA"/>
    <w:rsid w:val="00C32BD4"/>
    <w:rsid w:val="00C351B2"/>
    <w:rsid w:val="00C35E91"/>
    <w:rsid w:val="00C42F86"/>
    <w:rsid w:val="00C464B7"/>
    <w:rsid w:val="00C46874"/>
    <w:rsid w:val="00C47548"/>
    <w:rsid w:val="00C57BC0"/>
    <w:rsid w:val="00C57E19"/>
    <w:rsid w:val="00C600B3"/>
    <w:rsid w:val="00C63009"/>
    <w:rsid w:val="00C63250"/>
    <w:rsid w:val="00C64CF2"/>
    <w:rsid w:val="00C72A3A"/>
    <w:rsid w:val="00C754D0"/>
    <w:rsid w:val="00C7587F"/>
    <w:rsid w:val="00C772B0"/>
    <w:rsid w:val="00C803D7"/>
    <w:rsid w:val="00C8140A"/>
    <w:rsid w:val="00C84EAE"/>
    <w:rsid w:val="00C9043D"/>
    <w:rsid w:val="00C90A37"/>
    <w:rsid w:val="00C93196"/>
    <w:rsid w:val="00C93EF0"/>
    <w:rsid w:val="00C94779"/>
    <w:rsid w:val="00C953C2"/>
    <w:rsid w:val="00C957D4"/>
    <w:rsid w:val="00C963EE"/>
    <w:rsid w:val="00C963FF"/>
    <w:rsid w:val="00C964C6"/>
    <w:rsid w:val="00CA42DC"/>
    <w:rsid w:val="00CA6306"/>
    <w:rsid w:val="00CA6868"/>
    <w:rsid w:val="00CA6E60"/>
    <w:rsid w:val="00CB0BBE"/>
    <w:rsid w:val="00CB2B54"/>
    <w:rsid w:val="00CB702D"/>
    <w:rsid w:val="00CC0A22"/>
    <w:rsid w:val="00CC1B47"/>
    <w:rsid w:val="00CC3270"/>
    <w:rsid w:val="00CC46EF"/>
    <w:rsid w:val="00CC7AB0"/>
    <w:rsid w:val="00CD2917"/>
    <w:rsid w:val="00CD5015"/>
    <w:rsid w:val="00CD5166"/>
    <w:rsid w:val="00CD6181"/>
    <w:rsid w:val="00CE558D"/>
    <w:rsid w:val="00CE5872"/>
    <w:rsid w:val="00CE58D2"/>
    <w:rsid w:val="00CE68F2"/>
    <w:rsid w:val="00CF6C53"/>
    <w:rsid w:val="00CF74D9"/>
    <w:rsid w:val="00CF7A11"/>
    <w:rsid w:val="00D00675"/>
    <w:rsid w:val="00D01236"/>
    <w:rsid w:val="00D014B0"/>
    <w:rsid w:val="00D01AB3"/>
    <w:rsid w:val="00D054BA"/>
    <w:rsid w:val="00D10EF2"/>
    <w:rsid w:val="00D16CA7"/>
    <w:rsid w:val="00D17BB2"/>
    <w:rsid w:val="00D2551D"/>
    <w:rsid w:val="00D270FE"/>
    <w:rsid w:val="00D30967"/>
    <w:rsid w:val="00D32E1C"/>
    <w:rsid w:val="00D35873"/>
    <w:rsid w:val="00D35D3A"/>
    <w:rsid w:val="00D36A30"/>
    <w:rsid w:val="00D37B40"/>
    <w:rsid w:val="00D4073B"/>
    <w:rsid w:val="00D42037"/>
    <w:rsid w:val="00D459E0"/>
    <w:rsid w:val="00D4639F"/>
    <w:rsid w:val="00D463BB"/>
    <w:rsid w:val="00D46CBA"/>
    <w:rsid w:val="00D47874"/>
    <w:rsid w:val="00D54972"/>
    <w:rsid w:val="00D54B94"/>
    <w:rsid w:val="00D6260E"/>
    <w:rsid w:val="00D71024"/>
    <w:rsid w:val="00D72F80"/>
    <w:rsid w:val="00D72FF6"/>
    <w:rsid w:val="00D730DE"/>
    <w:rsid w:val="00D7345D"/>
    <w:rsid w:val="00D737F0"/>
    <w:rsid w:val="00D73E88"/>
    <w:rsid w:val="00D765AF"/>
    <w:rsid w:val="00D81C5C"/>
    <w:rsid w:val="00D84C2B"/>
    <w:rsid w:val="00D9136C"/>
    <w:rsid w:val="00D9237B"/>
    <w:rsid w:val="00D93634"/>
    <w:rsid w:val="00D948D5"/>
    <w:rsid w:val="00D94F8A"/>
    <w:rsid w:val="00D975B2"/>
    <w:rsid w:val="00DA2553"/>
    <w:rsid w:val="00DA6D35"/>
    <w:rsid w:val="00DB021A"/>
    <w:rsid w:val="00DB27A3"/>
    <w:rsid w:val="00DB3027"/>
    <w:rsid w:val="00DB4C9B"/>
    <w:rsid w:val="00DB6954"/>
    <w:rsid w:val="00DB6D85"/>
    <w:rsid w:val="00DB7A54"/>
    <w:rsid w:val="00DC01FF"/>
    <w:rsid w:val="00DC037B"/>
    <w:rsid w:val="00DC03B5"/>
    <w:rsid w:val="00DC3C31"/>
    <w:rsid w:val="00DC704F"/>
    <w:rsid w:val="00DC7897"/>
    <w:rsid w:val="00DD0D74"/>
    <w:rsid w:val="00DD2F66"/>
    <w:rsid w:val="00DD4DB3"/>
    <w:rsid w:val="00DD739B"/>
    <w:rsid w:val="00DE486B"/>
    <w:rsid w:val="00DE5087"/>
    <w:rsid w:val="00DE5B43"/>
    <w:rsid w:val="00DF75A1"/>
    <w:rsid w:val="00DF75FA"/>
    <w:rsid w:val="00E0194F"/>
    <w:rsid w:val="00E044E9"/>
    <w:rsid w:val="00E04760"/>
    <w:rsid w:val="00E06AF2"/>
    <w:rsid w:val="00E126FE"/>
    <w:rsid w:val="00E13A2E"/>
    <w:rsid w:val="00E13C00"/>
    <w:rsid w:val="00E20BC9"/>
    <w:rsid w:val="00E21441"/>
    <w:rsid w:val="00E25437"/>
    <w:rsid w:val="00E26083"/>
    <w:rsid w:val="00E26AE1"/>
    <w:rsid w:val="00E27681"/>
    <w:rsid w:val="00E276AD"/>
    <w:rsid w:val="00E30520"/>
    <w:rsid w:val="00E31E8C"/>
    <w:rsid w:val="00E346E9"/>
    <w:rsid w:val="00E35D16"/>
    <w:rsid w:val="00E36F76"/>
    <w:rsid w:val="00E377E1"/>
    <w:rsid w:val="00E37902"/>
    <w:rsid w:val="00E44489"/>
    <w:rsid w:val="00E45F26"/>
    <w:rsid w:val="00E5119E"/>
    <w:rsid w:val="00E539F7"/>
    <w:rsid w:val="00E55757"/>
    <w:rsid w:val="00E55A12"/>
    <w:rsid w:val="00E6023E"/>
    <w:rsid w:val="00E60771"/>
    <w:rsid w:val="00E610A1"/>
    <w:rsid w:val="00E6161D"/>
    <w:rsid w:val="00E6186F"/>
    <w:rsid w:val="00E6533A"/>
    <w:rsid w:val="00E66C1B"/>
    <w:rsid w:val="00E677CA"/>
    <w:rsid w:val="00E71794"/>
    <w:rsid w:val="00E7459F"/>
    <w:rsid w:val="00E759FC"/>
    <w:rsid w:val="00E77C73"/>
    <w:rsid w:val="00E8062D"/>
    <w:rsid w:val="00E83CB9"/>
    <w:rsid w:val="00E90200"/>
    <w:rsid w:val="00E97E85"/>
    <w:rsid w:val="00EA00DE"/>
    <w:rsid w:val="00EA24C2"/>
    <w:rsid w:val="00EA3363"/>
    <w:rsid w:val="00EA3960"/>
    <w:rsid w:val="00EA4CA1"/>
    <w:rsid w:val="00EA697F"/>
    <w:rsid w:val="00EA7EB6"/>
    <w:rsid w:val="00EB7162"/>
    <w:rsid w:val="00EB7504"/>
    <w:rsid w:val="00EB7A6C"/>
    <w:rsid w:val="00EC1DA1"/>
    <w:rsid w:val="00EC3ADB"/>
    <w:rsid w:val="00EC46B9"/>
    <w:rsid w:val="00EC7560"/>
    <w:rsid w:val="00ED001A"/>
    <w:rsid w:val="00ED54D5"/>
    <w:rsid w:val="00EE053B"/>
    <w:rsid w:val="00EE253F"/>
    <w:rsid w:val="00EE2E96"/>
    <w:rsid w:val="00EE5621"/>
    <w:rsid w:val="00EF071D"/>
    <w:rsid w:val="00EF2575"/>
    <w:rsid w:val="00EF3EC6"/>
    <w:rsid w:val="00EF3FB3"/>
    <w:rsid w:val="00EF572A"/>
    <w:rsid w:val="00EF597B"/>
    <w:rsid w:val="00F02BC9"/>
    <w:rsid w:val="00F03A2C"/>
    <w:rsid w:val="00F1138A"/>
    <w:rsid w:val="00F1345D"/>
    <w:rsid w:val="00F14C45"/>
    <w:rsid w:val="00F1673C"/>
    <w:rsid w:val="00F17D1D"/>
    <w:rsid w:val="00F20A09"/>
    <w:rsid w:val="00F216DB"/>
    <w:rsid w:val="00F2731C"/>
    <w:rsid w:val="00F313B0"/>
    <w:rsid w:val="00F355CB"/>
    <w:rsid w:val="00F36FFA"/>
    <w:rsid w:val="00F37C27"/>
    <w:rsid w:val="00F41CE1"/>
    <w:rsid w:val="00F4370D"/>
    <w:rsid w:val="00F447E9"/>
    <w:rsid w:val="00F45235"/>
    <w:rsid w:val="00F47276"/>
    <w:rsid w:val="00F511AE"/>
    <w:rsid w:val="00F51AAD"/>
    <w:rsid w:val="00F51D7A"/>
    <w:rsid w:val="00F5346C"/>
    <w:rsid w:val="00F56923"/>
    <w:rsid w:val="00F574A8"/>
    <w:rsid w:val="00F61A2C"/>
    <w:rsid w:val="00F620E0"/>
    <w:rsid w:val="00F6350E"/>
    <w:rsid w:val="00F67594"/>
    <w:rsid w:val="00F70271"/>
    <w:rsid w:val="00F705AD"/>
    <w:rsid w:val="00F70729"/>
    <w:rsid w:val="00F73772"/>
    <w:rsid w:val="00F73935"/>
    <w:rsid w:val="00F7425E"/>
    <w:rsid w:val="00F755C3"/>
    <w:rsid w:val="00F75714"/>
    <w:rsid w:val="00F7617C"/>
    <w:rsid w:val="00F8073C"/>
    <w:rsid w:val="00F82C0A"/>
    <w:rsid w:val="00F83085"/>
    <w:rsid w:val="00F8532D"/>
    <w:rsid w:val="00F85D2B"/>
    <w:rsid w:val="00F87435"/>
    <w:rsid w:val="00F87869"/>
    <w:rsid w:val="00F90B6A"/>
    <w:rsid w:val="00F91F67"/>
    <w:rsid w:val="00F94D8D"/>
    <w:rsid w:val="00F95A79"/>
    <w:rsid w:val="00FB2461"/>
    <w:rsid w:val="00FB26A9"/>
    <w:rsid w:val="00FB7666"/>
    <w:rsid w:val="00FC1DC2"/>
    <w:rsid w:val="00FC286D"/>
    <w:rsid w:val="00FC3589"/>
    <w:rsid w:val="00FC3C09"/>
    <w:rsid w:val="00FC4063"/>
    <w:rsid w:val="00FC5D61"/>
    <w:rsid w:val="00FD43C4"/>
    <w:rsid w:val="00FD4691"/>
    <w:rsid w:val="00FD5A8B"/>
    <w:rsid w:val="00FD7A11"/>
    <w:rsid w:val="00FE0683"/>
    <w:rsid w:val="00FE4553"/>
    <w:rsid w:val="00FE542C"/>
    <w:rsid w:val="00FE7732"/>
    <w:rsid w:val="00FE7B3C"/>
    <w:rsid w:val="00FF0152"/>
    <w:rsid w:val="00FF5C0C"/>
    <w:rsid w:val="00FF5D45"/>
    <w:rsid w:val="00FF6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0A5838"/>
  <w15:docId w15:val="{BBC9FB17-2744-4D2E-91DB-1B1E55EB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kern w:val="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02B6"/>
    <w:pPr>
      <w:widowControl w:val="0"/>
      <w:jc w:val="both"/>
    </w:pPr>
    <w:rPr>
      <w:rFonts w:asciiTheme="minorHAnsi" w:eastAsiaTheme="minorEastAsia" w:hAnsiTheme="minorHAnsi" w:cstheme="minorBidi"/>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PSOffice1">
    <w:name w:val="WPSOffice手动目录 1"/>
    <w:autoRedefine/>
    <w:qFormat/>
    <w:rsid w:val="00157156"/>
  </w:style>
  <w:style w:type="paragraph" w:customStyle="1" w:styleId="TableParagraph">
    <w:name w:val="Table Paragraph"/>
    <w:basedOn w:val="a"/>
    <w:autoRedefine/>
    <w:uiPriority w:val="1"/>
    <w:qFormat/>
    <w:rsid w:val="00157156"/>
    <w:rPr>
      <w:rFonts w:ascii="Times New Roman" w:eastAsia="Times New Roman" w:hAnsi="Times New Roman"/>
      <w:lang w:eastAsia="en-US"/>
    </w:rPr>
  </w:style>
  <w:style w:type="paragraph" w:customStyle="1" w:styleId="WPSOffice2">
    <w:name w:val="WPSOffice手动目录 2"/>
    <w:autoRedefine/>
    <w:qFormat/>
    <w:rsid w:val="00157156"/>
    <w:pPr>
      <w:ind w:leftChars="200" w:left="200"/>
    </w:pPr>
  </w:style>
  <w:style w:type="paragraph" w:styleId="TOC1">
    <w:name w:val="toc 1"/>
    <w:basedOn w:val="a"/>
    <w:next w:val="a"/>
    <w:uiPriority w:val="1"/>
    <w:qFormat/>
    <w:rsid w:val="00157156"/>
    <w:pPr>
      <w:spacing w:before="348"/>
      <w:ind w:left="338" w:hanging="361"/>
    </w:pPr>
    <w:rPr>
      <w:rFonts w:ascii="Times New Roman" w:eastAsia="Times New Roman" w:hAnsi="Times New Roman" w:cs="Times New Roman"/>
      <w:sz w:val="24"/>
      <w:lang w:eastAsia="en-US"/>
    </w:rPr>
  </w:style>
  <w:style w:type="paragraph" w:styleId="a3">
    <w:name w:val="Title"/>
    <w:basedOn w:val="a"/>
    <w:link w:val="a4"/>
    <w:uiPriority w:val="1"/>
    <w:qFormat/>
    <w:rsid w:val="00157156"/>
    <w:pPr>
      <w:spacing w:before="201"/>
      <w:ind w:left="1046"/>
    </w:pPr>
    <w:rPr>
      <w:rFonts w:ascii="Times New Roman" w:eastAsia="Times New Roman" w:hAnsi="Times New Roman" w:cs="Times New Roman"/>
      <w:b/>
      <w:bCs/>
      <w:sz w:val="56"/>
      <w:szCs w:val="56"/>
      <w:lang w:eastAsia="en-US"/>
    </w:rPr>
  </w:style>
  <w:style w:type="character" w:customStyle="1" w:styleId="a4">
    <w:name w:val="标题 字符"/>
    <w:basedOn w:val="a0"/>
    <w:link w:val="a3"/>
    <w:uiPriority w:val="1"/>
    <w:rsid w:val="00157156"/>
    <w:rPr>
      <w:rFonts w:eastAsia="Times New Roman"/>
      <w:b/>
      <w:bCs/>
      <w:kern w:val="2"/>
      <w:sz w:val="56"/>
      <w:szCs w:val="56"/>
      <w:lang w:eastAsia="en-US"/>
    </w:rPr>
  </w:style>
  <w:style w:type="paragraph" w:styleId="a5">
    <w:name w:val="Body Text"/>
    <w:basedOn w:val="a"/>
    <w:link w:val="a6"/>
    <w:uiPriority w:val="1"/>
    <w:qFormat/>
    <w:rsid w:val="00157156"/>
    <w:rPr>
      <w:rFonts w:ascii="Tahoma" w:eastAsia="Tahoma" w:hAnsi="Tahoma" w:cs="Tahoma"/>
      <w:sz w:val="24"/>
      <w:lang w:eastAsia="en-US"/>
    </w:rPr>
  </w:style>
  <w:style w:type="character" w:customStyle="1" w:styleId="a6">
    <w:name w:val="正文文本 字符"/>
    <w:basedOn w:val="a0"/>
    <w:link w:val="a5"/>
    <w:uiPriority w:val="1"/>
    <w:rsid w:val="00157156"/>
    <w:rPr>
      <w:rFonts w:ascii="Tahoma" w:eastAsia="Tahoma" w:hAnsi="Tahoma" w:cs="Tahoma"/>
      <w:kern w:val="2"/>
      <w:sz w:val="24"/>
      <w:szCs w:val="24"/>
      <w:lang w:eastAsia="en-US"/>
    </w:rPr>
  </w:style>
  <w:style w:type="character" w:styleId="a7">
    <w:name w:val="Hyperlink"/>
    <w:basedOn w:val="a0"/>
    <w:uiPriority w:val="99"/>
    <w:qFormat/>
    <w:rsid w:val="00157156"/>
    <w:rPr>
      <w:color w:val="0000FF"/>
      <w:u w:val="single"/>
    </w:rPr>
  </w:style>
  <w:style w:type="character" w:styleId="a8">
    <w:name w:val="Strong"/>
    <w:basedOn w:val="a0"/>
    <w:qFormat/>
    <w:rsid w:val="00157156"/>
    <w:rPr>
      <w:b/>
    </w:rPr>
  </w:style>
  <w:style w:type="paragraph" w:styleId="a9">
    <w:name w:val="Normal (Web)"/>
    <w:basedOn w:val="a"/>
    <w:uiPriority w:val="99"/>
    <w:qFormat/>
    <w:rsid w:val="00157156"/>
    <w:pPr>
      <w:spacing w:beforeAutospacing="1" w:afterAutospacing="1"/>
      <w:jc w:val="left"/>
    </w:pPr>
    <w:rPr>
      <w:rFonts w:cs="Times New Roman"/>
      <w:kern w:val="0"/>
      <w:sz w:val="24"/>
    </w:rPr>
  </w:style>
  <w:style w:type="paragraph" w:styleId="aa">
    <w:name w:val="List Paragraph"/>
    <w:basedOn w:val="a"/>
    <w:uiPriority w:val="34"/>
    <w:qFormat/>
    <w:rsid w:val="00157156"/>
    <w:pPr>
      <w:ind w:left="838" w:hanging="720"/>
    </w:pPr>
    <w:rPr>
      <w:rFonts w:ascii="Tahoma" w:eastAsia="Tahoma" w:hAnsi="Tahoma" w:cs="Tahoma"/>
      <w:lang w:eastAsia="en-US"/>
    </w:rPr>
  </w:style>
  <w:style w:type="character" w:styleId="ab">
    <w:name w:val="Placeholder Text"/>
    <w:basedOn w:val="a0"/>
    <w:uiPriority w:val="99"/>
    <w:semiHidden/>
    <w:rsid w:val="00A574B3"/>
    <w:rPr>
      <w:color w:val="666666"/>
    </w:rPr>
  </w:style>
  <w:style w:type="character" w:styleId="ac">
    <w:name w:val="annotation reference"/>
    <w:basedOn w:val="a0"/>
    <w:uiPriority w:val="99"/>
    <w:semiHidden/>
    <w:unhideWhenUsed/>
    <w:rsid w:val="00AF29EE"/>
    <w:rPr>
      <w:sz w:val="21"/>
      <w:szCs w:val="21"/>
    </w:rPr>
  </w:style>
  <w:style w:type="paragraph" w:styleId="ad">
    <w:name w:val="annotation text"/>
    <w:basedOn w:val="a"/>
    <w:link w:val="ae"/>
    <w:uiPriority w:val="99"/>
    <w:unhideWhenUsed/>
    <w:rsid w:val="00AF29EE"/>
    <w:pPr>
      <w:jc w:val="left"/>
    </w:pPr>
  </w:style>
  <w:style w:type="character" w:customStyle="1" w:styleId="ae">
    <w:name w:val="批注文字 字符"/>
    <w:basedOn w:val="a0"/>
    <w:link w:val="ad"/>
    <w:uiPriority w:val="99"/>
    <w:rsid w:val="00AF29EE"/>
    <w:rPr>
      <w:rFonts w:asciiTheme="minorHAnsi" w:eastAsiaTheme="minorEastAsia" w:hAnsiTheme="minorHAnsi" w:cstheme="minorBidi"/>
      <w:sz w:val="21"/>
      <w:szCs w:val="24"/>
    </w:rPr>
  </w:style>
  <w:style w:type="paragraph" w:styleId="af">
    <w:name w:val="annotation subject"/>
    <w:basedOn w:val="ad"/>
    <w:next w:val="ad"/>
    <w:link w:val="af0"/>
    <w:uiPriority w:val="99"/>
    <w:semiHidden/>
    <w:unhideWhenUsed/>
    <w:rsid w:val="00AF29EE"/>
    <w:rPr>
      <w:b/>
      <w:bCs/>
    </w:rPr>
  </w:style>
  <w:style w:type="character" w:customStyle="1" w:styleId="af0">
    <w:name w:val="批注主题 字符"/>
    <w:basedOn w:val="ae"/>
    <w:link w:val="af"/>
    <w:uiPriority w:val="99"/>
    <w:semiHidden/>
    <w:rsid w:val="00AF29EE"/>
    <w:rPr>
      <w:rFonts w:asciiTheme="minorHAnsi" w:eastAsiaTheme="minorEastAsia" w:hAnsiTheme="minorHAnsi" w:cstheme="minorBidi"/>
      <w:b/>
      <w:bCs/>
      <w:sz w:val="21"/>
      <w:szCs w:val="24"/>
    </w:rPr>
  </w:style>
  <w:style w:type="paragraph" w:styleId="af1">
    <w:name w:val="header"/>
    <w:basedOn w:val="a"/>
    <w:link w:val="af2"/>
    <w:uiPriority w:val="99"/>
    <w:unhideWhenUsed/>
    <w:rsid w:val="00631A3B"/>
    <w:pPr>
      <w:tabs>
        <w:tab w:val="center" w:pos="4153"/>
        <w:tab w:val="right" w:pos="8306"/>
      </w:tabs>
      <w:snapToGrid w:val="0"/>
      <w:jc w:val="center"/>
    </w:pPr>
    <w:rPr>
      <w:sz w:val="18"/>
      <w:szCs w:val="18"/>
    </w:rPr>
  </w:style>
  <w:style w:type="character" w:customStyle="1" w:styleId="af2">
    <w:name w:val="页眉 字符"/>
    <w:basedOn w:val="a0"/>
    <w:link w:val="af1"/>
    <w:uiPriority w:val="99"/>
    <w:rsid w:val="00631A3B"/>
    <w:rPr>
      <w:rFonts w:asciiTheme="minorHAnsi" w:eastAsiaTheme="minorEastAsia" w:hAnsiTheme="minorHAnsi" w:cstheme="minorBidi"/>
      <w:sz w:val="18"/>
      <w:szCs w:val="18"/>
    </w:rPr>
  </w:style>
  <w:style w:type="paragraph" w:styleId="af3">
    <w:name w:val="footer"/>
    <w:basedOn w:val="a"/>
    <w:link w:val="af4"/>
    <w:uiPriority w:val="99"/>
    <w:unhideWhenUsed/>
    <w:rsid w:val="00631A3B"/>
    <w:pPr>
      <w:tabs>
        <w:tab w:val="center" w:pos="4153"/>
        <w:tab w:val="right" w:pos="8306"/>
      </w:tabs>
      <w:snapToGrid w:val="0"/>
      <w:jc w:val="left"/>
    </w:pPr>
    <w:rPr>
      <w:sz w:val="18"/>
      <w:szCs w:val="18"/>
    </w:rPr>
  </w:style>
  <w:style w:type="character" w:customStyle="1" w:styleId="af4">
    <w:name w:val="页脚 字符"/>
    <w:basedOn w:val="a0"/>
    <w:link w:val="af3"/>
    <w:uiPriority w:val="99"/>
    <w:rsid w:val="00631A3B"/>
    <w:rPr>
      <w:rFonts w:asciiTheme="minorHAnsi" w:eastAsiaTheme="minorEastAsia" w:hAnsiTheme="minorHAnsi" w:cstheme="minorBidi"/>
      <w:sz w:val="18"/>
      <w:szCs w:val="18"/>
    </w:rPr>
  </w:style>
  <w:style w:type="character" w:styleId="af5">
    <w:name w:val="Unresolved Mention"/>
    <w:basedOn w:val="a0"/>
    <w:uiPriority w:val="99"/>
    <w:semiHidden/>
    <w:unhideWhenUsed/>
    <w:rsid w:val="00F02BC9"/>
    <w:rPr>
      <w:color w:val="605E5C"/>
      <w:shd w:val="clear" w:color="auto" w:fill="E1DFDD"/>
    </w:rPr>
  </w:style>
  <w:style w:type="paragraph" w:styleId="af6">
    <w:name w:val="Revision"/>
    <w:hidden/>
    <w:uiPriority w:val="99"/>
    <w:semiHidden/>
    <w:rsid w:val="00957E79"/>
    <w:rPr>
      <w:rFonts w:asciiTheme="minorHAnsi" w:eastAsiaTheme="minorEastAsia" w:hAnsiTheme="minorHAnsi" w:cstheme="minorBidi"/>
      <w:sz w:val="21"/>
      <w:szCs w:val="24"/>
    </w:rPr>
  </w:style>
  <w:style w:type="paragraph" w:customStyle="1" w:styleId="EndNoteBibliographyTitle">
    <w:name w:val="EndNote Bibliography Title"/>
    <w:basedOn w:val="a"/>
    <w:link w:val="EndNoteBibliographyTitle0"/>
    <w:rsid w:val="0046715C"/>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46715C"/>
    <w:rPr>
      <w:rFonts w:ascii="Calibri" w:eastAsiaTheme="minorEastAsia" w:hAnsi="Calibri" w:cs="Calibri"/>
      <w:noProof/>
      <w:szCs w:val="24"/>
    </w:rPr>
  </w:style>
  <w:style w:type="paragraph" w:customStyle="1" w:styleId="EndNoteBibliography">
    <w:name w:val="EndNote Bibliography"/>
    <w:basedOn w:val="a"/>
    <w:link w:val="EndNoteBibliography0"/>
    <w:rsid w:val="0046715C"/>
    <w:rPr>
      <w:rFonts w:ascii="Calibri" w:hAnsi="Calibri" w:cs="Calibri"/>
      <w:noProof/>
      <w:sz w:val="20"/>
    </w:rPr>
  </w:style>
  <w:style w:type="character" w:customStyle="1" w:styleId="EndNoteBibliography0">
    <w:name w:val="EndNote Bibliography 字符"/>
    <w:basedOn w:val="a0"/>
    <w:link w:val="EndNoteBibliography"/>
    <w:rsid w:val="0046715C"/>
    <w:rPr>
      <w:rFonts w:ascii="Calibri" w:eastAsiaTheme="minorEastAsia" w:hAnsi="Calibri" w:cs="Calibri"/>
      <w:noProof/>
      <w:szCs w:val="24"/>
    </w:rPr>
  </w:style>
  <w:style w:type="paragraph" w:styleId="af7">
    <w:name w:val="Balloon Text"/>
    <w:basedOn w:val="a"/>
    <w:link w:val="af8"/>
    <w:uiPriority w:val="99"/>
    <w:semiHidden/>
    <w:unhideWhenUsed/>
    <w:rsid w:val="00267B03"/>
    <w:rPr>
      <w:rFonts w:ascii="宋体" w:eastAsia="宋体"/>
      <w:sz w:val="18"/>
      <w:szCs w:val="18"/>
    </w:rPr>
  </w:style>
  <w:style w:type="character" w:customStyle="1" w:styleId="af8">
    <w:name w:val="批注框文本 字符"/>
    <w:basedOn w:val="a0"/>
    <w:link w:val="af7"/>
    <w:uiPriority w:val="99"/>
    <w:semiHidden/>
    <w:rsid w:val="00267B03"/>
    <w:rPr>
      <w:rFonts w:ascii="宋体" w:hAnsiTheme="minorHAnsi" w:cstheme="minorBidi"/>
      <w:sz w:val="18"/>
      <w:szCs w:val="18"/>
    </w:rPr>
  </w:style>
  <w:style w:type="table" w:styleId="af9">
    <w:name w:val="Table Grid"/>
    <w:basedOn w:val="a1"/>
    <w:uiPriority w:val="59"/>
    <w:rsid w:val="00931027"/>
    <w:rPr>
      <w:rFonts w:asciiTheme="minorHAnsi" w:eastAsiaTheme="minorEastAsia" w:hAnsiTheme="minorHAnsi" w:cstheme="minorBid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93102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47018">
      <w:bodyDiv w:val="1"/>
      <w:marLeft w:val="0"/>
      <w:marRight w:val="0"/>
      <w:marTop w:val="0"/>
      <w:marBottom w:val="0"/>
      <w:divBdr>
        <w:top w:val="none" w:sz="0" w:space="0" w:color="auto"/>
        <w:left w:val="none" w:sz="0" w:space="0" w:color="auto"/>
        <w:bottom w:val="none" w:sz="0" w:space="0" w:color="auto"/>
        <w:right w:val="none" w:sz="0" w:space="0" w:color="auto"/>
      </w:divBdr>
    </w:div>
    <w:div w:id="67116842">
      <w:bodyDiv w:val="1"/>
      <w:marLeft w:val="0"/>
      <w:marRight w:val="0"/>
      <w:marTop w:val="0"/>
      <w:marBottom w:val="0"/>
      <w:divBdr>
        <w:top w:val="none" w:sz="0" w:space="0" w:color="auto"/>
        <w:left w:val="none" w:sz="0" w:space="0" w:color="auto"/>
        <w:bottom w:val="none" w:sz="0" w:space="0" w:color="auto"/>
        <w:right w:val="none" w:sz="0" w:space="0" w:color="auto"/>
      </w:divBdr>
    </w:div>
    <w:div w:id="76944457">
      <w:bodyDiv w:val="1"/>
      <w:marLeft w:val="0"/>
      <w:marRight w:val="0"/>
      <w:marTop w:val="0"/>
      <w:marBottom w:val="0"/>
      <w:divBdr>
        <w:top w:val="none" w:sz="0" w:space="0" w:color="auto"/>
        <w:left w:val="none" w:sz="0" w:space="0" w:color="auto"/>
        <w:bottom w:val="none" w:sz="0" w:space="0" w:color="auto"/>
        <w:right w:val="none" w:sz="0" w:space="0" w:color="auto"/>
      </w:divBdr>
    </w:div>
    <w:div w:id="80571912">
      <w:bodyDiv w:val="1"/>
      <w:marLeft w:val="0"/>
      <w:marRight w:val="0"/>
      <w:marTop w:val="0"/>
      <w:marBottom w:val="0"/>
      <w:divBdr>
        <w:top w:val="none" w:sz="0" w:space="0" w:color="auto"/>
        <w:left w:val="none" w:sz="0" w:space="0" w:color="auto"/>
        <w:bottom w:val="none" w:sz="0" w:space="0" w:color="auto"/>
        <w:right w:val="none" w:sz="0" w:space="0" w:color="auto"/>
      </w:divBdr>
    </w:div>
    <w:div w:id="90250207">
      <w:bodyDiv w:val="1"/>
      <w:marLeft w:val="0"/>
      <w:marRight w:val="0"/>
      <w:marTop w:val="0"/>
      <w:marBottom w:val="0"/>
      <w:divBdr>
        <w:top w:val="none" w:sz="0" w:space="0" w:color="auto"/>
        <w:left w:val="none" w:sz="0" w:space="0" w:color="auto"/>
        <w:bottom w:val="none" w:sz="0" w:space="0" w:color="auto"/>
        <w:right w:val="none" w:sz="0" w:space="0" w:color="auto"/>
      </w:divBdr>
    </w:div>
    <w:div w:id="94446251">
      <w:bodyDiv w:val="1"/>
      <w:marLeft w:val="0"/>
      <w:marRight w:val="0"/>
      <w:marTop w:val="0"/>
      <w:marBottom w:val="0"/>
      <w:divBdr>
        <w:top w:val="none" w:sz="0" w:space="0" w:color="auto"/>
        <w:left w:val="none" w:sz="0" w:space="0" w:color="auto"/>
        <w:bottom w:val="none" w:sz="0" w:space="0" w:color="auto"/>
        <w:right w:val="none" w:sz="0" w:space="0" w:color="auto"/>
      </w:divBdr>
    </w:div>
    <w:div w:id="109862393">
      <w:bodyDiv w:val="1"/>
      <w:marLeft w:val="0"/>
      <w:marRight w:val="0"/>
      <w:marTop w:val="0"/>
      <w:marBottom w:val="0"/>
      <w:divBdr>
        <w:top w:val="none" w:sz="0" w:space="0" w:color="auto"/>
        <w:left w:val="none" w:sz="0" w:space="0" w:color="auto"/>
        <w:bottom w:val="none" w:sz="0" w:space="0" w:color="auto"/>
        <w:right w:val="none" w:sz="0" w:space="0" w:color="auto"/>
      </w:divBdr>
    </w:div>
    <w:div w:id="119880839">
      <w:bodyDiv w:val="1"/>
      <w:marLeft w:val="0"/>
      <w:marRight w:val="0"/>
      <w:marTop w:val="0"/>
      <w:marBottom w:val="0"/>
      <w:divBdr>
        <w:top w:val="none" w:sz="0" w:space="0" w:color="auto"/>
        <w:left w:val="none" w:sz="0" w:space="0" w:color="auto"/>
        <w:bottom w:val="none" w:sz="0" w:space="0" w:color="auto"/>
        <w:right w:val="none" w:sz="0" w:space="0" w:color="auto"/>
      </w:divBdr>
    </w:div>
    <w:div w:id="121703257">
      <w:bodyDiv w:val="1"/>
      <w:marLeft w:val="0"/>
      <w:marRight w:val="0"/>
      <w:marTop w:val="0"/>
      <w:marBottom w:val="0"/>
      <w:divBdr>
        <w:top w:val="none" w:sz="0" w:space="0" w:color="auto"/>
        <w:left w:val="none" w:sz="0" w:space="0" w:color="auto"/>
        <w:bottom w:val="none" w:sz="0" w:space="0" w:color="auto"/>
        <w:right w:val="none" w:sz="0" w:space="0" w:color="auto"/>
      </w:divBdr>
    </w:div>
    <w:div w:id="126508413">
      <w:bodyDiv w:val="1"/>
      <w:marLeft w:val="0"/>
      <w:marRight w:val="0"/>
      <w:marTop w:val="0"/>
      <w:marBottom w:val="0"/>
      <w:divBdr>
        <w:top w:val="none" w:sz="0" w:space="0" w:color="auto"/>
        <w:left w:val="none" w:sz="0" w:space="0" w:color="auto"/>
        <w:bottom w:val="none" w:sz="0" w:space="0" w:color="auto"/>
        <w:right w:val="none" w:sz="0" w:space="0" w:color="auto"/>
      </w:divBdr>
    </w:div>
    <w:div w:id="128743986">
      <w:bodyDiv w:val="1"/>
      <w:marLeft w:val="0"/>
      <w:marRight w:val="0"/>
      <w:marTop w:val="0"/>
      <w:marBottom w:val="0"/>
      <w:divBdr>
        <w:top w:val="none" w:sz="0" w:space="0" w:color="auto"/>
        <w:left w:val="none" w:sz="0" w:space="0" w:color="auto"/>
        <w:bottom w:val="none" w:sz="0" w:space="0" w:color="auto"/>
        <w:right w:val="none" w:sz="0" w:space="0" w:color="auto"/>
      </w:divBdr>
    </w:div>
    <w:div w:id="161043628">
      <w:bodyDiv w:val="1"/>
      <w:marLeft w:val="0"/>
      <w:marRight w:val="0"/>
      <w:marTop w:val="0"/>
      <w:marBottom w:val="0"/>
      <w:divBdr>
        <w:top w:val="none" w:sz="0" w:space="0" w:color="auto"/>
        <w:left w:val="none" w:sz="0" w:space="0" w:color="auto"/>
        <w:bottom w:val="none" w:sz="0" w:space="0" w:color="auto"/>
        <w:right w:val="none" w:sz="0" w:space="0" w:color="auto"/>
      </w:divBdr>
    </w:div>
    <w:div w:id="161821688">
      <w:bodyDiv w:val="1"/>
      <w:marLeft w:val="0"/>
      <w:marRight w:val="0"/>
      <w:marTop w:val="0"/>
      <w:marBottom w:val="0"/>
      <w:divBdr>
        <w:top w:val="none" w:sz="0" w:space="0" w:color="auto"/>
        <w:left w:val="none" w:sz="0" w:space="0" w:color="auto"/>
        <w:bottom w:val="none" w:sz="0" w:space="0" w:color="auto"/>
        <w:right w:val="none" w:sz="0" w:space="0" w:color="auto"/>
      </w:divBdr>
    </w:div>
    <w:div w:id="189995766">
      <w:bodyDiv w:val="1"/>
      <w:marLeft w:val="0"/>
      <w:marRight w:val="0"/>
      <w:marTop w:val="0"/>
      <w:marBottom w:val="0"/>
      <w:divBdr>
        <w:top w:val="none" w:sz="0" w:space="0" w:color="auto"/>
        <w:left w:val="none" w:sz="0" w:space="0" w:color="auto"/>
        <w:bottom w:val="none" w:sz="0" w:space="0" w:color="auto"/>
        <w:right w:val="none" w:sz="0" w:space="0" w:color="auto"/>
      </w:divBdr>
    </w:div>
    <w:div w:id="235167019">
      <w:bodyDiv w:val="1"/>
      <w:marLeft w:val="0"/>
      <w:marRight w:val="0"/>
      <w:marTop w:val="0"/>
      <w:marBottom w:val="0"/>
      <w:divBdr>
        <w:top w:val="none" w:sz="0" w:space="0" w:color="auto"/>
        <w:left w:val="none" w:sz="0" w:space="0" w:color="auto"/>
        <w:bottom w:val="none" w:sz="0" w:space="0" w:color="auto"/>
        <w:right w:val="none" w:sz="0" w:space="0" w:color="auto"/>
      </w:divBdr>
    </w:div>
    <w:div w:id="237521711">
      <w:bodyDiv w:val="1"/>
      <w:marLeft w:val="0"/>
      <w:marRight w:val="0"/>
      <w:marTop w:val="0"/>
      <w:marBottom w:val="0"/>
      <w:divBdr>
        <w:top w:val="none" w:sz="0" w:space="0" w:color="auto"/>
        <w:left w:val="none" w:sz="0" w:space="0" w:color="auto"/>
        <w:bottom w:val="none" w:sz="0" w:space="0" w:color="auto"/>
        <w:right w:val="none" w:sz="0" w:space="0" w:color="auto"/>
      </w:divBdr>
    </w:div>
    <w:div w:id="240601190">
      <w:bodyDiv w:val="1"/>
      <w:marLeft w:val="0"/>
      <w:marRight w:val="0"/>
      <w:marTop w:val="0"/>
      <w:marBottom w:val="0"/>
      <w:divBdr>
        <w:top w:val="none" w:sz="0" w:space="0" w:color="auto"/>
        <w:left w:val="none" w:sz="0" w:space="0" w:color="auto"/>
        <w:bottom w:val="none" w:sz="0" w:space="0" w:color="auto"/>
        <w:right w:val="none" w:sz="0" w:space="0" w:color="auto"/>
      </w:divBdr>
    </w:div>
    <w:div w:id="260141548">
      <w:bodyDiv w:val="1"/>
      <w:marLeft w:val="0"/>
      <w:marRight w:val="0"/>
      <w:marTop w:val="0"/>
      <w:marBottom w:val="0"/>
      <w:divBdr>
        <w:top w:val="none" w:sz="0" w:space="0" w:color="auto"/>
        <w:left w:val="none" w:sz="0" w:space="0" w:color="auto"/>
        <w:bottom w:val="none" w:sz="0" w:space="0" w:color="auto"/>
        <w:right w:val="none" w:sz="0" w:space="0" w:color="auto"/>
      </w:divBdr>
    </w:div>
    <w:div w:id="270092675">
      <w:bodyDiv w:val="1"/>
      <w:marLeft w:val="0"/>
      <w:marRight w:val="0"/>
      <w:marTop w:val="0"/>
      <w:marBottom w:val="0"/>
      <w:divBdr>
        <w:top w:val="none" w:sz="0" w:space="0" w:color="auto"/>
        <w:left w:val="none" w:sz="0" w:space="0" w:color="auto"/>
        <w:bottom w:val="none" w:sz="0" w:space="0" w:color="auto"/>
        <w:right w:val="none" w:sz="0" w:space="0" w:color="auto"/>
      </w:divBdr>
    </w:div>
    <w:div w:id="304163007">
      <w:bodyDiv w:val="1"/>
      <w:marLeft w:val="0"/>
      <w:marRight w:val="0"/>
      <w:marTop w:val="0"/>
      <w:marBottom w:val="0"/>
      <w:divBdr>
        <w:top w:val="none" w:sz="0" w:space="0" w:color="auto"/>
        <w:left w:val="none" w:sz="0" w:space="0" w:color="auto"/>
        <w:bottom w:val="none" w:sz="0" w:space="0" w:color="auto"/>
        <w:right w:val="none" w:sz="0" w:space="0" w:color="auto"/>
      </w:divBdr>
    </w:div>
    <w:div w:id="321929205">
      <w:bodyDiv w:val="1"/>
      <w:marLeft w:val="0"/>
      <w:marRight w:val="0"/>
      <w:marTop w:val="0"/>
      <w:marBottom w:val="0"/>
      <w:divBdr>
        <w:top w:val="none" w:sz="0" w:space="0" w:color="auto"/>
        <w:left w:val="none" w:sz="0" w:space="0" w:color="auto"/>
        <w:bottom w:val="none" w:sz="0" w:space="0" w:color="auto"/>
        <w:right w:val="none" w:sz="0" w:space="0" w:color="auto"/>
      </w:divBdr>
    </w:div>
    <w:div w:id="362363435">
      <w:bodyDiv w:val="1"/>
      <w:marLeft w:val="0"/>
      <w:marRight w:val="0"/>
      <w:marTop w:val="0"/>
      <w:marBottom w:val="0"/>
      <w:divBdr>
        <w:top w:val="none" w:sz="0" w:space="0" w:color="auto"/>
        <w:left w:val="none" w:sz="0" w:space="0" w:color="auto"/>
        <w:bottom w:val="none" w:sz="0" w:space="0" w:color="auto"/>
        <w:right w:val="none" w:sz="0" w:space="0" w:color="auto"/>
      </w:divBdr>
    </w:div>
    <w:div w:id="380327754">
      <w:bodyDiv w:val="1"/>
      <w:marLeft w:val="0"/>
      <w:marRight w:val="0"/>
      <w:marTop w:val="0"/>
      <w:marBottom w:val="0"/>
      <w:divBdr>
        <w:top w:val="none" w:sz="0" w:space="0" w:color="auto"/>
        <w:left w:val="none" w:sz="0" w:space="0" w:color="auto"/>
        <w:bottom w:val="none" w:sz="0" w:space="0" w:color="auto"/>
        <w:right w:val="none" w:sz="0" w:space="0" w:color="auto"/>
      </w:divBdr>
    </w:div>
    <w:div w:id="384455013">
      <w:bodyDiv w:val="1"/>
      <w:marLeft w:val="0"/>
      <w:marRight w:val="0"/>
      <w:marTop w:val="0"/>
      <w:marBottom w:val="0"/>
      <w:divBdr>
        <w:top w:val="none" w:sz="0" w:space="0" w:color="auto"/>
        <w:left w:val="none" w:sz="0" w:space="0" w:color="auto"/>
        <w:bottom w:val="none" w:sz="0" w:space="0" w:color="auto"/>
        <w:right w:val="none" w:sz="0" w:space="0" w:color="auto"/>
      </w:divBdr>
    </w:div>
    <w:div w:id="395709110">
      <w:bodyDiv w:val="1"/>
      <w:marLeft w:val="0"/>
      <w:marRight w:val="0"/>
      <w:marTop w:val="0"/>
      <w:marBottom w:val="0"/>
      <w:divBdr>
        <w:top w:val="none" w:sz="0" w:space="0" w:color="auto"/>
        <w:left w:val="none" w:sz="0" w:space="0" w:color="auto"/>
        <w:bottom w:val="none" w:sz="0" w:space="0" w:color="auto"/>
        <w:right w:val="none" w:sz="0" w:space="0" w:color="auto"/>
      </w:divBdr>
    </w:div>
    <w:div w:id="433747170">
      <w:bodyDiv w:val="1"/>
      <w:marLeft w:val="0"/>
      <w:marRight w:val="0"/>
      <w:marTop w:val="0"/>
      <w:marBottom w:val="0"/>
      <w:divBdr>
        <w:top w:val="none" w:sz="0" w:space="0" w:color="auto"/>
        <w:left w:val="none" w:sz="0" w:space="0" w:color="auto"/>
        <w:bottom w:val="none" w:sz="0" w:space="0" w:color="auto"/>
        <w:right w:val="none" w:sz="0" w:space="0" w:color="auto"/>
      </w:divBdr>
    </w:div>
    <w:div w:id="442725797">
      <w:bodyDiv w:val="1"/>
      <w:marLeft w:val="0"/>
      <w:marRight w:val="0"/>
      <w:marTop w:val="0"/>
      <w:marBottom w:val="0"/>
      <w:divBdr>
        <w:top w:val="none" w:sz="0" w:space="0" w:color="auto"/>
        <w:left w:val="none" w:sz="0" w:space="0" w:color="auto"/>
        <w:bottom w:val="none" w:sz="0" w:space="0" w:color="auto"/>
        <w:right w:val="none" w:sz="0" w:space="0" w:color="auto"/>
      </w:divBdr>
    </w:div>
    <w:div w:id="443234409">
      <w:bodyDiv w:val="1"/>
      <w:marLeft w:val="0"/>
      <w:marRight w:val="0"/>
      <w:marTop w:val="0"/>
      <w:marBottom w:val="0"/>
      <w:divBdr>
        <w:top w:val="none" w:sz="0" w:space="0" w:color="auto"/>
        <w:left w:val="none" w:sz="0" w:space="0" w:color="auto"/>
        <w:bottom w:val="none" w:sz="0" w:space="0" w:color="auto"/>
        <w:right w:val="none" w:sz="0" w:space="0" w:color="auto"/>
      </w:divBdr>
    </w:div>
    <w:div w:id="479545328">
      <w:bodyDiv w:val="1"/>
      <w:marLeft w:val="0"/>
      <w:marRight w:val="0"/>
      <w:marTop w:val="0"/>
      <w:marBottom w:val="0"/>
      <w:divBdr>
        <w:top w:val="none" w:sz="0" w:space="0" w:color="auto"/>
        <w:left w:val="none" w:sz="0" w:space="0" w:color="auto"/>
        <w:bottom w:val="none" w:sz="0" w:space="0" w:color="auto"/>
        <w:right w:val="none" w:sz="0" w:space="0" w:color="auto"/>
      </w:divBdr>
    </w:div>
    <w:div w:id="526452227">
      <w:bodyDiv w:val="1"/>
      <w:marLeft w:val="0"/>
      <w:marRight w:val="0"/>
      <w:marTop w:val="0"/>
      <w:marBottom w:val="0"/>
      <w:divBdr>
        <w:top w:val="none" w:sz="0" w:space="0" w:color="auto"/>
        <w:left w:val="none" w:sz="0" w:space="0" w:color="auto"/>
        <w:bottom w:val="none" w:sz="0" w:space="0" w:color="auto"/>
        <w:right w:val="none" w:sz="0" w:space="0" w:color="auto"/>
      </w:divBdr>
    </w:div>
    <w:div w:id="548883500">
      <w:bodyDiv w:val="1"/>
      <w:marLeft w:val="0"/>
      <w:marRight w:val="0"/>
      <w:marTop w:val="0"/>
      <w:marBottom w:val="0"/>
      <w:divBdr>
        <w:top w:val="none" w:sz="0" w:space="0" w:color="auto"/>
        <w:left w:val="none" w:sz="0" w:space="0" w:color="auto"/>
        <w:bottom w:val="none" w:sz="0" w:space="0" w:color="auto"/>
        <w:right w:val="none" w:sz="0" w:space="0" w:color="auto"/>
      </w:divBdr>
    </w:div>
    <w:div w:id="579172433">
      <w:bodyDiv w:val="1"/>
      <w:marLeft w:val="0"/>
      <w:marRight w:val="0"/>
      <w:marTop w:val="0"/>
      <w:marBottom w:val="0"/>
      <w:divBdr>
        <w:top w:val="none" w:sz="0" w:space="0" w:color="auto"/>
        <w:left w:val="none" w:sz="0" w:space="0" w:color="auto"/>
        <w:bottom w:val="none" w:sz="0" w:space="0" w:color="auto"/>
        <w:right w:val="none" w:sz="0" w:space="0" w:color="auto"/>
      </w:divBdr>
    </w:div>
    <w:div w:id="590965586">
      <w:bodyDiv w:val="1"/>
      <w:marLeft w:val="0"/>
      <w:marRight w:val="0"/>
      <w:marTop w:val="0"/>
      <w:marBottom w:val="0"/>
      <w:divBdr>
        <w:top w:val="none" w:sz="0" w:space="0" w:color="auto"/>
        <w:left w:val="none" w:sz="0" w:space="0" w:color="auto"/>
        <w:bottom w:val="none" w:sz="0" w:space="0" w:color="auto"/>
        <w:right w:val="none" w:sz="0" w:space="0" w:color="auto"/>
      </w:divBdr>
    </w:div>
    <w:div w:id="597518242">
      <w:bodyDiv w:val="1"/>
      <w:marLeft w:val="0"/>
      <w:marRight w:val="0"/>
      <w:marTop w:val="0"/>
      <w:marBottom w:val="0"/>
      <w:divBdr>
        <w:top w:val="none" w:sz="0" w:space="0" w:color="auto"/>
        <w:left w:val="none" w:sz="0" w:space="0" w:color="auto"/>
        <w:bottom w:val="none" w:sz="0" w:space="0" w:color="auto"/>
        <w:right w:val="none" w:sz="0" w:space="0" w:color="auto"/>
      </w:divBdr>
    </w:div>
    <w:div w:id="621838216">
      <w:bodyDiv w:val="1"/>
      <w:marLeft w:val="0"/>
      <w:marRight w:val="0"/>
      <w:marTop w:val="0"/>
      <w:marBottom w:val="0"/>
      <w:divBdr>
        <w:top w:val="none" w:sz="0" w:space="0" w:color="auto"/>
        <w:left w:val="none" w:sz="0" w:space="0" w:color="auto"/>
        <w:bottom w:val="none" w:sz="0" w:space="0" w:color="auto"/>
        <w:right w:val="none" w:sz="0" w:space="0" w:color="auto"/>
      </w:divBdr>
      <w:divsChild>
        <w:div w:id="1769546181">
          <w:marLeft w:val="0"/>
          <w:marRight w:val="0"/>
          <w:marTop w:val="15"/>
          <w:marBottom w:val="120"/>
          <w:divBdr>
            <w:top w:val="none" w:sz="0" w:space="0" w:color="auto"/>
            <w:left w:val="none" w:sz="0" w:space="0" w:color="auto"/>
            <w:bottom w:val="none" w:sz="0" w:space="0" w:color="auto"/>
            <w:right w:val="none" w:sz="0" w:space="0" w:color="auto"/>
          </w:divBdr>
          <w:divsChild>
            <w:div w:id="585190488">
              <w:marLeft w:val="0"/>
              <w:marRight w:val="0"/>
              <w:marTop w:val="0"/>
              <w:marBottom w:val="0"/>
              <w:divBdr>
                <w:top w:val="none" w:sz="0" w:space="0" w:color="auto"/>
                <w:left w:val="none" w:sz="0" w:space="0" w:color="auto"/>
                <w:bottom w:val="none" w:sz="0" w:space="0" w:color="auto"/>
                <w:right w:val="none" w:sz="0" w:space="0" w:color="auto"/>
              </w:divBdr>
              <w:divsChild>
                <w:div w:id="163788541">
                  <w:marLeft w:val="0"/>
                  <w:marRight w:val="0"/>
                  <w:marTop w:val="0"/>
                  <w:marBottom w:val="0"/>
                  <w:divBdr>
                    <w:top w:val="none" w:sz="0" w:space="0" w:color="auto"/>
                    <w:left w:val="none" w:sz="0" w:space="0" w:color="auto"/>
                    <w:bottom w:val="none" w:sz="0" w:space="0" w:color="auto"/>
                    <w:right w:val="none" w:sz="0" w:space="0" w:color="auto"/>
                  </w:divBdr>
                  <w:divsChild>
                    <w:div w:id="1553424714">
                      <w:marLeft w:val="0"/>
                      <w:marRight w:val="0"/>
                      <w:marTop w:val="0"/>
                      <w:marBottom w:val="0"/>
                      <w:divBdr>
                        <w:top w:val="none" w:sz="0" w:space="0" w:color="auto"/>
                        <w:left w:val="none" w:sz="0" w:space="0" w:color="auto"/>
                        <w:bottom w:val="none" w:sz="0" w:space="0" w:color="auto"/>
                        <w:right w:val="none" w:sz="0" w:space="0" w:color="auto"/>
                      </w:divBdr>
                      <w:divsChild>
                        <w:div w:id="288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926110">
      <w:bodyDiv w:val="1"/>
      <w:marLeft w:val="0"/>
      <w:marRight w:val="0"/>
      <w:marTop w:val="0"/>
      <w:marBottom w:val="0"/>
      <w:divBdr>
        <w:top w:val="none" w:sz="0" w:space="0" w:color="auto"/>
        <w:left w:val="none" w:sz="0" w:space="0" w:color="auto"/>
        <w:bottom w:val="none" w:sz="0" w:space="0" w:color="auto"/>
        <w:right w:val="none" w:sz="0" w:space="0" w:color="auto"/>
      </w:divBdr>
    </w:div>
    <w:div w:id="717751777">
      <w:bodyDiv w:val="1"/>
      <w:marLeft w:val="0"/>
      <w:marRight w:val="0"/>
      <w:marTop w:val="0"/>
      <w:marBottom w:val="0"/>
      <w:divBdr>
        <w:top w:val="none" w:sz="0" w:space="0" w:color="auto"/>
        <w:left w:val="none" w:sz="0" w:space="0" w:color="auto"/>
        <w:bottom w:val="none" w:sz="0" w:space="0" w:color="auto"/>
        <w:right w:val="none" w:sz="0" w:space="0" w:color="auto"/>
      </w:divBdr>
    </w:div>
    <w:div w:id="729499191">
      <w:bodyDiv w:val="1"/>
      <w:marLeft w:val="0"/>
      <w:marRight w:val="0"/>
      <w:marTop w:val="0"/>
      <w:marBottom w:val="0"/>
      <w:divBdr>
        <w:top w:val="none" w:sz="0" w:space="0" w:color="auto"/>
        <w:left w:val="none" w:sz="0" w:space="0" w:color="auto"/>
        <w:bottom w:val="none" w:sz="0" w:space="0" w:color="auto"/>
        <w:right w:val="none" w:sz="0" w:space="0" w:color="auto"/>
      </w:divBdr>
    </w:div>
    <w:div w:id="748037684">
      <w:bodyDiv w:val="1"/>
      <w:marLeft w:val="0"/>
      <w:marRight w:val="0"/>
      <w:marTop w:val="0"/>
      <w:marBottom w:val="0"/>
      <w:divBdr>
        <w:top w:val="none" w:sz="0" w:space="0" w:color="auto"/>
        <w:left w:val="none" w:sz="0" w:space="0" w:color="auto"/>
        <w:bottom w:val="none" w:sz="0" w:space="0" w:color="auto"/>
        <w:right w:val="none" w:sz="0" w:space="0" w:color="auto"/>
      </w:divBdr>
    </w:div>
    <w:div w:id="751927033">
      <w:bodyDiv w:val="1"/>
      <w:marLeft w:val="0"/>
      <w:marRight w:val="0"/>
      <w:marTop w:val="0"/>
      <w:marBottom w:val="0"/>
      <w:divBdr>
        <w:top w:val="none" w:sz="0" w:space="0" w:color="auto"/>
        <w:left w:val="none" w:sz="0" w:space="0" w:color="auto"/>
        <w:bottom w:val="none" w:sz="0" w:space="0" w:color="auto"/>
        <w:right w:val="none" w:sz="0" w:space="0" w:color="auto"/>
      </w:divBdr>
    </w:div>
    <w:div w:id="756941858">
      <w:bodyDiv w:val="1"/>
      <w:marLeft w:val="0"/>
      <w:marRight w:val="0"/>
      <w:marTop w:val="0"/>
      <w:marBottom w:val="0"/>
      <w:divBdr>
        <w:top w:val="none" w:sz="0" w:space="0" w:color="auto"/>
        <w:left w:val="none" w:sz="0" w:space="0" w:color="auto"/>
        <w:bottom w:val="none" w:sz="0" w:space="0" w:color="auto"/>
        <w:right w:val="none" w:sz="0" w:space="0" w:color="auto"/>
      </w:divBdr>
      <w:divsChild>
        <w:div w:id="1569999555">
          <w:marLeft w:val="0"/>
          <w:marRight w:val="0"/>
          <w:marTop w:val="15"/>
          <w:marBottom w:val="120"/>
          <w:divBdr>
            <w:top w:val="none" w:sz="0" w:space="0" w:color="auto"/>
            <w:left w:val="none" w:sz="0" w:space="0" w:color="auto"/>
            <w:bottom w:val="none" w:sz="0" w:space="0" w:color="auto"/>
            <w:right w:val="none" w:sz="0" w:space="0" w:color="auto"/>
          </w:divBdr>
          <w:divsChild>
            <w:div w:id="1836216500">
              <w:marLeft w:val="0"/>
              <w:marRight w:val="0"/>
              <w:marTop w:val="0"/>
              <w:marBottom w:val="0"/>
              <w:divBdr>
                <w:top w:val="none" w:sz="0" w:space="0" w:color="auto"/>
                <w:left w:val="none" w:sz="0" w:space="0" w:color="auto"/>
                <w:bottom w:val="none" w:sz="0" w:space="0" w:color="auto"/>
                <w:right w:val="none" w:sz="0" w:space="0" w:color="auto"/>
              </w:divBdr>
              <w:divsChild>
                <w:div w:id="1915816963">
                  <w:marLeft w:val="0"/>
                  <w:marRight w:val="0"/>
                  <w:marTop w:val="0"/>
                  <w:marBottom w:val="0"/>
                  <w:divBdr>
                    <w:top w:val="none" w:sz="0" w:space="0" w:color="auto"/>
                    <w:left w:val="none" w:sz="0" w:space="0" w:color="auto"/>
                    <w:bottom w:val="none" w:sz="0" w:space="0" w:color="auto"/>
                    <w:right w:val="none" w:sz="0" w:space="0" w:color="auto"/>
                  </w:divBdr>
                  <w:divsChild>
                    <w:div w:id="434207822">
                      <w:marLeft w:val="0"/>
                      <w:marRight w:val="0"/>
                      <w:marTop w:val="0"/>
                      <w:marBottom w:val="0"/>
                      <w:divBdr>
                        <w:top w:val="none" w:sz="0" w:space="0" w:color="auto"/>
                        <w:left w:val="none" w:sz="0" w:space="0" w:color="auto"/>
                        <w:bottom w:val="none" w:sz="0" w:space="0" w:color="auto"/>
                        <w:right w:val="none" w:sz="0" w:space="0" w:color="auto"/>
                      </w:divBdr>
                      <w:divsChild>
                        <w:div w:id="10237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818983">
      <w:bodyDiv w:val="1"/>
      <w:marLeft w:val="0"/>
      <w:marRight w:val="0"/>
      <w:marTop w:val="0"/>
      <w:marBottom w:val="0"/>
      <w:divBdr>
        <w:top w:val="none" w:sz="0" w:space="0" w:color="auto"/>
        <w:left w:val="none" w:sz="0" w:space="0" w:color="auto"/>
        <w:bottom w:val="none" w:sz="0" w:space="0" w:color="auto"/>
        <w:right w:val="none" w:sz="0" w:space="0" w:color="auto"/>
      </w:divBdr>
    </w:div>
    <w:div w:id="846792049">
      <w:bodyDiv w:val="1"/>
      <w:marLeft w:val="0"/>
      <w:marRight w:val="0"/>
      <w:marTop w:val="0"/>
      <w:marBottom w:val="0"/>
      <w:divBdr>
        <w:top w:val="none" w:sz="0" w:space="0" w:color="auto"/>
        <w:left w:val="none" w:sz="0" w:space="0" w:color="auto"/>
        <w:bottom w:val="none" w:sz="0" w:space="0" w:color="auto"/>
        <w:right w:val="none" w:sz="0" w:space="0" w:color="auto"/>
      </w:divBdr>
    </w:div>
    <w:div w:id="869411361">
      <w:bodyDiv w:val="1"/>
      <w:marLeft w:val="0"/>
      <w:marRight w:val="0"/>
      <w:marTop w:val="0"/>
      <w:marBottom w:val="0"/>
      <w:divBdr>
        <w:top w:val="none" w:sz="0" w:space="0" w:color="auto"/>
        <w:left w:val="none" w:sz="0" w:space="0" w:color="auto"/>
        <w:bottom w:val="none" w:sz="0" w:space="0" w:color="auto"/>
        <w:right w:val="none" w:sz="0" w:space="0" w:color="auto"/>
      </w:divBdr>
      <w:divsChild>
        <w:div w:id="1065376352">
          <w:marLeft w:val="0"/>
          <w:marRight w:val="0"/>
          <w:marTop w:val="0"/>
          <w:marBottom w:val="0"/>
          <w:divBdr>
            <w:top w:val="none" w:sz="0" w:space="0" w:color="auto"/>
            <w:left w:val="none" w:sz="0" w:space="0" w:color="auto"/>
            <w:bottom w:val="none" w:sz="0" w:space="0" w:color="auto"/>
            <w:right w:val="none" w:sz="0" w:space="0" w:color="auto"/>
          </w:divBdr>
          <w:divsChild>
            <w:div w:id="19039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2603">
      <w:bodyDiv w:val="1"/>
      <w:marLeft w:val="0"/>
      <w:marRight w:val="0"/>
      <w:marTop w:val="0"/>
      <w:marBottom w:val="0"/>
      <w:divBdr>
        <w:top w:val="none" w:sz="0" w:space="0" w:color="auto"/>
        <w:left w:val="none" w:sz="0" w:space="0" w:color="auto"/>
        <w:bottom w:val="none" w:sz="0" w:space="0" w:color="auto"/>
        <w:right w:val="none" w:sz="0" w:space="0" w:color="auto"/>
      </w:divBdr>
    </w:div>
    <w:div w:id="949702801">
      <w:bodyDiv w:val="1"/>
      <w:marLeft w:val="0"/>
      <w:marRight w:val="0"/>
      <w:marTop w:val="0"/>
      <w:marBottom w:val="0"/>
      <w:divBdr>
        <w:top w:val="none" w:sz="0" w:space="0" w:color="auto"/>
        <w:left w:val="none" w:sz="0" w:space="0" w:color="auto"/>
        <w:bottom w:val="none" w:sz="0" w:space="0" w:color="auto"/>
        <w:right w:val="none" w:sz="0" w:space="0" w:color="auto"/>
      </w:divBdr>
    </w:div>
    <w:div w:id="951395990">
      <w:bodyDiv w:val="1"/>
      <w:marLeft w:val="0"/>
      <w:marRight w:val="0"/>
      <w:marTop w:val="0"/>
      <w:marBottom w:val="0"/>
      <w:divBdr>
        <w:top w:val="none" w:sz="0" w:space="0" w:color="auto"/>
        <w:left w:val="none" w:sz="0" w:space="0" w:color="auto"/>
        <w:bottom w:val="none" w:sz="0" w:space="0" w:color="auto"/>
        <w:right w:val="none" w:sz="0" w:space="0" w:color="auto"/>
      </w:divBdr>
    </w:div>
    <w:div w:id="982153491">
      <w:bodyDiv w:val="1"/>
      <w:marLeft w:val="0"/>
      <w:marRight w:val="0"/>
      <w:marTop w:val="0"/>
      <w:marBottom w:val="0"/>
      <w:divBdr>
        <w:top w:val="none" w:sz="0" w:space="0" w:color="auto"/>
        <w:left w:val="none" w:sz="0" w:space="0" w:color="auto"/>
        <w:bottom w:val="none" w:sz="0" w:space="0" w:color="auto"/>
        <w:right w:val="none" w:sz="0" w:space="0" w:color="auto"/>
      </w:divBdr>
    </w:div>
    <w:div w:id="986665360">
      <w:bodyDiv w:val="1"/>
      <w:marLeft w:val="0"/>
      <w:marRight w:val="0"/>
      <w:marTop w:val="0"/>
      <w:marBottom w:val="0"/>
      <w:divBdr>
        <w:top w:val="none" w:sz="0" w:space="0" w:color="auto"/>
        <w:left w:val="none" w:sz="0" w:space="0" w:color="auto"/>
        <w:bottom w:val="none" w:sz="0" w:space="0" w:color="auto"/>
        <w:right w:val="none" w:sz="0" w:space="0" w:color="auto"/>
      </w:divBdr>
    </w:div>
    <w:div w:id="1007710490">
      <w:bodyDiv w:val="1"/>
      <w:marLeft w:val="0"/>
      <w:marRight w:val="0"/>
      <w:marTop w:val="0"/>
      <w:marBottom w:val="0"/>
      <w:divBdr>
        <w:top w:val="none" w:sz="0" w:space="0" w:color="auto"/>
        <w:left w:val="none" w:sz="0" w:space="0" w:color="auto"/>
        <w:bottom w:val="none" w:sz="0" w:space="0" w:color="auto"/>
        <w:right w:val="none" w:sz="0" w:space="0" w:color="auto"/>
      </w:divBdr>
    </w:div>
    <w:div w:id="1026634635">
      <w:bodyDiv w:val="1"/>
      <w:marLeft w:val="0"/>
      <w:marRight w:val="0"/>
      <w:marTop w:val="0"/>
      <w:marBottom w:val="0"/>
      <w:divBdr>
        <w:top w:val="none" w:sz="0" w:space="0" w:color="auto"/>
        <w:left w:val="none" w:sz="0" w:space="0" w:color="auto"/>
        <w:bottom w:val="none" w:sz="0" w:space="0" w:color="auto"/>
        <w:right w:val="none" w:sz="0" w:space="0" w:color="auto"/>
      </w:divBdr>
    </w:div>
    <w:div w:id="1075664811">
      <w:bodyDiv w:val="1"/>
      <w:marLeft w:val="0"/>
      <w:marRight w:val="0"/>
      <w:marTop w:val="0"/>
      <w:marBottom w:val="0"/>
      <w:divBdr>
        <w:top w:val="none" w:sz="0" w:space="0" w:color="auto"/>
        <w:left w:val="none" w:sz="0" w:space="0" w:color="auto"/>
        <w:bottom w:val="none" w:sz="0" w:space="0" w:color="auto"/>
        <w:right w:val="none" w:sz="0" w:space="0" w:color="auto"/>
      </w:divBdr>
    </w:div>
    <w:div w:id="1095443905">
      <w:bodyDiv w:val="1"/>
      <w:marLeft w:val="0"/>
      <w:marRight w:val="0"/>
      <w:marTop w:val="0"/>
      <w:marBottom w:val="0"/>
      <w:divBdr>
        <w:top w:val="none" w:sz="0" w:space="0" w:color="auto"/>
        <w:left w:val="none" w:sz="0" w:space="0" w:color="auto"/>
        <w:bottom w:val="none" w:sz="0" w:space="0" w:color="auto"/>
        <w:right w:val="none" w:sz="0" w:space="0" w:color="auto"/>
      </w:divBdr>
    </w:div>
    <w:div w:id="1110977396">
      <w:bodyDiv w:val="1"/>
      <w:marLeft w:val="0"/>
      <w:marRight w:val="0"/>
      <w:marTop w:val="0"/>
      <w:marBottom w:val="0"/>
      <w:divBdr>
        <w:top w:val="none" w:sz="0" w:space="0" w:color="auto"/>
        <w:left w:val="none" w:sz="0" w:space="0" w:color="auto"/>
        <w:bottom w:val="none" w:sz="0" w:space="0" w:color="auto"/>
        <w:right w:val="none" w:sz="0" w:space="0" w:color="auto"/>
      </w:divBdr>
    </w:div>
    <w:div w:id="1122265644">
      <w:bodyDiv w:val="1"/>
      <w:marLeft w:val="0"/>
      <w:marRight w:val="0"/>
      <w:marTop w:val="0"/>
      <w:marBottom w:val="0"/>
      <w:divBdr>
        <w:top w:val="none" w:sz="0" w:space="0" w:color="auto"/>
        <w:left w:val="none" w:sz="0" w:space="0" w:color="auto"/>
        <w:bottom w:val="none" w:sz="0" w:space="0" w:color="auto"/>
        <w:right w:val="none" w:sz="0" w:space="0" w:color="auto"/>
      </w:divBdr>
    </w:div>
    <w:div w:id="1154372282">
      <w:bodyDiv w:val="1"/>
      <w:marLeft w:val="0"/>
      <w:marRight w:val="0"/>
      <w:marTop w:val="0"/>
      <w:marBottom w:val="0"/>
      <w:divBdr>
        <w:top w:val="none" w:sz="0" w:space="0" w:color="auto"/>
        <w:left w:val="none" w:sz="0" w:space="0" w:color="auto"/>
        <w:bottom w:val="none" w:sz="0" w:space="0" w:color="auto"/>
        <w:right w:val="none" w:sz="0" w:space="0" w:color="auto"/>
      </w:divBdr>
    </w:div>
    <w:div w:id="1178035485">
      <w:bodyDiv w:val="1"/>
      <w:marLeft w:val="0"/>
      <w:marRight w:val="0"/>
      <w:marTop w:val="0"/>
      <w:marBottom w:val="0"/>
      <w:divBdr>
        <w:top w:val="none" w:sz="0" w:space="0" w:color="auto"/>
        <w:left w:val="none" w:sz="0" w:space="0" w:color="auto"/>
        <w:bottom w:val="none" w:sz="0" w:space="0" w:color="auto"/>
        <w:right w:val="none" w:sz="0" w:space="0" w:color="auto"/>
      </w:divBdr>
    </w:div>
    <w:div w:id="1195770770">
      <w:bodyDiv w:val="1"/>
      <w:marLeft w:val="0"/>
      <w:marRight w:val="0"/>
      <w:marTop w:val="0"/>
      <w:marBottom w:val="0"/>
      <w:divBdr>
        <w:top w:val="none" w:sz="0" w:space="0" w:color="auto"/>
        <w:left w:val="none" w:sz="0" w:space="0" w:color="auto"/>
        <w:bottom w:val="none" w:sz="0" w:space="0" w:color="auto"/>
        <w:right w:val="none" w:sz="0" w:space="0" w:color="auto"/>
      </w:divBdr>
    </w:div>
    <w:div w:id="1226179962">
      <w:bodyDiv w:val="1"/>
      <w:marLeft w:val="0"/>
      <w:marRight w:val="0"/>
      <w:marTop w:val="0"/>
      <w:marBottom w:val="0"/>
      <w:divBdr>
        <w:top w:val="none" w:sz="0" w:space="0" w:color="auto"/>
        <w:left w:val="none" w:sz="0" w:space="0" w:color="auto"/>
        <w:bottom w:val="none" w:sz="0" w:space="0" w:color="auto"/>
        <w:right w:val="none" w:sz="0" w:space="0" w:color="auto"/>
      </w:divBdr>
    </w:div>
    <w:div w:id="1238857885">
      <w:bodyDiv w:val="1"/>
      <w:marLeft w:val="0"/>
      <w:marRight w:val="0"/>
      <w:marTop w:val="0"/>
      <w:marBottom w:val="0"/>
      <w:divBdr>
        <w:top w:val="none" w:sz="0" w:space="0" w:color="auto"/>
        <w:left w:val="none" w:sz="0" w:space="0" w:color="auto"/>
        <w:bottom w:val="none" w:sz="0" w:space="0" w:color="auto"/>
        <w:right w:val="none" w:sz="0" w:space="0" w:color="auto"/>
      </w:divBdr>
    </w:div>
    <w:div w:id="1275671516">
      <w:bodyDiv w:val="1"/>
      <w:marLeft w:val="0"/>
      <w:marRight w:val="0"/>
      <w:marTop w:val="0"/>
      <w:marBottom w:val="0"/>
      <w:divBdr>
        <w:top w:val="none" w:sz="0" w:space="0" w:color="auto"/>
        <w:left w:val="none" w:sz="0" w:space="0" w:color="auto"/>
        <w:bottom w:val="none" w:sz="0" w:space="0" w:color="auto"/>
        <w:right w:val="none" w:sz="0" w:space="0" w:color="auto"/>
      </w:divBdr>
    </w:div>
    <w:div w:id="1287349082">
      <w:bodyDiv w:val="1"/>
      <w:marLeft w:val="0"/>
      <w:marRight w:val="0"/>
      <w:marTop w:val="0"/>
      <w:marBottom w:val="0"/>
      <w:divBdr>
        <w:top w:val="none" w:sz="0" w:space="0" w:color="auto"/>
        <w:left w:val="none" w:sz="0" w:space="0" w:color="auto"/>
        <w:bottom w:val="none" w:sz="0" w:space="0" w:color="auto"/>
        <w:right w:val="none" w:sz="0" w:space="0" w:color="auto"/>
      </w:divBdr>
    </w:div>
    <w:div w:id="1293436841">
      <w:bodyDiv w:val="1"/>
      <w:marLeft w:val="0"/>
      <w:marRight w:val="0"/>
      <w:marTop w:val="0"/>
      <w:marBottom w:val="0"/>
      <w:divBdr>
        <w:top w:val="none" w:sz="0" w:space="0" w:color="auto"/>
        <w:left w:val="none" w:sz="0" w:space="0" w:color="auto"/>
        <w:bottom w:val="none" w:sz="0" w:space="0" w:color="auto"/>
        <w:right w:val="none" w:sz="0" w:space="0" w:color="auto"/>
      </w:divBdr>
    </w:div>
    <w:div w:id="1312252135">
      <w:bodyDiv w:val="1"/>
      <w:marLeft w:val="0"/>
      <w:marRight w:val="0"/>
      <w:marTop w:val="0"/>
      <w:marBottom w:val="0"/>
      <w:divBdr>
        <w:top w:val="none" w:sz="0" w:space="0" w:color="auto"/>
        <w:left w:val="none" w:sz="0" w:space="0" w:color="auto"/>
        <w:bottom w:val="none" w:sz="0" w:space="0" w:color="auto"/>
        <w:right w:val="none" w:sz="0" w:space="0" w:color="auto"/>
      </w:divBdr>
    </w:div>
    <w:div w:id="1317606395">
      <w:bodyDiv w:val="1"/>
      <w:marLeft w:val="0"/>
      <w:marRight w:val="0"/>
      <w:marTop w:val="0"/>
      <w:marBottom w:val="0"/>
      <w:divBdr>
        <w:top w:val="none" w:sz="0" w:space="0" w:color="auto"/>
        <w:left w:val="none" w:sz="0" w:space="0" w:color="auto"/>
        <w:bottom w:val="none" w:sz="0" w:space="0" w:color="auto"/>
        <w:right w:val="none" w:sz="0" w:space="0" w:color="auto"/>
      </w:divBdr>
      <w:divsChild>
        <w:div w:id="937636936">
          <w:marLeft w:val="0"/>
          <w:marRight w:val="0"/>
          <w:marTop w:val="0"/>
          <w:marBottom w:val="0"/>
          <w:divBdr>
            <w:top w:val="none" w:sz="0" w:space="0" w:color="auto"/>
            <w:left w:val="none" w:sz="0" w:space="0" w:color="auto"/>
            <w:bottom w:val="none" w:sz="0" w:space="0" w:color="auto"/>
            <w:right w:val="none" w:sz="0" w:space="0" w:color="auto"/>
          </w:divBdr>
          <w:divsChild>
            <w:div w:id="825903491">
              <w:marLeft w:val="0"/>
              <w:marRight w:val="0"/>
              <w:marTop w:val="0"/>
              <w:marBottom w:val="0"/>
              <w:divBdr>
                <w:top w:val="none" w:sz="0" w:space="0" w:color="auto"/>
                <w:left w:val="none" w:sz="0" w:space="0" w:color="auto"/>
                <w:bottom w:val="none" w:sz="0" w:space="0" w:color="auto"/>
                <w:right w:val="none" w:sz="0" w:space="0" w:color="auto"/>
              </w:divBdr>
              <w:divsChild>
                <w:div w:id="903955912">
                  <w:marLeft w:val="0"/>
                  <w:marRight w:val="0"/>
                  <w:marTop w:val="0"/>
                  <w:marBottom w:val="0"/>
                  <w:divBdr>
                    <w:top w:val="none" w:sz="0" w:space="0" w:color="auto"/>
                    <w:left w:val="none" w:sz="0" w:space="0" w:color="auto"/>
                    <w:bottom w:val="none" w:sz="0" w:space="0" w:color="auto"/>
                    <w:right w:val="none" w:sz="0" w:space="0" w:color="auto"/>
                  </w:divBdr>
                  <w:divsChild>
                    <w:div w:id="1442534744">
                      <w:marLeft w:val="0"/>
                      <w:marRight w:val="0"/>
                      <w:marTop w:val="0"/>
                      <w:marBottom w:val="0"/>
                      <w:divBdr>
                        <w:top w:val="none" w:sz="0" w:space="0" w:color="auto"/>
                        <w:left w:val="none" w:sz="0" w:space="0" w:color="auto"/>
                        <w:bottom w:val="none" w:sz="0" w:space="0" w:color="auto"/>
                        <w:right w:val="none" w:sz="0" w:space="0" w:color="auto"/>
                      </w:divBdr>
                      <w:divsChild>
                        <w:div w:id="719548960">
                          <w:marLeft w:val="0"/>
                          <w:marRight w:val="0"/>
                          <w:marTop w:val="0"/>
                          <w:marBottom w:val="0"/>
                          <w:divBdr>
                            <w:top w:val="none" w:sz="0" w:space="0" w:color="auto"/>
                            <w:left w:val="none" w:sz="0" w:space="0" w:color="auto"/>
                            <w:bottom w:val="none" w:sz="0" w:space="0" w:color="auto"/>
                            <w:right w:val="none" w:sz="0" w:space="0" w:color="auto"/>
                          </w:divBdr>
                          <w:divsChild>
                            <w:div w:id="20176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83753">
      <w:bodyDiv w:val="1"/>
      <w:marLeft w:val="0"/>
      <w:marRight w:val="0"/>
      <w:marTop w:val="0"/>
      <w:marBottom w:val="0"/>
      <w:divBdr>
        <w:top w:val="none" w:sz="0" w:space="0" w:color="auto"/>
        <w:left w:val="none" w:sz="0" w:space="0" w:color="auto"/>
        <w:bottom w:val="none" w:sz="0" w:space="0" w:color="auto"/>
        <w:right w:val="none" w:sz="0" w:space="0" w:color="auto"/>
      </w:divBdr>
    </w:div>
    <w:div w:id="1346789771">
      <w:bodyDiv w:val="1"/>
      <w:marLeft w:val="0"/>
      <w:marRight w:val="0"/>
      <w:marTop w:val="0"/>
      <w:marBottom w:val="0"/>
      <w:divBdr>
        <w:top w:val="none" w:sz="0" w:space="0" w:color="auto"/>
        <w:left w:val="none" w:sz="0" w:space="0" w:color="auto"/>
        <w:bottom w:val="none" w:sz="0" w:space="0" w:color="auto"/>
        <w:right w:val="none" w:sz="0" w:space="0" w:color="auto"/>
      </w:divBdr>
    </w:div>
    <w:div w:id="1362172147">
      <w:bodyDiv w:val="1"/>
      <w:marLeft w:val="0"/>
      <w:marRight w:val="0"/>
      <w:marTop w:val="0"/>
      <w:marBottom w:val="0"/>
      <w:divBdr>
        <w:top w:val="none" w:sz="0" w:space="0" w:color="auto"/>
        <w:left w:val="none" w:sz="0" w:space="0" w:color="auto"/>
        <w:bottom w:val="none" w:sz="0" w:space="0" w:color="auto"/>
        <w:right w:val="none" w:sz="0" w:space="0" w:color="auto"/>
      </w:divBdr>
    </w:div>
    <w:div w:id="1389257178">
      <w:bodyDiv w:val="1"/>
      <w:marLeft w:val="0"/>
      <w:marRight w:val="0"/>
      <w:marTop w:val="0"/>
      <w:marBottom w:val="0"/>
      <w:divBdr>
        <w:top w:val="none" w:sz="0" w:space="0" w:color="auto"/>
        <w:left w:val="none" w:sz="0" w:space="0" w:color="auto"/>
        <w:bottom w:val="none" w:sz="0" w:space="0" w:color="auto"/>
        <w:right w:val="none" w:sz="0" w:space="0" w:color="auto"/>
      </w:divBdr>
    </w:div>
    <w:div w:id="1403722356">
      <w:bodyDiv w:val="1"/>
      <w:marLeft w:val="0"/>
      <w:marRight w:val="0"/>
      <w:marTop w:val="0"/>
      <w:marBottom w:val="0"/>
      <w:divBdr>
        <w:top w:val="none" w:sz="0" w:space="0" w:color="auto"/>
        <w:left w:val="none" w:sz="0" w:space="0" w:color="auto"/>
        <w:bottom w:val="none" w:sz="0" w:space="0" w:color="auto"/>
        <w:right w:val="none" w:sz="0" w:space="0" w:color="auto"/>
      </w:divBdr>
    </w:div>
    <w:div w:id="1429425750">
      <w:bodyDiv w:val="1"/>
      <w:marLeft w:val="0"/>
      <w:marRight w:val="0"/>
      <w:marTop w:val="0"/>
      <w:marBottom w:val="0"/>
      <w:divBdr>
        <w:top w:val="none" w:sz="0" w:space="0" w:color="auto"/>
        <w:left w:val="none" w:sz="0" w:space="0" w:color="auto"/>
        <w:bottom w:val="none" w:sz="0" w:space="0" w:color="auto"/>
        <w:right w:val="none" w:sz="0" w:space="0" w:color="auto"/>
      </w:divBdr>
    </w:div>
    <w:div w:id="1444229789">
      <w:bodyDiv w:val="1"/>
      <w:marLeft w:val="0"/>
      <w:marRight w:val="0"/>
      <w:marTop w:val="0"/>
      <w:marBottom w:val="0"/>
      <w:divBdr>
        <w:top w:val="none" w:sz="0" w:space="0" w:color="auto"/>
        <w:left w:val="none" w:sz="0" w:space="0" w:color="auto"/>
        <w:bottom w:val="none" w:sz="0" w:space="0" w:color="auto"/>
        <w:right w:val="none" w:sz="0" w:space="0" w:color="auto"/>
      </w:divBdr>
    </w:div>
    <w:div w:id="1448237024">
      <w:bodyDiv w:val="1"/>
      <w:marLeft w:val="0"/>
      <w:marRight w:val="0"/>
      <w:marTop w:val="0"/>
      <w:marBottom w:val="0"/>
      <w:divBdr>
        <w:top w:val="none" w:sz="0" w:space="0" w:color="auto"/>
        <w:left w:val="none" w:sz="0" w:space="0" w:color="auto"/>
        <w:bottom w:val="none" w:sz="0" w:space="0" w:color="auto"/>
        <w:right w:val="none" w:sz="0" w:space="0" w:color="auto"/>
      </w:divBdr>
    </w:div>
    <w:div w:id="1454905230">
      <w:bodyDiv w:val="1"/>
      <w:marLeft w:val="0"/>
      <w:marRight w:val="0"/>
      <w:marTop w:val="0"/>
      <w:marBottom w:val="0"/>
      <w:divBdr>
        <w:top w:val="none" w:sz="0" w:space="0" w:color="auto"/>
        <w:left w:val="none" w:sz="0" w:space="0" w:color="auto"/>
        <w:bottom w:val="none" w:sz="0" w:space="0" w:color="auto"/>
        <w:right w:val="none" w:sz="0" w:space="0" w:color="auto"/>
      </w:divBdr>
    </w:div>
    <w:div w:id="1468470282">
      <w:bodyDiv w:val="1"/>
      <w:marLeft w:val="0"/>
      <w:marRight w:val="0"/>
      <w:marTop w:val="0"/>
      <w:marBottom w:val="0"/>
      <w:divBdr>
        <w:top w:val="none" w:sz="0" w:space="0" w:color="auto"/>
        <w:left w:val="none" w:sz="0" w:space="0" w:color="auto"/>
        <w:bottom w:val="none" w:sz="0" w:space="0" w:color="auto"/>
        <w:right w:val="none" w:sz="0" w:space="0" w:color="auto"/>
      </w:divBdr>
    </w:div>
    <w:div w:id="1485900756">
      <w:bodyDiv w:val="1"/>
      <w:marLeft w:val="0"/>
      <w:marRight w:val="0"/>
      <w:marTop w:val="0"/>
      <w:marBottom w:val="0"/>
      <w:divBdr>
        <w:top w:val="none" w:sz="0" w:space="0" w:color="auto"/>
        <w:left w:val="none" w:sz="0" w:space="0" w:color="auto"/>
        <w:bottom w:val="none" w:sz="0" w:space="0" w:color="auto"/>
        <w:right w:val="none" w:sz="0" w:space="0" w:color="auto"/>
      </w:divBdr>
    </w:div>
    <w:div w:id="1501971653">
      <w:bodyDiv w:val="1"/>
      <w:marLeft w:val="0"/>
      <w:marRight w:val="0"/>
      <w:marTop w:val="0"/>
      <w:marBottom w:val="0"/>
      <w:divBdr>
        <w:top w:val="none" w:sz="0" w:space="0" w:color="auto"/>
        <w:left w:val="none" w:sz="0" w:space="0" w:color="auto"/>
        <w:bottom w:val="none" w:sz="0" w:space="0" w:color="auto"/>
        <w:right w:val="none" w:sz="0" w:space="0" w:color="auto"/>
      </w:divBdr>
    </w:div>
    <w:div w:id="1617329944">
      <w:bodyDiv w:val="1"/>
      <w:marLeft w:val="0"/>
      <w:marRight w:val="0"/>
      <w:marTop w:val="0"/>
      <w:marBottom w:val="0"/>
      <w:divBdr>
        <w:top w:val="none" w:sz="0" w:space="0" w:color="auto"/>
        <w:left w:val="none" w:sz="0" w:space="0" w:color="auto"/>
        <w:bottom w:val="none" w:sz="0" w:space="0" w:color="auto"/>
        <w:right w:val="none" w:sz="0" w:space="0" w:color="auto"/>
      </w:divBdr>
    </w:div>
    <w:div w:id="1659579829">
      <w:bodyDiv w:val="1"/>
      <w:marLeft w:val="0"/>
      <w:marRight w:val="0"/>
      <w:marTop w:val="0"/>
      <w:marBottom w:val="0"/>
      <w:divBdr>
        <w:top w:val="none" w:sz="0" w:space="0" w:color="auto"/>
        <w:left w:val="none" w:sz="0" w:space="0" w:color="auto"/>
        <w:bottom w:val="none" w:sz="0" w:space="0" w:color="auto"/>
        <w:right w:val="none" w:sz="0" w:space="0" w:color="auto"/>
      </w:divBdr>
    </w:div>
    <w:div w:id="1721781852">
      <w:bodyDiv w:val="1"/>
      <w:marLeft w:val="0"/>
      <w:marRight w:val="0"/>
      <w:marTop w:val="0"/>
      <w:marBottom w:val="0"/>
      <w:divBdr>
        <w:top w:val="none" w:sz="0" w:space="0" w:color="auto"/>
        <w:left w:val="none" w:sz="0" w:space="0" w:color="auto"/>
        <w:bottom w:val="none" w:sz="0" w:space="0" w:color="auto"/>
        <w:right w:val="none" w:sz="0" w:space="0" w:color="auto"/>
      </w:divBdr>
    </w:div>
    <w:div w:id="1742630226">
      <w:bodyDiv w:val="1"/>
      <w:marLeft w:val="0"/>
      <w:marRight w:val="0"/>
      <w:marTop w:val="0"/>
      <w:marBottom w:val="0"/>
      <w:divBdr>
        <w:top w:val="none" w:sz="0" w:space="0" w:color="auto"/>
        <w:left w:val="none" w:sz="0" w:space="0" w:color="auto"/>
        <w:bottom w:val="none" w:sz="0" w:space="0" w:color="auto"/>
        <w:right w:val="none" w:sz="0" w:space="0" w:color="auto"/>
      </w:divBdr>
    </w:div>
    <w:div w:id="1744792497">
      <w:bodyDiv w:val="1"/>
      <w:marLeft w:val="0"/>
      <w:marRight w:val="0"/>
      <w:marTop w:val="0"/>
      <w:marBottom w:val="0"/>
      <w:divBdr>
        <w:top w:val="none" w:sz="0" w:space="0" w:color="auto"/>
        <w:left w:val="none" w:sz="0" w:space="0" w:color="auto"/>
        <w:bottom w:val="none" w:sz="0" w:space="0" w:color="auto"/>
        <w:right w:val="none" w:sz="0" w:space="0" w:color="auto"/>
      </w:divBdr>
    </w:div>
    <w:div w:id="1748267240">
      <w:bodyDiv w:val="1"/>
      <w:marLeft w:val="0"/>
      <w:marRight w:val="0"/>
      <w:marTop w:val="0"/>
      <w:marBottom w:val="0"/>
      <w:divBdr>
        <w:top w:val="none" w:sz="0" w:space="0" w:color="auto"/>
        <w:left w:val="none" w:sz="0" w:space="0" w:color="auto"/>
        <w:bottom w:val="none" w:sz="0" w:space="0" w:color="auto"/>
        <w:right w:val="none" w:sz="0" w:space="0" w:color="auto"/>
      </w:divBdr>
      <w:divsChild>
        <w:div w:id="713118598">
          <w:marLeft w:val="0"/>
          <w:marRight w:val="0"/>
          <w:marTop w:val="0"/>
          <w:marBottom w:val="0"/>
          <w:divBdr>
            <w:top w:val="none" w:sz="0" w:space="0" w:color="auto"/>
            <w:left w:val="none" w:sz="0" w:space="0" w:color="auto"/>
            <w:bottom w:val="none" w:sz="0" w:space="0" w:color="auto"/>
            <w:right w:val="none" w:sz="0" w:space="0" w:color="auto"/>
          </w:divBdr>
          <w:divsChild>
            <w:div w:id="10618344">
              <w:marLeft w:val="0"/>
              <w:marRight w:val="0"/>
              <w:marTop w:val="0"/>
              <w:marBottom w:val="0"/>
              <w:divBdr>
                <w:top w:val="none" w:sz="0" w:space="0" w:color="auto"/>
                <w:left w:val="none" w:sz="0" w:space="0" w:color="auto"/>
                <w:bottom w:val="none" w:sz="0" w:space="0" w:color="auto"/>
                <w:right w:val="none" w:sz="0" w:space="0" w:color="auto"/>
              </w:divBdr>
              <w:divsChild>
                <w:div w:id="222984280">
                  <w:marLeft w:val="0"/>
                  <w:marRight w:val="0"/>
                  <w:marTop w:val="0"/>
                  <w:marBottom w:val="0"/>
                  <w:divBdr>
                    <w:top w:val="none" w:sz="0" w:space="0" w:color="auto"/>
                    <w:left w:val="none" w:sz="0" w:space="0" w:color="auto"/>
                    <w:bottom w:val="none" w:sz="0" w:space="0" w:color="auto"/>
                    <w:right w:val="none" w:sz="0" w:space="0" w:color="auto"/>
                  </w:divBdr>
                  <w:divsChild>
                    <w:div w:id="1495799683">
                      <w:marLeft w:val="0"/>
                      <w:marRight w:val="0"/>
                      <w:marTop w:val="0"/>
                      <w:marBottom w:val="0"/>
                      <w:divBdr>
                        <w:top w:val="none" w:sz="0" w:space="0" w:color="auto"/>
                        <w:left w:val="none" w:sz="0" w:space="0" w:color="auto"/>
                        <w:bottom w:val="none" w:sz="0" w:space="0" w:color="auto"/>
                        <w:right w:val="none" w:sz="0" w:space="0" w:color="auto"/>
                      </w:divBdr>
                      <w:divsChild>
                        <w:div w:id="92825166">
                          <w:marLeft w:val="0"/>
                          <w:marRight w:val="0"/>
                          <w:marTop w:val="0"/>
                          <w:marBottom w:val="0"/>
                          <w:divBdr>
                            <w:top w:val="none" w:sz="0" w:space="0" w:color="auto"/>
                            <w:left w:val="none" w:sz="0" w:space="0" w:color="auto"/>
                            <w:bottom w:val="none" w:sz="0" w:space="0" w:color="auto"/>
                            <w:right w:val="none" w:sz="0" w:space="0" w:color="auto"/>
                          </w:divBdr>
                          <w:divsChild>
                            <w:div w:id="9690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715468">
      <w:bodyDiv w:val="1"/>
      <w:marLeft w:val="0"/>
      <w:marRight w:val="0"/>
      <w:marTop w:val="0"/>
      <w:marBottom w:val="0"/>
      <w:divBdr>
        <w:top w:val="none" w:sz="0" w:space="0" w:color="auto"/>
        <w:left w:val="none" w:sz="0" w:space="0" w:color="auto"/>
        <w:bottom w:val="none" w:sz="0" w:space="0" w:color="auto"/>
        <w:right w:val="none" w:sz="0" w:space="0" w:color="auto"/>
      </w:divBdr>
    </w:div>
    <w:div w:id="1797405887">
      <w:bodyDiv w:val="1"/>
      <w:marLeft w:val="0"/>
      <w:marRight w:val="0"/>
      <w:marTop w:val="0"/>
      <w:marBottom w:val="0"/>
      <w:divBdr>
        <w:top w:val="none" w:sz="0" w:space="0" w:color="auto"/>
        <w:left w:val="none" w:sz="0" w:space="0" w:color="auto"/>
        <w:bottom w:val="none" w:sz="0" w:space="0" w:color="auto"/>
        <w:right w:val="none" w:sz="0" w:space="0" w:color="auto"/>
      </w:divBdr>
    </w:div>
    <w:div w:id="1815752814">
      <w:bodyDiv w:val="1"/>
      <w:marLeft w:val="0"/>
      <w:marRight w:val="0"/>
      <w:marTop w:val="0"/>
      <w:marBottom w:val="0"/>
      <w:divBdr>
        <w:top w:val="none" w:sz="0" w:space="0" w:color="auto"/>
        <w:left w:val="none" w:sz="0" w:space="0" w:color="auto"/>
        <w:bottom w:val="none" w:sz="0" w:space="0" w:color="auto"/>
        <w:right w:val="none" w:sz="0" w:space="0" w:color="auto"/>
      </w:divBdr>
    </w:div>
    <w:div w:id="1834444714">
      <w:bodyDiv w:val="1"/>
      <w:marLeft w:val="0"/>
      <w:marRight w:val="0"/>
      <w:marTop w:val="0"/>
      <w:marBottom w:val="0"/>
      <w:divBdr>
        <w:top w:val="none" w:sz="0" w:space="0" w:color="auto"/>
        <w:left w:val="none" w:sz="0" w:space="0" w:color="auto"/>
        <w:bottom w:val="none" w:sz="0" w:space="0" w:color="auto"/>
        <w:right w:val="none" w:sz="0" w:space="0" w:color="auto"/>
      </w:divBdr>
    </w:div>
    <w:div w:id="1851602695">
      <w:bodyDiv w:val="1"/>
      <w:marLeft w:val="0"/>
      <w:marRight w:val="0"/>
      <w:marTop w:val="0"/>
      <w:marBottom w:val="0"/>
      <w:divBdr>
        <w:top w:val="none" w:sz="0" w:space="0" w:color="auto"/>
        <w:left w:val="none" w:sz="0" w:space="0" w:color="auto"/>
        <w:bottom w:val="none" w:sz="0" w:space="0" w:color="auto"/>
        <w:right w:val="none" w:sz="0" w:space="0" w:color="auto"/>
      </w:divBdr>
    </w:div>
    <w:div w:id="1872525018">
      <w:bodyDiv w:val="1"/>
      <w:marLeft w:val="0"/>
      <w:marRight w:val="0"/>
      <w:marTop w:val="0"/>
      <w:marBottom w:val="0"/>
      <w:divBdr>
        <w:top w:val="none" w:sz="0" w:space="0" w:color="auto"/>
        <w:left w:val="none" w:sz="0" w:space="0" w:color="auto"/>
        <w:bottom w:val="none" w:sz="0" w:space="0" w:color="auto"/>
        <w:right w:val="none" w:sz="0" w:space="0" w:color="auto"/>
      </w:divBdr>
    </w:div>
    <w:div w:id="1891458968">
      <w:bodyDiv w:val="1"/>
      <w:marLeft w:val="0"/>
      <w:marRight w:val="0"/>
      <w:marTop w:val="0"/>
      <w:marBottom w:val="0"/>
      <w:divBdr>
        <w:top w:val="none" w:sz="0" w:space="0" w:color="auto"/>
        <w:left w:val="none" w:sz="0" w:space="0" w:color="auto"/>
        <w:bottom w:val="none" w:sz="0" w:space="0" w:color="auto"/>
        <w:right w:val="none" w:sz="0" w:space="0" w:color="auto"/>
      </w:divBdr>
    </w:div>
    <w:div w:id="1896499610">
      <w:bodyDiv w:val="1"/>
      <w:marLeft w:val="0"/>
      <w:marRight w:val="0"/>
      <w:marTop w:val="0"/>
      <w:marBottom w:val="0"/>
      <w:divBdr>
        <w:top w:val="none" w:sz="0" w:space="0" w:color="auto"/>
        <w:left w:val="none" w:sz="0" w:space="0" w:color="auto"/>
        <w:bottom w:val="none" w:sz="0" w:space="0" w:color="auto"/>
        <w:right w:val="none" w:sz="0" w:space="0" w:color="auto"/>
      </w:divBdr>
    </w:div>
    <w:div w:id="1912740242">
      <w:bodyDiv w:val="1"/>
      <w:marLeft w:val="0"/>
      <w:marRight w:val="0"/>
      <w:marTop w:val="0"/>
      <w:marBottom w:val="0"/>
      <w:divBdr>
        <w:top w:val="none" w:sz="0" w:space="0" w:color="auto"/>
        <w:left w:val="none" w:sz="0" w:space="0" w:color="auto"/>
        <w:bottom w:val="none" w:sz="0" w:space="0" w:color="auto"/>
        <w:right w:val="none" w:sz="0" w:space="0" w:color="auto"/>
      </w:divBdr>
    </w:div>
    <w:div w:id="1919050151">
      <w:bodyDiv w:val="1"/>
      <w:marLeft w:val="0"/>
      <w:marRight w:val="0"/>
      <w:marTop w:val="0"/>
      <w:marBottom w:val="0"/>
      <w:divBdr>
        <w:top w:val="none" w:sz="0" w:space="0" w:color="auto"/>
        <w:left w:val="none" w:sz="0" w:space="0" w:color="auto"/>
        <w:bottom w:val="none" w:sz="0" w:space="0" w:color="auto"/>
        <w:right w:val="none" w:sz="0" w:space="0" w:color="auto"/>
      </w:divBdr>
    </w:div>
    <w:div w:id="1932737407">
      <w:bodyDiv w:val="1"/>
      <w:marLeft w:val="0"/>
      <w:marRight w:val="0"/>
      <w:marTop w:val="0"/>
      <w:marBottom w:val="0"/>
      <w:divBdr>
        <w:top w:val="none" w:sz="0" w:space="0" w:color="auto"/>
        <w:left w:val="none" w:sz="0" w:space="0" w:color="auto"/>
        <w:bottom w:val="none" w:sz="0" w:space="0" w:color="auto"/>
        <w:right w:val="none" w:sz="0" w:space="0" w:color="auto"/>
      </w:divBdr>
    </w:div>
    <w:div w:id="1967269618">
      <w:bodyDiv w:val="1"/>
      <w:marLeft w:val="0"/>
      <w:marRight w:val="0"/>
      <w:marTop w:val="0"/>
      <w:marBottom w:val="0"/>
      <w:divBdr>
        <w:top w:val="none" w:sz="0" w:space="0" w:color="auto"/>
        <w:left w:val="none" w:sz="0" w:space="0" w:color="auto"/>
        <w:bottom w:val="none" w:sz="0" w:space="0" w:color="auto"/>
        <w:right w:val="none" w:sz="0" w:space="0" w:color="auto"/>
      </w:divBdr>
    </w:div>
    <w:div w:id="1985696986">
      <w:bodyDiv w:val="1"/>
      <w:marLeft w:val="0"/>
      <w:marRight w:val="0"/>
      <w:marTop w:val="0"/>
      <w:marBottom w:val="0"/>
      <w:divBdr>
        <w:top w:val="none" w:sz="0" w:space="0" w:color="auto"/>
        <w:left w:val="none" w:sz="0" w:space="0" w:color="auto"/>
        <w:bottom w:val="none" w:sz="0" w:space="0" w:color="auto"/>
        <w:right w:val="none" w:sz="0" w:space="0" w:color="auto"/>
      </w:divBdr>
    </w:div>
    <w:div w:id="2058237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junzi.Wang17@student.xjtlu.edu.cn" TargetMode="External"/><Relationship Id="rId13" Type="http://schemas.openxmlformats.org/officeDocument/2006/relationships/hyperlink" Target="mailto:Lei.Fu@xjtlu.edu.cn" TargetMode="External"/><Relationship Id="rId18" Type="http://schemas.microsoft.com/office/2016/09/relationships/commentsIds" Target="commentsId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Daiyun.Huang@xjtlu.edu.cn"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uhe.Liu21@student.xjtlu.edu.cn" TargetMode="External"/><Relationship Id="rId5" Type="http://schemas.openxmlformats.org/officeDocument/2006/relationships/webSettings" Target="webSettings.xml"/><Relationship Id="rId15" Type="http://schemas.openxmlformats.org/officeDocument/2006/relationships/hyperlink" Target="mailto:Xin.Liu@xjtlu.edu.cn" TargetMode="External"/><Relationship Id="rId10" Type="http://schemas.openxmlformats.org/officeDocument/2006/relationships/hyperlink" Target="mailto:Haoruo.Zha20@student.xjtlu.edu.cn"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mailto:Zhen.Wei01@xjtlu.edu.cn" TargetMode="External"/><Relationship Id="rId14" Type="http://schemas.openxmlformats.org/officeDocument/2006/relationships/hyperlink" Target="mailto:Xin.Liu@xjtlu.edu.c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9CF5B4-F168-4A5C-9293-A3520280C61D}">
  <we:reference id="wa104381909" version="3.14.0.0" store="zh-CN" storeType="OMEX"/>
  <we:alternateReferences>
    <we:reference id="WA104381909" version="3.14.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BD7EB-6BBB-1042-BC6B-B0AE7297B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28</Pages>
  <Words>28638</Words>
  <Characters>188728</Characters>
  <Application>Microsoft Office Word</Application>
  <DocSecurity>0</DocSecurity>
  <Lines>2735</Lines>
  <Paragraphs>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Auniany Wang</dc:creator>
  <cp:keywords/>
  <dc:description/>
  <cp:lastModifiedBy>Auniany Wang</cp:lastModifiedBy>
  <cp:revision>4</cp:revision>
  <dcterms:created xsi:type="dcterms:W3CDTF">2025-05-16T08:22:00Z</dcterms:created>
  <dcterms:modified xsi:type="dcterms:W3CDTF">2025-05-16T09:49:00Z</dcterms:modified>
</cp:coreProperties>
</file>